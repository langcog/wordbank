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B6165" w14:textId="77777777" w:rsidR="00ED17CC" w:rsidRDefault="00ED17CC">
      <w:pPr>
        <w:jc w:val="center"/>
        <w:rPr>
          <w:b/>
        </w:rPr>
      </w:pPr>
    </w:p>
    <w:p w14:paraId="4DD4ECDB" w14:textId="77777777" w:rsidR="00477985" w:rsidRPr="00477985" w:rsidRDefault="00477985" w:rsidP="00151768">
      <w:pPr>
        <w:tabs>
          <w:tab w:val="left" w:pos="567"/>
        </w:tabs>
        <w:rPr>
          <w:b/>
          <w:sz w:val="24"/>
          <w:szCs w:val="24"/>
          <w:lang w:val="lv-LV"/>
        </w:rPr>
      </w:pPr>
    </w:p>
    <w:p w14:paraId="00663BE0" w14:textId="41305373" w:rsidR="000F2F68" w:rsidRPr="00477985" w:rsidRDefault="000F2F68" w:rsidP="000F2F68">
      <w:pPr>
        <w:tabs>
          <w:tab w:val="left" w:pos="567"/>
        </w:tabs>
        <w:rPr>
          <w:b/>
          <w:sz w:val="24"/>
          <w:szCs w:val="24"/>
          <w:lang w:val="lv-LV"/>
        </w:rPr>
      </w:pPr>
      <w:r w:rsidRPr="00477985">
        <w:rPr>
          <w:b/>
          <w:sz w:val="24"/>
          <w:szCs w:val="24"/>
          <w:lang w:val="lv-LV"/>
        </w:rPr>
        <w:t xml:space="preserve">1. Skaņu atdarināšana </w:t>
      </w:r>
      <w:ins w:id="0" w:author="Information Services" w:date="2017-05-26T13:00:00Z">
        <w:r w:rsidR="00370031" w:rsidRPr="00370031">
          <w:rPr>
            <w:b/>
            <w:sz w:val="24"/>
            <w:szCs w:val="24"/>
            <w:lang w:val="lv-LV"/>
          </w:rPr>
          <w:t xml:space="preserve">Sound effects and animal sounds </w:t>
        </w:r>
      </w:ins>
      <w:r w:rsidRPr="00477985">
        <w:rPr>
          <w:b/>
          <w:sz w:val="24"/>
          <w:szCs w:val="24"/>
          <w:lang w:val="lv-LV"/>
        </w:rPr>
        <w:t>(1</w:t>
      </w:r>
      <w:ins w:id="1" w:author="Information Services" w:date="2017-05-26T13:00:00Z">
        <w:r w:rsidR="00A03C41">
          <w:rPr>
            <w:b/>
            <w:sz w:val="24"/>
            <w:szCs w:val="24"/>
            <w:lang w:val="lv-LV"/>
          </w:rPr>
          <w:t>4</w:t>
        </w:r>
      </w:ins>
      <w:r w:rsidRPr="00477985">
        <w:rPr>
          <w:b/>
          <w:sz w:val="24"/>
          <w:szCs w:val="24"/>
          <w:lang w:val="lv-LV"/>
        </w:rPr>
        <w:t>)</w:t>
      </w:r>
    </w:p>
    <w:p w14:paraId="6D13BB0B" w14:textId="77777777" w:rsidR="000F2F68" w:rsidRDefault="000F2F68" w:rsidP="000F2F68">
      <w:pPr>
        <w:tabs>
          <w:tab w:val="left" w:pos="567"/>
        </w:tabs>
        <w:rPr>
          <w:b/>
          <w:lang w:val="lv-LV"/>
        </w:rPr>
      </w:pPr>
    </w:p>
    <w:p w14:paraId="28FB7774" w14:textId="77777777" w:rsidR="000F2F68" w:rsidRDefault="000F2F68" w:rsidP="000F2F68">
      <w:pPr>
        <w:rPr>
          <w:b/>
          <w:lang w:val="lv-LV"/>
        </w:rPr>
        <w:sectPr w:rsidR="000F2F68">
          <w:footerReference w:type="default" r:id="rId9"/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32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1"/>
        <w:gridCol w:w="850"/>
      </w:tblGrid>
      <w:tr w:rsidR="000F2F68" w:rsidRPr="00080CE4" w14:paraId="2AA13AF2" w14:textId="77777777" w:rsidTr="00440775">
        <w:trPr>
          <w:tblHeader/>
        </w:trPr>
        <w:tc>
          <w:tcPr>
            <w:tcW w:w="1560" w:type="dxa"/>
            <w:shd w:val="clear" w:color="auto" w:fill="auto"/>
          </w:tcPr>
          <w:p w14:paraId="522278ED" w14:textId="77777777" w:rsidR="000F2F68" w:rsidRPr="00080CE4" w:rsidRDefault="000F2F68" w:rsidP="00440775">
            <w:pPr>
              <w:rPr>
                <w:b/>
                <w:lang w:val="lv-LV"/>
              </w:rPr>
            </w:pPr>
            <w:r w:rsidRPr="00080CE4">
              <w:rPr>
                <w:b/>
                <w:lang w:val="lv-LV"/>
              </w:rPr>
              <w:lastRenderedPageBreak/>
              <w:t>Skaņa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86097F" w14:textId="77777777" w:rsidR="000F2F68" w:rsidRPr="00080CE4" w:rsidRDefault="000F2F68" w:rsidP="00440775">
            <w:pPr>
              <w:tabs>
                <w:tab w:val="left" w:pos="567"/>
              </w:tabs>
              <w:jc w:val="center"/>
              <w:rPr>
                <w:b/>
                <w:lang w:val="lv-LV"/>
              </w:rPr>
            </w:pPr>
            <w:r w:rsidRPr="00080CE4">
              <w:rPr>
                <w:b/>
                <w:lang w:val="lv-LV"/>
              </w:rPr>
              <w:t>Saprot</w:t>
            </w:r>
          </w:p>
        </w:tc>
        <w:tc>
          <w:tcPr>
            <w:tcW w:w="850" w:type="dxa"/>
          </w:tcPr>
          <w:p w14:paraId="2427081B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Saprot </w:t>
            </w:r>
          </w:p>
          <w:p w14:paraId="086ECBC7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un </w:t>
            </w:r>
          </w:p>
          <w:p w14:paraId="1D8C4E36" w14:textId="77777777" w:rsidR="000F2F68" w:rsidRPr="00080CE4" w:rsidRDefault="000F2F68" w:rsidP="00440775">
            <w:pPr>
              <w:tabs>
                <w:tab w:val="left" w:pos="567"/>
              </w:tabs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lieto</w:t>
            </w:r>
          </w:p>
        </w:tc>
      </w:tr>
      <w:tr w:rsidR="000F2F68" w:rsidRPr="00080CE4" w14:paraId="1FF33999" w14:textId="77777777" w:rsidTr="00440775">
        <w:tc>
          <w:tcPr>
            <w:tcW w:w="1560" w:type="dxa"/>
            <w:shd w:val="clear" w:color="auto" w:fill="auto"/>
          </w:tcPr>
          <w:p w14:paraId="75120517" w14:textId="77777777" w:rsidR="000F2F68" w:rsidRDefault="000F2F68" w:rsidP="00440775">
            <w:pPr>
              <w:tabs>
                <w:tab w:val="left" w:pos="360"/>
              </w:tabs>
              <w:rPr>
                <w:lang w:val="lv-LV"/>
              </w:rPr>
            </w:pPr>
            <w:r>
              <w:rPr>
                <w:lang w:val="lv-LV"/>
              </w:rPr>
              <w:t>a</w:t>
            </w:r>
            <w:r w:rsidRPr="006047BE">
              <w:rPr>
                <w:lang w:val="lv-LV"/>
              </w:rPr>
              <w:t>i-ai</w:t>
            </w:r>
            <w:r>
              <w:rPr>
                <w:lang w:val="lv-LV"/>
              </w:rPr>
              <w:t>, ajajai</w:t>
            </w:r>
          </w:p>
          <w:p w14:paraId="065F1AC7" w14:textId="4F5A2D01" w:rsidR="007554F5" w:rsidRPr="00080CE4" w:rsidRDefault="007554F5" w:rsidP="00440775">
            <w:pPr>
              <w:tabs>
                <w:tab w:val="left" w:pos="360"/>
              </w:tabs>
              <w:rPr>
                <w:lang w:val="lv-LV"/>
              </w:rPr>
            </w:pPr>
            <w:ins w:id="2" w:author="Information Services" w:date="2017-05-26T11:56:00Z">
              <w:r>
                <w:rPr>
                  <w:lang w:val="lv-LV"/>
                </w:rPr>
                <w:t>ouch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992F500" w14:textId="77777777" w:rsidR="000F2F68" w:rsidRPr="006047BE" w:rsidRDefault="000F2F68" w:rsidP="00440775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  <w:lang w:val="lv-LV"/>
              </w:rPr>
            </w:pPr>
            <w:r w:rsidRPr="00C52EF4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50" w:type="dxa"/>
          </w:tcPr>
          <w:p w14:paraId="65CDB705" w14:textId="77777777" w:rsidR="000F2F68" w:rsidRPr="008E31FE" w:rsidRDefault="000F2F68" w:rsidP="00440775">
            <w:pPr>
              <w:numPr>
                <w:ilvl w:val="12"/>
                <w:numId w:val="0"/>
              </w:numPr>
              <w:jc w:val="center"/>
              <w:rPr>
                <w:color w:val="000000"/>
                <w:sz w:val="24"/>
                <w:szCs w:val="24"/>
              </w:rPr>
            </w:pPr>
            <w:r w:rsidRPr="008E31FE">
              <w:rPr>
                <w:color w:val="000000"/>
                <w:sz w:val="24"/>
                <w:szCs w:val="24"/>
              </w:rPr>
              <w:sym w:font="Wingdings" w:char="F06F"/>
            </w:r>
          </w:p>
        </w:tc>
      </w:tr>
      <w:tr w:rsidR="000F2F68" w:rsidRPr="00080CE4" w14:paraId="6FD684D7" w14:textId="77777777" w:rsidTr="00440775">
        <w:tc>
          <w:tcPr>
            <w:tcW w:w="1560" w:type="dxa"/>
            <w:shd w:val="clear" w:color="auto" w:fill="auto"/>
          </w:tcPr>
          <w:p w14:paraId="517D5DB2" w14:textId="77777777" w:rsidR="000F2F68" w:rsidRDefault="000F2F68" w:rsidP="00440775">
            <w:pPr>
              <w:tabs>
                <w:tab w:val="left" w:pos="360"/>
              </w:tabs>
              <w:rPr>
                <w:ins w:id="3" w:author="Information Services" w:date="2017-05-26T11:56:00Z"/>
                <w:lang w:val="lv-LV"/>
              </w:rPr>
            </w:pPr>
            <w:r w:rsidRPr="00080CE4">
              <w:rPr>
                <w:lang w:val="lv-LV"/>
              </w:rPr>
              <w:t>br/brm/brum</w:t>
            </w:r>
          </w:p>
          <w:p w14:paraId="50F562F2" w14:textId="518069CD" w:rsidR="007554F5" w:rsidRPr="006047BE" w:rsidRDefault="007554F5" w:rsidP="00440775">
            <w:pPr>
              <w:tabs>
                <w:tab w:val="left" w:pos="360"/>
              </w:tabs>
              <w:rPr>
                <w:lang w:val="lv-LV"/>
              </w:rPr>
            </w:pPr>
            <w:ins w:id="4" w:author="Information Services" w:date="2017-05-26T11:56:00Z">
              <w:r>
                <w:rPr>
                  <w:lang w:val="lv-LV"/>
                </w:rPr>
                <w:t>car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0E1B8E0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lang w:val="lv-LV"/>
              </w:rPr>
            </w:pPr>
            <w:r w:rsidRPr="00080CE4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50" w:type="dxa"/>
          </w:tcPr>
          <w:p w14:paraId="1E7E56D9" w14:textId="77777777" w:rsidR="000F2F68" w:rsidRPr="008E31FE" w:rsidRDefault="000F2F68" w:rsidP="00440775">
            <w:pPr>
              <w:numPr>
                <w:ilvl w:val="12"/>
                <w:numId w:val="0"/>
              </w:numPr>
              <w:jc w:val="center"/>
              <w:rPr>
                <w:color w:val="000000"/>
                <w:sz w:val="24"/>
                <w:szCs w:val="24"/>
              </w:rPr>
            </w:pPr>
            <w:r w:rsidRPr="008E31FE">
              <w:rPr>
                <w:color w:val="000000"/>
                <w:sz w:val="24"/>
                <w:szCs w:val="24"/>
              </w:rPr>
              <w:sym w:font="Wingdings" w:char="F06F"/>
            </w:r>
          </w:p>
        </w:tc>
      </w:tr>
      <w:tr w:rsidR="000F2F68" w:rsidRPr="00080CE4" w14:paraId="1747E3C8" w14:textId="77777777" w:rsidTr="00440775">
        <w:tc>
          <w:tcPr>
            <w:tcW w:w="1560" w:type="dxa"/>
            <w:shd w:val="clear" w:color="auto" w:fill="auto"/>
          </w:tcPr>
          <w:p w14:paraId="4667CC24" w14:textId="77777777" w:rsidR="000F2F68" w:rsidRDefault="000F2F68" w:rsidP="00440775">
            <w:pPr>
              <w:tabs>
                <w:tab w:val="left" w:pos="360"/>
              </w:tabs>
              <w:rPr>
                <w:ins w:id="5" w:author="Information Services" w:date="2017-05-26T11:56:00Z"/>
                <w:lang w:val="lv-LV"/>
              </w:rPr>
            </w:pPr>
            <w:r w:rsidRPr="00080CE4">
              <w:rPr>
                <w:lang w:val="lv-LV"/>
              </w:rPr>
              <w:t>čiv-čiv</w:t>
            </w:r>
          </w:p>
          <w:p w14:paraId="13B32D49" w14:textId="170F65C9" w:rsidR="007554F5" w:rsidRPr="006047BE" w:rsidRDefault="007554F5" w:rsidP="00440775">
            <w:pPr>
              <w:tabs>
                <w:tab w:val="left" w:pos="360"/>
              </w:tabs>
              <w:rPr>
                <w:lang w:val="lv-LV"/>
              </w:rPr>
            </w:pPr>
            <w:ins w:id="6" w:author="Information Services" w:date="2017-05-26T11:56:00Z">
              <w:r>
                <w:rPr>
                  <w:lang w:val="lv-LV"/>
                </w:rPr>
                <w:t>bird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BDD02B0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lang w:val="lv-LV"/>
              </w:rPr>
            </w:pPr>
            <w:r w:rsidRPr="00080CE4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50" w:type="dxa"/>
          </w:tcPr>
          <w:p w14:paraId="48BD0A7B" w14:textId="77777777" w:rsidR="000F2F68" w:rsidRPr="008E31FE" w:rsidRDefault="000F2F68" w:rsidP="00440775">
            <w:pPr>
              <w:numPr>
                <w:ilvl w:val="12"/>
                <w:numId w:val="0"/>
              </w:numPr>
              <w:jc w:val="center"/>
              <w:rPr>
                <w:color w:val="000000"/>
                <w:sz w:val="24"/>
                <w:szCs w:val="24"/>
              </w:rPr>
            </w:pPr>
            <w:r w:rsidRPr="008E31FE">
              <w:rPr>
                <w:color w:val="000000"/>
                <w:sz w:val="24"/>
                <w:szCs w:val="24"/>
              </w:rPr>
              <w:sym w:font="Wingdings" w:char="F06F"/>
            </w:r>
          </w:p>
        </w:tc>
      </w:tr>
      <w:tr w:rsidR="000F2F68" w:rsidRPr="00080CE4" w14:paraId="609AF8E3" w14:textId="77777777" w:rsidTr="00440775">
        <w:tc>
          <w:tcPr>
            <w:tcW w:w="1560" w:type="dxa"/>
            <w:shd w:val="clear" w:color="auto" w:fill="auto"/>
          </w:tcPr>
          <w:p w14:paraId="44C0884A" w14:textId="77777777" w:rsidR="000F2F68" w:rsidRDefault="000F2F68" w:rsidP="00440775">
            <w:pPr>
              <w:tabs>
                <w:tab w:val="left" w:pos="360"/>
              </w:tabs>
              <w:rPr>
                <w:ins w:id="7" w:author="Information Services" w:date="2017-05-26T11:56:00Z"/>
                <w:lang w:val="lv-LV"/>
              </w:rPr>
            </w:pPr>
            <w:r w:rsidRPr="00080CE4">
              <w:rPr>
                <w:lang w:val="lv-LV"/>
              </w:rPr>
              <w:t>čuk-čuk/tu-tū</w:t>
            </w:r>
          </w:p>
          <w:p w14:paraId="3BFA33FE" w14:textId="29396889" w:rsidR="007554F5" w:rsidRPr="006047BE" w:rsidRDefault="007554F5" w:rsidP="00440775">
            <w:pPr>
              <w:tabs>
                <w:tab w:val="left" w:pos="360"/>
              </w:tabs>
              <w:rPr>
                <w:lang w:val="lv-LV"/>
              </w:rPr>
            </w:pPr>
            <w:ins w:id="8" w:author="Information Services" w:date="2017-05-26T11:56:00Z">
              <w:r>
                <w:rPr>
                  <w:lang w:val="lv-LV"/>
                </w:rPr>
                <w:t>train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8A963EE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lang w:val="lv-LV"/>
              </w:rPr>
            </w:pPr>
            <w:r w:rsidRPr="00080CE4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50" w:type="dxa"/>
          </w:tcPr>
          <w:p w14:paraId="656B4DF7" w14:textId="77777777" w:rsidR="000F2F68" w:rsidRPr="008E31FE" w:rsidRDefault="000F2F68" w:rsidP="00440775">
            <w:pPr>
              <w:numPr>
                <w:ilvl w:val="12"/>
                <w:numId w:val="0"/>
              </w:numPr>
              <w:jc w:val="center"/>
              <w:rPr>
                <w:color w:val="000000"/>
                <w:sz w:val="24"/>
                <w:szCs w:val="24"/>
              </w:rPr>
            </w:pPr>
            <w:r w:rsidRPr="008E31FE">
              <w:rPr>
                <w:color w:val="000000"/>
                <w:sz w:val="24"/>
                <w:szCs w:val="24"/>
              </w:rPr>
              <w:sym w:font="Wingdings" w:char="F06F"/>
            </w:r>
          </w:p>
        </w:tc>
      </w:tr>
      <w:tr w:rsidR="000F2F68" w:rsidRPr="00080CE4" w14:paraId="721388E4" w14:textId="77777777" w:rsidTr="00440775">
        <w:tc>
          <w:tcPr>
            <w:tcW w:w="1560" w:type="dxa"/>
            <w:shd w:val="clear" w:color="auto" w:fill="auto"/>
          </w:tcPr>
          <w:p w14:paraId="1A6C0798" w14:textId="77777777" w:rsidR="000F2F68" w:rsidRDefault="000F2F68" w:rsidP="00440775">
            <w:pPr>
              <w:tabs>
                <w:tab w:val="left" w:pos="360"/>
              </w:tabs>
              <w:rPr>
                <w:ins w:id="9" w:author="Information Services" w:date="2017-05-26T11:56:00Z"/>
                <w:lang w:val="lv-LV"/>
              </w:rPr>
            </w:pPr>
            <w:r w:rsidRPr="00080CE4">
              <w:rPr>
                <w:lang w:val="lv-LV"/>
              </w:rPr>
              <w:t>kikerigū</w:t>
            </w:r>
          </w:p>
          <w:p w14:paraId="344AF57B" w14:textId="3D6C120F" w:rsidR="007554F5" w:rsidRPr="006047BE" w:rsidRDefault="007554F5" w:rsidP="00440775">
            <w:pPr>
              <w:tabs>
                <w:tab w:val="left" w:pos="360"/>
              </w:tabs>
              <w:rPr>
                <w:lang w:val="lv-LV"/>
              </w:rPr>
            </w:pPr>
            <w:ins w:id="10" w:author="Information Services" w:date="2017-05-26T11:56:00Z">
              <w:r>
                <w:rPr>
                  <w:lang w:val="lv-LV"/>
                </w:rPr>
                <w:t>rooster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AB8416E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lang w:val="lv-LV"/>
              </w:rPr>
            </w:pPr>
            <w:r w:rsidRPr="00080CE4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50" w:type="dxa"/>
          </w:tcPr>
          <w:p w14:paraId="49B2F952" w14:textId="77777777" w:rsidR="000F2F68" w:rsidRPr="008E31FE" w:rsidRDefault="000F2F68" w:rsidP="00440775">
            <w:pPr>
              <w:numPr>
                <w:ilvl w:val="12"/>
                <w:numId w:val="0"/>
              </w:numPr>
              <w:jc w:val="center"/>
              <w:rPr>
                <w:color w:val="000000"/>
                <w:sz w:val="24"/>
                <w:szCs w:val="24"/>
              </w:rPr>
            </w:pPr>
            <w:r w:rsidRPr="008E31FE">
              <w:rPr>
                <w:color w:val="000000"/>
                <w:sz w:val="24"/>
                <w:szCs w:val="24"/>
              </w:rPr>
              <w:sym w:font="Wingdings" w:char="F06F"/>
            </w:r>
          </w:p>
        </w:tc>
      </w:tr>
      <w:tr w:rsidR="000F2F68" w:rsidRPr="00080CE4" w14:paraId="316EE599" w14:textId="77777777" w:rsidTr="00440775">
        <w:tc>
          <w:tcPr>
            <w:tcW w:w="1560" w:type="dxa"/>
            <w:shd w:val="clear" w:color="auto" w:fill="auto"/>
          </w:tcPr>
          <w:p w14:paraId="75FD99FF" w14:textId="77777777" w:rsidR="000F2F68" w:rsidRDefault="000F2F68" w:rsidP="00440775">
            <w:pPr>
              <w:tabs>
                <w:tab w:val="left" w:pos="360"/>
              </w:tabs>
              <w:rPr>
                <w:ins w:id="11" w:author="Information Services" w:date="2017-05-26T11:56:00Z"/>
                <w:lang w:val="lv-LV"/>
              </w:rPr>
            </w:pPr>
            <w:r w:rsidRPr="00080CE4">
              <w:rPr>
                <w:lang w:val="lv-LV"/>
              </w:rPr>
              <w:t>krā-krā</w:t>
            </w:r>
          </w:p>
          <w:p w14:paraId="72778551" w14:textId="1D09AF98" w:rsidR="007554F5" w:rsidRPr="006047BE" w:rsidRDefault="007554F5" w:rsidP="00440775">
            <w:pPr>
              <w:tabs>
                <w:tab w:val="left" w:pos="360"/>
              </w:tabs>
              <w:rPr>
                <w:lang w:val="lv-LV"/>
              </w:rPr>
            </w:pPr>
            <w:ins w:id="12" w:author="Information Services" w:date="2017-05-26T11:56:00Z">
              <w:r>
                <w:rPr>
                  <w:lang w:val="lv-LV"/>
                </w:rPr>
                <w:t>crow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E42633E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lang w:val="lv-LV"/>
              </w:rPr>
            </w:pPr>
            <w:r w:rsidRPr="00080CE4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50" w:type="dxa"/>
          </w:tcPr>
          <w:p w14:paraId="03E6343E" w14:textId="77777777" w:rsidR="000F2F68" w:rsidRPr="008E31FE" w:rsidRDefault="000F2F68" w:rsidP="00440775">
            <w:pPr>
              <w:numPr>
                <w:ilvl w:val="12"/>
                <w:numId w:val="0"/>
              </w:numPr>
              <w:jc w:val="center"/>
              <w:rPr>
                <w:color w:val="000000"/>
                <w:sz w:val="24"/>
                <w:szCs w:val="24"/>
              </w:rPr>
            </w:pPr>
            <w:r w:rsidRPr="008E31FE">
              <w:rPr>
                <w:color w:val="000000"/>
                <w:sz w:val="24"/>
                <w:szCs w:val="24"/>
              </w:rPr>
              <w:sym w:font="Wingdings" w:char="F06F"/>
            </w:r>
          </w:p>
        </w:tc>
      </w:tr>
      <w:tr w:rsidR="000F2F68" w:rsidRPr="00080CE4" w14:paraId="16F1326A" w14:textId="77777777" w:rsidTr="00440775">
        <w:tc>
          <w:tcPr>
            <w:tcW w:w="1560" w:type="dxa"/>
            <w:shd w:val="clear" w:color="auto" w:fill="auto"/>
          </w:tcPr>
          <w:p w14:paraId="17A219B0" w14:textId="77777777" w:rsidR="000F2F68" w:rsidRDefault="000F2F68" w:rsidP="00440775">
            <w:pPr>
              <w:tabs>
                <w:tab w:val="left" w:pos="360"/>
              </w:tabs>
              <w:ind w:left="34"/>
              <w:rPr>
                <w:ins w:id="13" w:author="Information Services" w:date="2017-05-26T11:56:00Z"/>
                <w:lang w:val="lv-LV"/>
              </w:rPr>
            </w:pPr>
            <w:r w:rsidRPr="00080CE4">
              <w:rPr>
                <w:lang w:val="lv-LV"/>
              </w:rPr>
              <w:lastRenderedPageBreak/>
              <w:t>kvā-kvā</w:t>
            </w:r>
          </w:p>
          <w:p w14:paraId="066AE578" w14:textId="40C022A5" w:rsidR="007554F5" w:rsidRPr="006047BE" w:rsidRDefault="007554F5" w:rsidP="00440775">
            <w:pPr>
              <w:tabs>
                <w:tab w:val="left" w:pos="360"/>
              </w:tabs>
              <w:ind w:left="34"/>
              <w:rPr>
                <w:lang w:val="lv-LV"/>
              </w:rPr>
            </w:pPr>
            <w:ins w:id="14" w:author="Information Services" w:date="2017-05-26T11:56:00Z">
              <w:r>
                <w:rPr>
                  <w:lang w:val="lv-LV"/>
                </w:rPr>
                <w:t>frog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DF1D9A0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lang w:val="lv-LV"/>
              </w:rPr>
            </w:pPr>
            <w:r w:rsidRPr="00080CE4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50" w:type="dxa"/>
          </w:tcPr>
          <w:p w14:paraId="5236AF55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E20A3A">
              <w:rPr>
                <w:sz w:val="24"/>
                <w:szCs w:val="24"/>
              </w:rPr>
              <w:sym w:font="Wingdings" w:char="F06F"/>
            </w:r>
          </w:p>
        </w:tc>
      </w:tr>
      <w:tr w:rsidR="000F2F68" w:rsidRPr="00080CE4" w14:paraId="36E1FCB9" w14:textId="77777777" w:rsidTr="00440775">
        <w:tc>
          <w:tcPr>
            <w:tcW w:w="1560" w:type="dxa"/>
            <w:shd w:val="clear" w:color="auto" w:fill="auto"/>
          </w:tcPr>
          <w:p w14:paraId="25FDE624" w14:textId="77777777" w:rsidR="000F2F68" w:rsidRDefault="000F2F68" w:rsidP="00440775">
            <w:pPr>
              <w:tabs>
                <w:tab w:val="left" w:pos="360"/>
              </w:tabs>
              <w:ind w:left="34"/>
              <w:rPr>
                <w:ins w:id="15" w:author="Information Services" w:date="2017-05-26T11:57:00Z"/>
                <w:lang w:val="lv-LV"/>
              </w:rPr>
            </w:pPr>
            <w:r w:rsidRPr="00080CE4">
              <w:rPr>
                <w:lang w:val="lv-LV"/>
              </w:rPr>
              <w:t>mū</w:t>
            </w:r>
          </w:p>
          <w:p w14:paraId="3E27BA84" w14:textId="1872B086" w:rsidR="007554F5" w:rsidRPr="00080CE4" w:rsidRDefault="007554F5" w:rsidP="00440775">
            <w:pPr>
              <w:tabs>
                <w:tab w:val="left" w:pos="360"/>
              </w:tabs>
              <w:ind w:left="34"/>
              <w:rPr>
                <w:lang w:val="lv-LV"/>
              </w:rPr>
            </w:pPr>
            <w:ins w:id="16" w:author="Information Services" w:date="2017-05-26T11:57:00Z">
              <w:r>
                <w:rPr>
                  <w:lang w:val="lv-LV"/>
                </w:rPr>
                <w:t>cow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52B21AA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lang w:val="lv-LV"/>
              </w:rPr>
            </w:pPr>
            <w:r w:rsidRPr="00080CE4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50" w:type="dxa"/>
          </w:tcPr>
          <w:p w14:paraId="32B723B7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E20A3A">
              <w:rPr>
                <w:sz w:val="24"/>
                <w:szCs w:val="24"/>
              </w:rPr>
              <w:sym w:font="Wingdings" w:char="F06F"/>
            </w:r>
          </w:p>
        </w:tc>
      </w:tr>
      <w:tr w:rsidR="000F2F68" w:rsidRPr="00080CE4" w14:paraId="29F961B1" w14:textId="77777777" w:rsidTr="00440775">
        <w:tc>
          <w:tcPr>
            <w:tcW w:w="1560" w:type="dxa"/>
            <w:shd w:val="clear" w:color="auto" w:fill="auto"/>
          </w:tcPr>
          <w:p w14:paraId="02EAB610" w14:textId="77777777" w:rsidR="000F2F68" w:rsidRDefault="000F2F68" w:rsidP="00440775">
            <w:pPr>
              <w:tabs>
                <w:tab w:val="left" w:pos="360"/>
              </w:tabs>
              <w:ind w:left="34"/>
              <w:rPr>
                <w:ins w:id="17" w:author="Information Services" w:date="2017-05-26T11:57:00Z"/>
                <w:lang w:val="lv-LV"/>
              </w:rPr>
            </w:pPr>
            <w:r w:rsidRPr="006047BE">
              <w:rPr>
                <w:lang w:val="lv-LV"/>
              </w:rPr>
              <w:t>ņam-ņam</w:t>
            </w:r>
          </w:p>
          <w:p w14:paraId="16A90580" w14:textId="01572BD4" w:rsidR="007554F5" w:rsidRPr="006047BE" w:rsidRDefault="007554F5" w:rsidP="00440775">
            <w:pPr>
              <w:tabs>
                <w:tab w:val="left" w:pos="360"/>
              </w:tabs>
              <w:ind w:left="34"/>
              <w:rPr>
                <w:lang w:val="lv-LV"/>
              </w:rPr>
            </w:pPr>
            <w:ins w:id="18" w:author="Information Services" w:date="2017-05-26T11:57:00Z">
              <w:r>
                <w:rPr>
                  <w:lang w:val="lv-LV"/>
                </w:rPr>
                <w:t>eat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D44AD21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lang w:val="lv-LV"/>
              </w:rPr>
            </w:pPr>
            <w:r w:rsidRPr="00080CE4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50" w:type="dxa"/>
          </w:tcPr>
          <w:p w14:paraId="7EB2BC93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E20A3A">
              <w:rPr>
                <w:sz w:val="24"/>
                <w:szCs w:val="24"/>
              </w:rPr>
              <w:sym w:font="Wingdings" w:char="F06F"/>
            </w:r>
          </w:p>
        </w:tc>
      </w:tr>
      <w:tr w:rsidR="000F2F68" w:rsidRPr="00080CE4" w14:paraId="5FCF66D0" w14:textId="77777777" w:rsidTr="00440775">
        <w:tc>
          <w:tcPr>
            <w:tcW w:w="1560" w:type="dxa"/>
            <w:shd w:val="clear" w:color="auto" w:fill="auto"/>
          </w:tcPr>
          <w:p w14:paraId="08391759" w14:textId="77777777" w:rsidR="000F2F68" w:rsidRDefault="000F2F68" w:rsidP="00440775">
            <w:pPr>
              <w:tabs>
                <w:tab w:val="left" w:pos="360"/>
              </w:tabs>
              <w:ind w:left="34"/>
              <w:rPr>
                <w:ins w:id="19" w:author="Information Services" w:date="2017-05-26T11:57:00Z"/>
                <w:lang w:val="lv-LV"/>
              </w:rPr>
            </w:pPr>
            <w:r w:rsidRPr="00080CE4">
              <w:rPr>
                <w:lang w:val="lv-LV"/>
              </w:rPr>
              <w:t>ņau/miau</w:t>
            </w:r>
          </w:p>
          <w:p w14:paraId="5F259ABE" w14:textId="114165B4" w:rsidR="007554F5" w:rsidRPr="00080CE4" w:rsidRDefault="007554F5" w:rsidP="00440775">
            <w:pPr>
              <w:tabs>
                <w:tab w:val="left" w:pos="360"/>
              </w:tabs>
              <w:ind w:left="34"/>
              <w:rPr>
                <w:lang w:val="lv-LV"/>
              </w:rPr>
            </w:pPr>
            <w:ins w:id="20" w:author="Information Services" w:date="2017-05-26T11:57:00Z">
              <w:r>
                <w:rPr>
                  <w:lang w:val="lv-LV"/>
                </w:rPr>
                <w:t>cat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0AE43E4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lang w:val="lv-LV"/>
              </w:rPr>
            </w:pPr>
            <w:r w:rsidRPr="00080CE4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50" w:type="dxa"/>
          </w:tcPr>
          <w:p w14:paraId="786F45A3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E20A3A">
              <w:rPr>
                <w:sz w:val="24"/>
                <w:szCs w:val="24"/>
              </w:rPr>
              <w:sym w:font="Wingdings" w:char="F06F"/>
            </w:r>
          </w:p>
        </w:tc>
      </w:tr>
      <w:tr w:rsidR="000F2F68" w:rsidRPr="00080CE4" w14:paraId="73331E7A" w14:textId="77777777" w:rsidTr="00440775">
        <w:tc>
          <w:tcPr>
            <w:tcW w:w="1560" w:type="dxa"/>
            <w:shd w:val="clear" w:color="auto" w:fill="auto"/>
          </w:tcPr>
          <w:p w14:paraId="32A82948" w14:textId="77777777" w:rsidR="000F2F68" w:rsidRPr="00080CE4" w:rsidRDefault="000F2F68" w:rsidP="00440775">
            <w:pPr>
              <w:tabs>
                <w:tab w:val="left" w:pos="360"/>
              </w:tabs>
              <w:ind w:left="34"/>
              <w:rPr>
                <w:lang w:val="lv-LV"/>
              </w:rPr>
            </w:pPr>
            <w:r w:rsidRPr="00080CE4">
              <w:rPr>
                <w:lang w:val="lv-LV"/>
              </w:rPr>
              <w:t>pēk-pēk/</w:t>
            </w:r>
          </w:p>
          <w:p w14:paraId="14E76FD5" w14:textId="77777777" w:rsidR="000F2F68" w:rsidRDefault="000F2F68" w:rsidP="00440775">
            <w:pPr>
              <w:tabs>
                <w:tab w:val="left" w:pos="360"/>
              </w:tabs>
              <w:ind w:left="34"/>
              <w:rPr>
                <w:ins w:id="21" w:author="Information Services" w:date="2017-05-26T11:57:00Z"/>
                <w:lang w:val="lv-LV"/>
              </w:rPr>
            </w:pPr>
            <w:r w:rsidRPr="00080CE4">
              <w:rPr>
                <w:lang w:val="lv-LV"/>
              </w:rPr>
              <w:t>pek-pek</w:t>
            </w:r>
          </w:p>
          <w:p w14:paraId="78448253" w14:textId="0DBA0851" w:rsidR="007554F5" w:rsidRPr="00080CE4" w:rsidRDefault="007554F5" w:rsidP="00440775">
            <w:pPr>
              <w:tabs>
                <w:tab w:val="left" w:pos="360"/>
              </w:tabs>
              <w:ind w:left="34"/>
              <w:rPr>
                <w:lang w:val="lv-LV"/>
              </w:rPr>
            </w:pPr>
            <w:ins w:id="22" w:author="Information Services" w:date="2017-05-26T11:57:00Z">
              <w:r>
                <w:rPr>
                  <w:lang w:val="lv-LV"/>
                </w:rPr>
                <w:t>duck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7489BD1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lang w:val="lv-LV"/>
              </w:rPr>
            </w:pPr>
            <w:r w:rsidRPr="00080CE4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50" w:type="dxa"/>
          </w:tcPr>
          <w:p w14:paraId="378E8FE5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E20A3A">
              <w:rPr>
                <w:sz w:val="24"/>
                <w:szCs w:val="24"/>
              </w:rPr>
              <w:sym w:font="Wingdings" w:char="F06F"/>
            </w:r>
          </w:p>
        </w:tc>
      </w:tr>
      <w:tr w:rsidR="000F2F68" w:rsidRPr="00080CE4" w14:paraId="6AEA1771" w14:textId="77777777" w:rsidTr="00440775">
        <w:tc>
          <w:tcPr>
            <w:tcW w:w="1560" w:type="dxa"/>
            <w:shd w:val="clear" w:color="auto" w:fill="auto"/>
          </w:tcPr>
          <w:p w14:paraId="34DDD177" w14:textId="77777777" w:rsidR="000F2F68" w:rsidRDefault="000F2F68" w:rsidP="00440775">
            <w:pPr>
              <w:tabs>
                <w:tab w:val="left" w:pos="360"/>
              </w:tabs>
              <w:ind w:left="34"/>
              <w:rPr>
                <w:ins w:id="23" w:author="Information Services" w:date="2017-05-26T11:57:00Z"/>
                <w:lang w:val="lv-LV"/>
              </w:rPr>
            </w:pPr>
            <w:r w:rsidRPr="00080CE4">
              <w:rPr>
                <w:lang w:val="lv-LV"/>
              </w:rPr>
              <w:lastRenderedPageBreak/>
              <w:t>pī-pī</w:t>
            </w:r>
          </w:p>
          <w:p w14:paraId="0B2529CE" w14:textId="3CB99D8D" w:rsidR="007554F5" w:rsidRPr="00080CE4" w:rsidRDefault="007554F5" w:rsidP="00440775">
            <w:pPr>
              <w:tabs>
                <w:tab w:val="left" w:pos="360"/>
              </w:tabs>
              <w:ind w:left="34"/>
              <w:rPr>
                <w:lang w:val="lv-LV"/>
              </w:rPr>
            </w:pPr>
            <w:ins w:id="24" w:author="Information Services" w:date="2017-05-26T11:57:00Z">
              <w:r>
                <w:rPr>
                  <w:lang w:val="lv-LV"/>
                </w:rPr>
                <w:t>mouse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BC18480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lang w:val="lv-LV"/>
              </w:rPr>
            </w:pPr>
            <w:r w:rsidRPr="00080CE4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50" w:type="dxa"/>
          </w:tcPr>
          <w:p w14:paraId="3A04F2F9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E20A3A">
              <w:rPr>
                <w:sz w:val="24"/>
                <w:szCs w:val="24"/>
              </w:rPr>
              <w:sym w:font="Wingdings" w:char="F06F"/>
            </w:r>
          </w:p>
        </w:tc>
      </w:tr>
      <w:tr w:rsidR="000F2F68" w:rsidRPr="00080CE4" w14:paraId="7D7CCA3D" w14:textId="77777777" w:rsidTr="00440775">
        <w:tc>
          <w:tcPr>
            <w:tcW w:w="1560" w:type="dxa"/>
            <w:shd w:val="clear" w:color="auto" w:fill="auto"/>
          </w:tcPr>
          <w:p w14:paraId="37DDF5AD" w14:textId="77777777" w:rsidR="000F2F68" w:rsidRDefault="000F2F68" w:rsidP="00440775">
            <w:pPr>
              <w:tabs>
                <w:tab w:val="left" w:pos="360"/>
              </w:tabs>
              <w:ind w:left="34"/>
              <w:rPr>
                <w:ins w:id="25" w:author="Information Services" w:date="2017-05-26T11:57:00Z"/>
                <w:lang w:val="lv-LV"/>
              </w:rPr>
            </w:pPr>
            <w:r w:rsidRPr="00080CE4">
              <w:rPr>
                <w:lang w:val="lv-LV"/>
              </w:rPr>
              <w:t>ruk-ruk</w:t>
            </w:r>
          </w:p>
          <w:p w14:paraId="319233DA" w14:textId="5926C450" w:rsidR="007554F5" w:rsidRPr="00080CE4" w:rsidRDefault="007554F5" w:rsidP="00440775">
            <w:pPr>
              <w:tabs>
                <w:tab w:val="left" w:pos="360"/>
              </w:tabs>
              <w:ind w:left="34"/>
              <w:rPr>
                <w:lang w:val="lv-LV"/>
              </w:rPr>
            </w:pPr>
            <w:ins w:id="26" w:author="Information Services" w:date="2017-05-26T11:57:00Z">
              <w:r>
                <w:rPr>
                  <w:lang w:val="lv-LV"/>
                </w:rPr>
                <w:t>pig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0DBF7F4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lang w:val="lv-LV"/>
              </w:rPr>
            </w:pPr>
            <w:r w:rsidRPr="00080CE4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50" w:type="dxa"/>
          </w:tcPr>
          <w:p w14:paraId="21C4299A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E20A3A">
              <w:rPr>
                <w:sz w:val="24"/>
                <w:szCs w:val="24"/>
              </w:rPr>
              <w:sym w:font="Wingdings" w:char="F06F"/>
            </w:r>
          </w:p>
        </w:tc>
      </w:tr>
      <w:tr w:rsidR="000F2F68" w:rsidRPr="00080CE4" w14:paraId="6E0B5BBA" w14:textId="77777777" w:rsidTr="00440775">
        <w:tc>
          <w:tcPr>
            <w:tcW w:w="1560" w:type="dxa"/>
            <w:shd w:val="clear" w:color="auto" w:fill="auto"/>
          </w:tcPr>
          <w:p w14:paraId="3F46226E" w14:textId="77777777" w:rsidR="000F2F68" w:rsidRDefault="000F2F68" w:rsidP="00440775">
            <w:pPr>
              <w:tabs>
                <w:tab w:val="left" w:pos="360"/>
              </w:tabs>
              <w:ind w:left="34"/>
              <w:rPr>
                <w:ins w:id="27" w:author="Information Services" w:date="2017-05-26T11:57:00Z"/>
                <w:lang w:val="lv-LV"/>
              </w:rPr>
            </w:pPr>
            <w:r w:rsidRPr="00080CE4">
              <w:rPr>
                <w:lang w:val="lv-LV"/>
              </w:rPr>
              <w:t>vau-vau</w:t>
            </w:r>
          </w:p>
          <w:p w14:paraId="3767896F" w14:textId="00A3A8FC" w:rsidR="007554F5" w:rsidRPr="00080CE4" w:rsidRDefault="007554F5" w:rsidP="00440775">
            <w:pPr>
              <w:tabs>
                <w:tab w:val="left" w:pos="360"/>
              </w:tabs>
              <w:ind w:left="34"/>
              <w:rPr>
                <w:lang w:val="lv-LV"/>
              </w:rPr>
            </w:pPr>
            <w:ins w:id="28" w:author="Information Services" w:date="2017-05-26T11:57:00Z">
              <w:r>
                <w:rPr>
                  <w:lang w:val="lv-LV"/>
                </w:rPr>
                <w:t>dog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A104A28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lang w:val="lv-LV"/>
              </w:rPr>
            </w:pPr>
            <w:r w:rsidRPr="00080CE4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50" w:type="dxa"/>
          </w:tcPr>
          <w:p w14:paraId="7DF9AA68" w14:textId="77777777" w:rsidR="000F2F68" w:rsidRPr="00080CE4" w:rsidRDefault="000F2F68" w:rsidP="00440775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E20A3A">
              <w:rPr>
                <w:sz w:val="24"/>
                <w:szCs w:val="24"/>
              </w:rPr>
              <w:sym w:font="Wingdings" w:char="F06F"/>
            </w:r>
          </w:p>
        </w:tc>
      </w:tr>
    </w:tbl>
    <w:p w14:paraId="44CAE9D4" w14:textId="77777777" w:rsidR="000F2F68" w:rsidRDefault="000F2F68" w:rsidP="000F2F68">
      <w:pPr>
        <w:tabs>
          <w:tab w:val="left" w:pos="567"/>
        </w:tabs>
        <w:rPr>
          <w:b/>
          <w:lang w:val="lv-LV"/>
        </w:rPr>
        <w:sectPr w:rsidR="000F2F68" w:rsidSect="00B95BAE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709"/>
          <w:titlePg/>
        </w:sectPr>
      </w:pPr>
    </w:p>
    <w:p w14:paraId="37793C36" w14:textId="77777777" w:rsidR="000F2F68" w:rsidRDefault="000F2F68" w:rsidP="000F2F68">
      <w:pPr>
        <w:autoSpaceDE/>
        <w:autoSpaceDN/>
        <w:jc w:val="both"/>
        <w:rPr>
          <w:lang w:val="lv-LV"/>
        </w:rPr>
      </w:pPr>
    </w:p>
    <w:p w14:paraId="4107C76C" w14:textId="77777777" w:rsidR="000F2F68" w:rsidRDefault="000F2F68" w:rsidP="000F2F68">
      <w:pPr>
        <w:tabs>
          <w:tab w:val="left" w:pos="567"/>
        </w:tabs>
        <w:rPr>
          <w:b/>
          <w:lang w:val="lv-LV"/>
        </w:rPr>
      </w:pPr>
    </w:p>
    <w:p w14:paraId="627A51F9" w14:textId="325D4E1E" w:rsidR="000F2F68" w:rsidRPr="00B500B5" w:rsidRDefault="000F2F68" w:rsidP="000F2F68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2. </w:t>
      </w:r>
      <w:r w:rsidRPr="00B500B5">
        <w:rPr>
          <w:b/>
          <w:sz w:val="24"/>
          <w:szCs w:val="24"/>
          <w:lang w:val="lv-LV"/>
        </w:rPr>
        <w:t xml:space="preserve">Dzīvnieki </w:t>
      </w:r>
      <w:r w:rsidRPr="00151768">
        <w:rPr>
          <w:b/>
          <w:sz w:val="24"/>
          <w:szCs w:val="24"/>
          <w:lang w:val="lv-LV"/>
        </w:rPr>
        <w:t>(</w:t>
      </w:r>
      <w:r w:rsidRPr="00B500B5">
        <w:rPr>
          <w:b/>
          <w:sz w:val="24"/>
          <w:szCs w:val="24"/>
          <w:lang w:val="lv-LV"/>
        </w:rPr>
        <w:t>reālie un rotaļlietas)</w:t>
      </w:r>
      <w:r>
        <w:rPr>
          <w:b/>
          <w:sz w:val="24"/>
          <w:szCs w:val="24"/>
          <w:lang w:val="lv-LV"/>
        </w:rPr>
        <w:t xml:space="preserve"> </w:t>
      </w:r>
      <w:ins w:id="29" w:author="Information Services" w:date="2017-05-26T11:57:00Z">
        <w:r w:rsidR="008E405E">
          <w:rPr>
            <w:b/>
            <w:sz w:val="24"/>
            <w:szCs w:val="24"/>
            <w:lang w:val="lv-LV"/>
          </w:rPr>
          <w:t xml:space="preserve">Animals (real or toy) </w:t>
        </w:r>
      </w:ins>
      <w:r>
        <w:rPr>
          <w:b/>
          <w:sz w:val="24"/>
          <w:szCs w:val="24"/>
          <w:lang w:val="lv-LV"/>
        </w:rPr>
        <w:t>(3</w:t>
      </w:r>
      <w:ins w:id="30" w:author="Information Services" w:date="2017-05-26T13:01:00Z">
        <w:r w:rsidR="00A03C41">
          <w:rPr>
            <w:b/>
            <w:sz w:val="24"/>
            <w:szCs w:val="24"/>
            <w:lang w:val="lv-LV"/>
          </w:rPr>
          <w:t>7</w:t>
        </w:r>
      </w:ins>
      <w:r>
        <w:rPr>
          <w:b/>
          <w:sz w:val="24"/>
          <w:szCs w:val="24"/>
          <w:lang w:val="lv-LV"/>
        </w:rPr>
        <w:t>)</w:t>
      </w:r>
    </w:p>
    <w:p w14:paraId="09A7B233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016C01DB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5529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1"/>
        <w:gridCol w:w="850"/>
      </w:tblGrid>
      <w:tr w:rsidR="000F2F68" w:rsidRPr="005316EA" w14:paraId="747A6C36" w14:textId="77777777" w:rsidTr="00440775">
        <w:trPr>
          <w:tblHeader/>
        </w:trPr>
        <w:tc>
          <w:tcPr>
            <w:tcW w:w="2392" w:type="pct"/>
            <w:shd w:val="clear" w:color="auto" w:fill="auto"/>
          </w:tcPr>
          <w:p w14:paraId="278FF24C" w14:textId="77777777" w:rsidR="000F2F68" w:rsidRPr="005316EA" w:rsidRDefault="000F2F68" w:rsidP="00440775">
            <w:pPr>
              <w:rPr>
                <w:b/>
                <w:lang w:val="lv-LV"/>
              </w:rPr>
            </w:pPr>
          </w:p>
        </w:tc>
        <w:tc>
          <w:tcPr>
            <w:tcW w:w="1305" w:type="pct"/>
            <w:shd w:val="clear" w:color="auto" w:fill="auto"/>
          </w:tcPr>
          <w:p w14:paraId="584F08E1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Saprot</w:t>
            </w:r>
          </w:p>
        </w:tc>
        <w:tc>
          <w:tcPr>
            <w:tcW w:w="1303" w:type="pct"/>
            <w:shd w:val="clear" w:color="auto" w:fill="auto"/>
          </w:tcPr>
          <w:p w14:paraId="6B1478B7" w14:textId="77777777" w:rsidR="000F2F68" w:rsidRPr="005316EA" w:rsidRDefault="000F2F68" w:rsidP="00440775">
            <w:pPr>
              <w:rPr>
                <w:b/>
                <w:lang w:val="lv-LV"/>
              </w:rPr>
            </w:pPr>
            <w:r>
              <w:rPr>
                <w:b/>
                <w:lang w:val="lv-LV"/>
              </w:rPr>
              <w:t>Sapro</w:t>
            </w:r>
            <w:r w:rsidRPr="005316EA">
              <w:rPr>
                <w:b/>
                <w:lang w:val="lv-LV"/>
              </w:rPr>
              <w:t xml:space="preserve">t </w:t>
            </w:r>
          </w:p>
          <w:p w14:paraId="0B67E5E4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un </w:t>
            </w:r>
          </w:p>
          <w:p w14:paraId="2BEB1467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lieto</w:t>
            </w:r>
          </w:p>
        </w:tc>
      </w:tr>
      <w:tr w:rsidR="000F2F68" w:rsidRPr="005316EA" w14:paraId="03AA97C0" w14:textId="77777777" w:rsidTr="00440775">
        <w:tc>
          <w:tcPr>
            <w:tcW w:w="2392" w:type="pct"/>
            <w:shd w:val="clear" w:color="auto" w:fill="auto"/>
          </w:tcPr>
          <w:p w14:paraId="33F8AA27" w14:textId="77777777" w:rsidR="000F2F68" w:rsidRDefault="000F2F68" w:rsidP="00440775">
            <w:pPr>
              <w:rPr>
                <w:ins w:id="31" w:author="Information Services" w:date="2017-05-26T11:58:00Z"/>
                <w:lang w:val="lv-LV"/>
              </w:rPr>
            </w:pPr>
            <w:r w:rsidRPr="005316EA">
              <w:rPr>
                <w:lang w:val="lv-LV"/>
              </w:rPr>
              <w:t>aita</w:t>
            </w:r>
          </w:p>
          <w:p w14:paraId="179647AF" w14:textId="65A45D3A" w:rsidR="008E405E" w:rsidRPr="005316EA" w:rsidRDefault="008E405E" w:rsidP="00440775">
            <w:pPr>
              <w:rPr>
                <w:lang w:val="lv-LV"/>
              </w:rPr>
            </w:pPr>
            <w:ins w:id="32" w:author="Information Services" w:date="2017-05-26T11:58:00Z">
              <w:r>
                <w:rPr>
                  <w:lang w:val="lv-LV"/>
                </w:rPr>
                <w:t>sheep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7B48C5FC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31E04457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334C2E3F" w14:textId="77777777" w:rsidTr="00440775">
        <w:tc>
          <w:tcPr>
            <w:tcW w:w="2392" w:type="pct"/>
            <w:shd w:val="clear" w:color="auto" w:fill="auto"/>
          </w:tcPr>
          <w:p w14:paraId="6D9969B6" w14:textId="77777777" w:rsidR="000F2F68" w:rsidRDefault="000F2F68" w:rsidP="00440775">
            <w:pPr>
              <w:rPr>
                <w:ins w:id="33" w:author="Information Services" w:date="2017-05-26T11:58:00Z"/>
                <w:lang w:val="lv-LV"/>
              </w:rPr>
            </w:pPr>
            <w:r w:rsidRPr="005316EA">
              <w:rPr>
                <w:lang w:val="lv-LV"/>
              </w:rPr>
              <w:t>bite</w:t>
            </w:r>
          </w:p>
          <w:p w14:paraId="428C4192" w14:textId="31795DAF" w:rsidR="008E405E" w:rsidRPr="005316EA" w:rsidRDefault="008E405E" w:rsidP="00440775">
            <w:pPr>
              <w:rPr>
                <w:lang w:val="lv-LV"/>
              </w:rPr>
            </w:pPr>
            <w:ins w:id="34" w:author="Information Services" w:date="2017-05-26T11:58:00Z">
              <w:r>
                <w:rPr>
                  <w:lang w:val="lv-LV"/>
                </w:rPr>
                <w:t>bee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19BC46F2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66FA81A3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0231CA51" w14:textId="77777777" w:rsidTr="00440775">
        <w:tc>
          <w:tcPr>
            <w:tcW w:w="2392" w:type="pct"/>
            <w:shd w:val="clear" w:color="auto" w:fill="auto"/>
          </w:tcPr>
          <w:p w14:paraId="180BD213" w14:textId="77777777" w:rsidR="000F2F68" w:rsidRDefault="000F2F68" w:rsidP="00440775">
            <w:pPr>
              <w:rPr>
                <w:ins w:id="35" w:author="Information Services" w:date="2017-05-26T11:58:00Z"/>
                <w:lang w:val="lv-LV"/>
              </w:rPr>
            </w:pPr>
            <w:r>
              <w:rPr>
                <w:lang w:val="lv-LV"/>
              </w:rPr>
              <w:t>bruņu</w:t>
            </w:r>
            <w:r w:rsidRPr="005316EA">
              <w:rPr>
                <w:lang w:val="lv-LV"/>
              </w:rPr>
              <w:t>rupucis</w:t>
            </w:r>
          </w:p>
          <w:p w14:paraId="0C96ED2C" w14:textId="1886F208" w:rsidR="008E405E" w:rsidRPr="005316EA" w:rsidRDefault="008E405E" w:rsidP="00440775">
            <w:pPr>
              <w:rPr>
                <w:lang w:val="lv-LV"/>
              </w:rPr>
            </w:pPr>
            <w:ins w:id="36" w:author="Information Services" w:date="2017-05-26T11:58:00Z">
              <w:r>
                <w:rPr>
                  <w:lang w:val="lv-LV"/>
                </w:rPr>
                <w:t>turtle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15157300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72E97B72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2501E3C" w14:textId="77777777" w:rsidTr="00440775">
        <w:tc>
          <w:tcPr>
            <w:tcW w:w="2392" w:type="pct"/>
            <w:shd w:val="clear" w:color="auto" w:fill="auto"/>
          </w:tcPr>
          <w:p w14:paraId="0BFFC931" w14:textId="77777777" w:rsidR="000F2F68" w:rsidRDefault="000F2F68" w:rsidP="00440775">
            <w:pPr>
              <w:rPr>
                <w:ins w:id="37" w:author="Information Services" w:date="2017-05-26T11:58:00Z"/>
                <w:lang w:val="lv-LV"/>
              </w:rPr>
            </w:pPr>
            <w:r w:rsidRPr="005316EA">
              <w:rPr>
                <w:lang w:val="lv-LV"/>
              </w:rPr>
              <w:t>cālis</w:t>
            </w:r>
          </w:p>
          <w:p w14:paraId="4B2B2951" w14:textId="6ED61DB0" w:rsidR="008E405E" w:rsidRPr="005316EA" w:rsidRDefault="008E405E" w:rsidP="00440775">
            <w:pPr>
              <w:rPr>
                <w:lang w:val="lv-LV"/>
              </w:rPr>
            </w:pPr>
            <w:ins w:id="38" w:author="Information Services" w:date="2017-05-26T11:58:00Z">
              <w:r>
                <w:rPr>
                  <w:lang w:val="lv-LV"/>
                </w:rPr>
                <w:t>chicken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51DCE27E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21E9D2FE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373BD80" w14:textId="77777777" w:rsidTr="00440775">
        <w:tc>
          <w:tcPr>
            <w:tcW w:w="2392" w:type="pct"/>
            <w:shd w:val="clear" w:color="auto" w:fill="auto"/>
          </w:tcPr>
          <w:p w14:paraId="273DCE51" w14:textId="77777777" w:rsidR="000F2F68" w:rsidRDefault="000F2F68" w:rsidP="00440775">
            <w:pPr>
              <w:rPr>
                <w:ins w:id="39" w:author="Information Services" w:date="2017-05-26T11:58:00Z"/>
                <w:lang w:val="lv-LV"/>
              </w:rPr>
            </w:pPr>
            <w:r w:rsidRPr="005316EA">
              <w:rPr>
                <w:lang w:val="lv-LV"/>
              </w:rPr>
              <w:t>cūka</w:t>
            </w:r>
          </w:p>
          <w:p w14:paraId="76A4B3F8" w14:textId="0920CA21" w:rsidR="008E405E" w:rsidRPr="005316EA" w:rsidRDefault="008E405E" w:rsidP="00440775">
            <w:pPr>
              <w:rPr>
                <w:lang w:val="lv-LV"/>
              </w:rPr>
            </w:pPr>
            <w:ins w:id="40" w:author="Information Services" w:date="2017-05-26T11:58:00Z">
              <w:r>
                <w:rPr>
                  <w:lang w:val="lv-LV"/>
                </w:rPr>
                <w:t>pig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27991892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37506D09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DF928AD" w14:textId="77777777" w:rsidTr="00440775">
        <w:tc>
          <w:tcPr>
            <w:tcW w:w="2392" w:type="pct"/>
            <w:shd w:val="clear" w:color="auto" w:fill="auto"/>
          </w:tcPr>
          <w:p w14:paraId="49F6F927" w14:textId="77777777" w:rsidR="000F2F68" w:rsidRDefault="000F2F68" w:rsidP="00440775">
            <w:pPr>
              <w:rPr>
                <w:ins w:id="41" w:author="Information Services" w:date="2017-05-26T11:58:00Z"/>
                <w:lang w:val="lv-LV"/>
              </w:rPr>
            </w:pPr>
            <w:r w:rsidRPr="005316EA">
              <w:rPr>
                <w:lang w:val="lv-LV"/>
              </w:rPr>
              <w:t>čūska</w:t>
            </w:r>
          </w:p>
          <w:p w14:paraId="2A399910" w14:textId="22C12A9B" w:rsidR="008E405E" w:rsidRPr="005316EA" w:rsidRDefault="008E405E" w:rsidP="00440775">
            <w:pPr>
              <w:rPr>
                <w:lang w:val="lv-LV"/>
              </w:rPr>
            </w:pPr>
            <w:ins w:id="42" w:author="Information Services" w:date="2017-05-26T11:58:00Z">
              <w:r>
                <w:rPr>
                  <w:lang w:val="lv-LV"/>
                </w:rPr>
                <w:t>snake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7EB1D22D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06D9009D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3FAF8ED4" w14:textId="77777777" w:rsidTr="00440775">
        <w:tc>
          <w:tcPr>
            <w:tcW w:w="2392" w:type="pct"/>
            <w:shd w:val="clear" w:color="auto" w:fill="auto"/>
          </w:tcPr>
          <w:p w14:paraId="678C4330" w14:textId="77777777" w:rsidR="000F2F68" w:rsidRDefault="000F2F68" w:rsidP="00440775">
            <w:pPr>
              <w:rPr>
                <w:ins w:id="43" w:author="Information Services" w:date="2017-05-26T11:58:00Z"/>
                <w:lang w:val="lv-LV"/>
              </w:rPr>
            </w:pPr>
            <w:r w:rsidRPr="005316EA">
              <w:rPr>
                <w:lang w:val="lv-LV"/>
              </w:rPr>
              <w:t>ezis</w:t>
            </w:r>
          </w:p>
          <w:p w14:paraId="6A9A640A" w14:textId="0AFA8233" w:rsidR="008E405E" w:rsidRPr="005316EA" w:rsidRDefault="008E405E" w:rsidP="00440775">
            <w:pPr>
              <w:rPr>
                <w:lang w:val="lv-LV"/>
              </w:rPr>
            </w:pPr>
            <w:ins w:id="44" w:author="Information Services" w:date="2017-05-26T11:58:00Z">
              <w:r>
                <w:rPr>
                  <w:lang w:val="lv-LV"/>
                </w:rPr>
                <w:t>hedgehog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3FFCC2C0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5EC827E6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F5474ED" w14:textId="77777777" w:rsidTr="00440775">
        <w:tc>
          <w:tcPr>
            <w:tcW w:w="2392" w:type="pct"/>
            <w:shd w:val="clear" w:color="auto" w:fill="auto"/>
          </w:tcPr>
          <w:p w14:paraId="4761985F" w14:textId="77777777" w:rsidR="000F2F68" w:rsidRDefault="000F2F68" w:rsidP="00440775">
            <w:pPr>
              <w:rPr>
                <w:ins w:id="45" w:author="Information Services" w:date="2017-05-26T11:58:00Z"/>
                <w:lang w:val="lv-LV"/>
              </w:rPr>
            </w:pPr>
            <w:r w:rsidRPr="005316EA">
              <w:rPr>
                <w:lang w:val="lv-LV"/>
              </w:rPr>
              <w:t>gailis</w:t>
            </w:r>
          </w:p>
          <w:p w14:paraId="4D07208C" w14:textId="061F570C" w:rsidR="008E405E" w:rsidRPr="005316EA" w:rsidRDefault="008E405E" w:rsidP="00440775">
            <w:pPr>
              <w:rPr>
                <w:lang w:val="lv-LV"/>
              </w:rPr>
            </w:pPr>
            <w:ins w:id="46" w:author="Information Services" w:date="2017-05-26T11:58:00Z">
              <w:r>
                <w:rPr>
                  <w:lang w:val="lv-LV"/>
                </w:rPr>
                <w:t>rooster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25788A48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5DA375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6FC1EA14" w14:textId="77777777" w:rsidTr="00440775">
        <w:tc>
          <w:tcPr>
            <w:tcW w:w="2392" w:type="pct"/>
            <w:shd w:val="clear" w:color="auto" w:fill="auto"/>
          </w:tcPr>
          <w:p w14:paraId="7B5B155D" w14:textId="77777777" w:rsidR="000F2F68" w:rsidRDefault="000F2F68" w:rsidP="00440775">
            <w:pPr>
              <w:rPr>
                <w:ins w:id="47" w:author="Information Services" w:date="2017-05-26T11:58:00Z"/>
                <w:lang w:val="lv-LV"/>
              </w:rPr>
            </w:pPr>
            <w:r w:rsidRPr="005316EA">
              <w:rPr>
                <w:lang w:val="lv-LV"/>
              </w:rPr>
              <w:t>govs</w:t>
            </w:r>
          </w:p>
          <w:p w14:paraId="7616957D" w14:textId="704F7EDA" w:rsidR="008E405E" w:rsidRPr="005316EA" w:rsidRDefault="008E405E" w:rsidP="00440775">
            <w:pPr>
              <w:rPr>
                <w:lang w:val="lv-LV"/>
              </w:rPr>
            </w:pPr>
            <w:ins w:id="48" w:author="Information Services" w:date="2017-05-26T11:58:00Z">
              <w:r>
                <w:rPr>
                  <w:lang w:val="lv-LV"/>
                </w:rPr>
                <w:t>cow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5B71E41B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3B48B7DA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18CBFB1" w14:textId="77777777" w:rsidTr="00440775">
        <w:tc>
          <w:tcPr>
            <w:tcW w:w="2392" w:type="pct"/>
            <w:shd w:val="clear" w:color="auto" w:fill="auto"/>
          </w:tcPr>
          <w:p w14:paraId="34C26AF4" w14:textId="77777777" w:rsidR="000F2F68" w:rsidRDefault="000F2F68" w:rsidP="00440775">
            <w:pPr>
              <w:rPr>
                <w:ins w:id="49" w:author="Information Services" w:date="2017-05-26T11:58:00Z"/>
                <w:lang w:val="lv-LV"/>
              </w:rPr>
            </w:pPr>
            <w:r w:rsidRPr="005316EA">
              <w:rPr>
                <w:lang w:val="lv-LV"/>
              </w:rPr>
              <w:t>kaķis</w:t>
            </w:r>
          </w:p>
          <w:p w14:paraId="7D3DF0D5" w14:textId="218DF2ED" w:rsidR="008E405E" w:rsidRPr="005316EA" w:rsidRDefault="008E405E" w:rsidP="00440775">
            <w:pPr>
              <w:rPr>
                <w:lang w:val="lv-LV"/>
              </w:rPr>
            </w:pPr>
            <w:ins w:id="50" w:author="Information Services" w:date="2017-05-26T11:58:00Z">
              <w:r>
                <w:rPr>
                  <w:lang w:val="lv-LV"/>
                </w:rPr>
                <w:t>cat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4C4D070D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42145850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625D6261" w14:textId="77777777" w:rsidTr="00440775">
        <w:tc>
          <w:tcPr>
            <w:tcW w:w="2392" w:type="pct"/>
            <w:shd w:val="clear" w:color="auto" w:fill="auto"/>
          </w:tcPr>
          <w:p w14:paraId="5DAD313B" w14:textId="77777777" w:rsidR="000F2F68" w:rsidRDefault="000F2F68" w:rsidP="00440775">
            <w:pPr>
              <w:rPr>
                <w:ins w:id="51" w:author="Information Services" w:date="2017-05-26T11:58:00Z"/>
                <w:lang w:val="lv-LV"/>
              </w:rPr>
            </w:pPr>
            <w:r>
              <w:rPr>
                <w:lang w:val="lv-LV"/>
              </w:rPr>
              <w:t>kukainis</w:t>
            </w:r>
          </w:p>
          <w:p w14:paraId="2FA2BFD8" w14:textId="58469B0B" w:rsidR="008E405E" w:rsidRPr="005316EA" w:rsidRDefault="008E405E" w:rsidP="00440775">
            <w:pPr>
              <w:rPr>
                <w:lang w:val="lv-LV"/>
              </w:rPr>
            </w:pPr>
            <w:ins w:id="52" w:author="Information Services" w:date="2017-05-26T11:58:00Z">
              <w:r>
                <w:rPr>
                  <w:lang w:val="lv-LV"/>
                </w:rPr>
                <w:t>bug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11A69372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3E7324F3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6BD092BD" w14:textId="77777777" w:rsidTr="00440775">
        <w:tc>
          <w:tcPr>
            <w:tcW w:w="2392" w:type="pct"/>
            <w:shd w:val="clear" w:color="auto" w:fill="auto"/>
          </w:tcPr>
          <w:p w14:paraId="27B6E371" w14:textId="77777777" w:rsidR="000F2F68" w:rsidRDefault="000F2F68" w:rsidP="00440775">
            <w:pPr>
              <w:rPr>
                <w:ins w:id="53" w:author="Information Services" w:date="2017-05-26T11:58:00Z"/>
                <w:lang w:val="lv-LV"/>
              </w:rPr>
            </w:pPr>
            <w:r w:rsidRPr="005316EA">
              <w:rPr>
                <w:lang w:val="lv-LV"/>
              </w:rPr>
              <w:t>lācis</w:t>
            </w:r>
          </w:p>
          <w:p w14:paraId="339416DB" w14:textId="2E4035DA" w:rsidR="008E405E" w:rsidRPr="005316EA" w:rsidRDefault="008E405E" w:rsidP="00440775">
            <w:pPr>
              <w:rPr>
                <w:lang w:val="lv-LV"/>
              </w:rPr>
            </w:pPr>
            <w:ins w:id="54" w:author="Information Services" w:date="2017-05-26T11:58:00Z">
              <w:r>
                <w:rPr>
                  <w:lang w:val="lv-LV"/>
                </w:rPr>
                <w:t>bear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533D8D73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7B684FF6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983E37C" w14:textId="77777777" w:rsidTr="00440775">
        <w:tc>
          <w:tcPr>
            <w:tcW w:w="2392" w:type="pct"/>
            <w:shd w:val="clear" w:color="auto" w:fill="auto"/>
          </w:tcPr>
          <w:p w14:paraId="705EB0D4" w14:textId="77777777" w:rsidR="000F2F68" w:rsidRDefault="000F2F68" w:rsidP="00440775">
            <w:pPr>
              <w:rPr>
                <w:ins w:id="55" w:author="Information Services" w:date="2017-05-26T11:58:00Z"/>
                <w:lang w:val="lv-LV"/>
              </w:rPr>
            </w:pPr>
            <w:r w:rsidRPr="005316EA">
              <w:rPr>
                <w:lang w:val="lv-LV"/>
              </w:rPr>
              <w:t>lapsa</w:t>
            </w:r>
          </w:p>
          <w:p w14:paraId="3B9A5EF6" w14:textId="7BB29D8A" w:rsidR="008E405E" w:rsidRPr="005316EA" w:rsidRDefault="008E405E" w:rsidP="00440775">
            <w:pPr>
              <w:rPr>
                <w:lang w:val="lv-LV"/>
              </w:rPr>
            </w:pPr>
            <w:ins w:id="56" w:author="Information Services" w:date="2017-05-26T11:58:00Z">
              <w:r>
                <w:rPr>
                  <w:lang w:val="lv-LV"/>
                </w:rPr>
                <w:t>fox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2C39D86A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42301434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648DA889" w14:textId="77777777" w:rsidTr="00440775">
        <w:tc>
          <w:tcPr>
            <w:tcW w:w="2392" w:type="pct"/>
            <w:shd w:val="clear" w:color="auto" w:fill="auto"/>
          </w:tcPr>
          <w:p w14:paraId="2EA56AFC" w14:textId="77777777" w:rsidR="000F2F68" w:rsidRDefault="000F2F68" w:rsidP="00440775">
            <w:pPr>
              <w:rPr>
                <w:ins w:id="57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lastRenderedPageBreak/>
              <w:t>lauva</w:t>
            </w:r>
          </w:p>
          <w:p w14:paraId="63BAE8A8" w14:textId="1B06242F" w:rsidR="007C4A2C" w:rsidRPr="005316EA" w:rsidRDefault="007C4A2C" w:rsidP="00440775">
            <w:pPr>
              <w:rPr>
                <w:lang w:val="lv-LV"/>
              </w:rPr>
            </w:pPr>
            <w:ins w:id="58" w:author="Information Services" w:date="2017-05-26T11:59:00Z">
              <w:r>
                <w:rPr>
                  <w:lang w:val="lv-LV"/>
                </w:rPr>
                <w:t>lion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147C625B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02D5F110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196B109E" w14:textId="77777777" w:rsidTr="00440775">
        <w:tc>
          <w:tcPr>
            <w:tcW w:w="2392" w:type="pct"/>
            <w:shd w:val="clear" w:color="auto" w:fill="auto"/>
          </w:tcPr>
          <w:p w14:paraId="55A6E25C" w14:textId="77777777" w:rsidR="000F2F68" w:rsidRDefault="000F2F68" w:rsidP="00440775">
            <w:pPr>
              <w:rPr>
                <w:ins w:id="59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t>mārīte</w:t>
            </w:r>
          </w:p>
          <w:p w14:paraId="298772AE" w14:textId="7E46C19A" w:rsidR="007C4A2C" w:rsidRPr="005316EA" w:rsidRDefault="007C4A2C" w:rsidP="00440775">
            <w:pPr>
              <w:rPr>
                <w:lang w:val="lv-LV"/>
              </w:rPr>
            </w:pPr>
            <w:ins w:id="60" w:author="Information Services" w:date="2017-05-26T11:59:00Z">
              <w:r>
                <w:rPr>
                  <w:lang w:val="lv-LV"/>
                </w:rPr>
                <w:t>ladybug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4C473EB3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643D296C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69EE2650" w14:textId="77777777" w:rsidTr="00440775">
        <w:tc>
          <w:tcPr>
            <w:tcW w:w="2392" w:type="pct"/>
            <w:shd w:val="clear" w:color="auto" w:fill="auto"/>
          </w:tcPr>
          <w:p w14:paraId="7B7E3D82" w14:textId="77777777" w:rsidR="000F2F68" w:rsidRDefault="000F2F68" w:rsidP="00440775">
            <w:pPr>
              <w:rPr>
                <w:ins w:id="61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t>muša</w:t>
            </w:r>
          </w:p>
          <w:p w14:paraId="3B6944F5" w14:textId="350A9B24" w:rsidR="007C4A2C" w:rsidRPr="005316EA" w:rsidRDefault="007C4A2C" w:rsidP="00440775">
            <w:pPr>
              <w:rPr>
                <w:lang w:val="lv-LV"/>
              </w:rPr>
            </w:pPr>
            <w:ins w:id="62" w:author="Information Services" w:date="2017-05-26T11:59:00Z">
              <w:r>
                <w:rPr>
                  <w:lang w:val="lv-LV"/>
                </w:rPr>
                <w:t>fly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50873063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6D582772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141516EB" w14:textId="77777777" w:rsidTr="00440775">
        <w:tc>
          <w:tcPr>
            <w:tcW w:w="2392" w:type="pct"/>
            <w:shd w:val="clear" w:color="auto" w:fill="auto"/>
          </w:tcPr>
          <w:p w14:paraId="72EE71BE" w14:textId="77777777" w:rsidR="000F2F68" w:rsidRDefault="000F2F68" w:rsidP="00440775">
            <w:pPr>
              <w:rPr>
                <w:ins w:id="63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t>pele</w:t>
            </w:r>
          </w:p>
          <w:p w14:paraId="7040CC76" w14:textId="408E72AB" w:rsidR="007C4A2C" w:rsidRPr="005316EA" w:rsidRDefault="007C4A2C" w:rsidP="00440775">
            <w:pPr>
              <w:rPr>
                <w:lang w:val="lv-LV"/>
              </w:rPr>
            </w:pPr>
            <w:ins w:id="64" w:author="Information Services" w:date="2017-05-26T11:59:00Z">
              <w:r>
                <w:rPr>
                  <w:lang w:val="lv-LV"/>
                </w:rPr>
                <w:t>mouse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00F0BF4F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2EE7F7AB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100441BB" w14:textId="77777777" w:rsidTr="00440775">
        <w:tc>
          <w:tcPr>
            <w:tcW w:w="2392" w:type="pct"/>
            <w:shd w:val="clear" w:color="auto" w:fill="auto"/>
          </w:tcPr>
          <w:p w14:paraId="33D1F2A6" w14:textId="77777777" w:rsidR="000F2F68" w:rsidRDefault="000F2F68" w:rsidP="00440775">
            <w:pPr>
              <w:rPr>
                <w:ins w:id="65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t>pērtiķis</w:t>
            </w:r>
          </w:p>
          <w:p w14:paraId="081CF267" w14:textId="18568CB2" w:rsidR="007C4A2C" w:rsidRPr="005316EA" w:rsidRDefault="007C4A2C" w:rsidP="00440775">
            <w:pPr>
              <w:rPr>
                <w:lang w:val="lv-LV"/>
              </w:rPr>
            </w:pPr>
            <w:ins w:id="66" w:author="Information Services" w:date="2017-05-26T11:59:00Z">
              <w:r>
                <w:rPr>
                  <w:lang w:val="lv-LV"/>
                </w:rPr>
                <w:t>monkey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598C1E03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6F68514F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9E1E9FE" w14:textId="77777777" w:rsidTr="00440775">
        <w:tc>
          <w:tcPr>
            <w:tcW w:w="2392" w:type="pct"/>
            <w:shd w:val="clear" w:color="auto" w:fill="auto"/>
          </w:tcPr>
          <w:p w14:paraId="4B603998" w14:textId="77777777" w:rsidR="000F2F68" w:rsidRDefault="000F2F68" w:rsidP="00440775">
            <w:pPr>
              <w:rPr>
                <w:ins w:id="67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t>pīle</w:t>
            </w:r>
          </w:p>
          <w:p w14:paraId="0E5A6A7E" w14:textId="458E4726" w:rsidR="007C4A2C" w:rsidRPr="005316EA" w:rsidRDefault="007C4A2C" w:rsidP="00440775">
            <w:pPr>
              <w:rPr>
                <w:lang w:val="lv-LV"/>
              </w:rPr>
            </w:pPr>
            <w:ins w:id="68" w:author="Information Services" w:date="2017-05-26T11:59:00Z">
              <w:r>
                <w:rPr>
                  <w:lang w:val="lv-LV"/>
                </w:rPr>
                <w:t>duck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3DB42928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439BC503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01F27228" w14:textId="77777777" w:rsidTr="00440775">
        <w:tc>
          <w:tcPr>
            <w:tcW w:w="2392" w:type="pct"/>
            <w:shd w:val="clear" w:color="auto" w:fill="auto"/>
          </w:tcPr>
          <w:p w14:paraId="7E4C48DA" w14:textId="77777777" w:rsidR="000F2F68" w:rsidRDefault="000F2F68" w:rsidP="00440775">
            <w:pPr>
              <w:rPr>
                <w:ins w:id="69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t>pingvīns</w:t>
            </w:r>
          </w:p>
          <w:p w14:paraId="7ADA904F" w14:textId="4F93E169" w:rsidR="007C4A2C" w:rsidRPr="005316EA" w:rsidRDefault="007C4A2C" w:rsidP="00440775">
            <w:pPr>
              <w:rPr>
                <w:lang w:val="lv-LV"/>
              </w:rPr>
            </w:pPr>
            <w:ins w:id="70" w:author="Information Services" w:date="2017-05-26T11:59:00Z">
              <w:r>
                <w:rPr>
                  <w:lang w:val="lv-LV"/>
                </w:rPr>
                <w:t>penguin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2DDF1B24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6320F20B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58C1AAAA" w14:textId="77777777" w:rsidTr="00440775">
        <w:tc>
          <w:tcPr>
            <w:tcW w:w="2392" w:type="pct"/>
            <w:shd w:val="clear" w:color="auto" w:fill="auto"/>
          </w:tcPr>
          <w:p w14:paraId="773B49B0" w14:textId="77777777" w:rsidR="000F2F68" w:rsidRDefault="000F2F68" w:rsidP="00440775">
            <w:pPr>
              <w:rPr>
                <w:ins w:id="71" w:author="Information Services" w:date="2017-05-26T11:59:00Z"/>
                <w:lang w:val="lv-LV"/>
              </w:rPr>
            </w:pPr>
            <w:r>
              <w:rPr>
                <w:lang w:val="lv-LV"/>
              </w:rPr>
              <w:t>pūce</w:t>
            </w:r>
          </w:p>
          <w:p w14:paraId="4D121A0F" w14:textId="3886EF42" w:rsidR="007C4A2C" w:rsidRPr="005316EA" w:rsidRDefault="007C4A2C" w:rsidP="00440775">
            <w:pPr>
              <w:rPr>
                <w:lang w:val="lv-LV"/>
              </w:rPr>
            </w:pPr>
            <w:ins w:id="72" w:author="Information Services" w:date="2017-05-26T11:59:00Z">
              <w:r>
                <w:rPr>
                  <w:lang w:val="lv-LV"/>
                </w:rPr>
                <w:t>owl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4A7E8DC3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74115A49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C68140D" w14:textId="77777777" w:rsidTr="00440775">
        <w:tc>
          <w:tcPr>
            <w:tcW w:w="2392" w:type="pct"/>
            <w:shd w:val="clear" w:color="auto" w:fill="auto"/>
          </w:tcPr>
          <w:p w14:paraId="2B957671" w14:textId="77777777" w:rsidR="000F2F68" w:rsidRDefault="000F2F68" w:rsidP="00440775">
            <w:pPr>
              <w:rPr>
                <w:ins w:id="73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t>putns</w:t>
            </w:r>
          </w:p>
          <w:p w14:paraId="18BD173F" w14:textId="1FEDA11F" w:rsidR="007C4A2C" w:rsidRPr="005316EA" w:rsidRDefault="007C4A2C" w:rsidP="00440775">
            <w:pPr>
              <w:rPr>
                <w:lang w:val="lv-LV"/>
              </w:rPr>
            </w:pPr>
            <w:ins w:id="74" w:author="Information Services" w:date="2017-05-26T11:59:00Z">
              <w:r>
                <w:rPr>
                  <w:lang w:val="lv-LV"/>
                </w:rPr>
                <w:t>bird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29319D69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6F709098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028EA6AD" w14:textId="77777777" w:rsidTr="00440775">
        <w:tc>
          <w:tcPr>
            <w:tcW w:w="2392" w:type="pct"/>
            <w:shd w:val="clear" w:color="auto" w:fill="auto"/>
          </w:tcPr>
          <w:p w14:paraId="7A4AF474" w14:textId="77777777" w:rsidR="000F2F68" w:rsidRDefault="000F2F68" w:rsidP="00440775">
            <w:pPr>
              <w:rPr>
                <w:ins w:id="75" w:author="Information Services" w:date="2017-05-26T11:59:00Z"/>
                <w:lang w:val="lv-LV"/>
              </w:rPr>
            </w:pPr>
            <w:r>
              <w:rPr>
                <w:lang w:val="lv-LV"/>
              </w:rPr>
              <w:t>skudra</w:t>
            </w:r>
          </w:p>
          <w:p w14:paraId="4FD601E0" w14:textId="2891104F" w:rsidR="007C4A2C" w:rsidRPr="005316EA" w:rsidRDefault="007C4A2C" w:rsidP="00440775">
            <w:pPr>
              <w:rPr>
                <w:lang w:val="lv-LV"/>
              </w:rPr>
            </w:pPr>
            <w:ins w:id="76" w:author="Information Services" w:date="2017-05-26T11:59:00Z">
              <w:r>
                <w:rPr>
                  <w:lang w:val="lv-LV"/>
                </w:rPr>
                <w:t>ant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6012CF55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4CA8CB5E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590E0C96" w14:textId="77777777" w:rsidTr="00440775">
        <w:tc>
          <w:tcPr>
            <w:tcW w:w="2392" w:type="pct"/>
            <w:shd w:val="clear" w:color="auto" w:fill="auto"/>
          </w:tcPr>
          <w:p w14:paraId="602B7E70" w14:textId="77777777" w:rsidR="000F2F68" w:rsidRDefault="000F2F68" w:rsidP="00440775">
            <w:pPr>
              <w:rPr>
                <w:ins w:id="77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t>suns</w:t>
            </w:r>
          </w:p>
          <w:p w14:paraId="359CDFF0" w14:textId="7F9E836C" w:rsidR="007C4A2C" w:rsidRPr="005316EA" w:rsidRDefault="007C4A2C" w:rsidP="00440775">
            <w:pPr>
              <w:rPr>
                <w:lang w:val="lv-LV"/>
              </w:rPr>
            </w:pPr>
            <w:ins w:id="78" w:author="Information Services" w:date="2017-05-26T11:59:00Z">
              <w:r>
                <w:rPr>
                  <w:lang w:val="lv-LV"/>
                </w:rPr>
                <w:t>dog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5E47D0A8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041C9F0B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8BBE242" w14:textId="77777777" w:rsidTr="00440775">
        <w:tc>
          <w:tcPr>
            <w:tcW w:w="2392" w:type="pct"/>
            <w:shd w:val="clear" w:color="auto" w:fill="auto"/>
          </w:tcPr>
          <w:p w14:paraId="7F24C649" w14:textId="77777777" w:rsidR="000F2F68" w:rsidRDefault="000F2F68" w:rsidP="00440775">
            <w:pPr>
              <w:rPr>
                <w:ins w:id="79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t>taurenis</w:t>
            </w:r>
          </w:p>
          <w:p w14:paraId="0B05BB0D" w14:textId="40D7C8B1" w:rsidR="007C4A2C" w:rsidRPr="005316EA" w:rsidRDefault="007C4A2C" w:rsidP="00440775">
            <w:pPr>
              <w:rPr>
                <w:lang w:val="lv-LV"/>
              </w:rPr>
            </w:pPr>
            <w:ins w:id="80" w:author="Information Services" w:date="2017-05-26T11:59:00Z">
              <w:r>
                <w:rPr>
                  <w:lang w:val="lv-LV"/>
                </w:rPr>
                <w:t>butterfly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75E58C0E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023AE6FB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768473D0" w14:textId="77777777" w:rsidTr="00440775">
        <w:tc>
          <w:tcPr>
            <w:tcW w:w="2392" w:type="pct"/>
            <w:shd w:val="clear" w:color="auto" w:fill="auto"/>
          </w:tcPr>
          <w:p w14:paraId="313B16FA" w14:textId="77777777" w:rsidR="000F2F68" w:rsidRDefault="000F2F68" w:rsidP="00440775">
            <w:pPr>
              <w:rPr>
                <w:ins w:id="81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t>tīģeris</w:t>
            </w:r>
          </w:p>
          <w:p w14:paraId="4AE3C4DC" w14:textId="42ED4525" w:rsidR="007C4A2C" w:rsidRPr="005316EA" w:rsidRDefault="007C4A2C" w:rsidP="00440775">
            <w:pPr>
              <w:rPr>
                <w:lang w:val="lv-LV"/>
              </w:rPr>
            </w:pPr>
            <w:ins w:id="82" w:author="Information Services" w:date="2017-05-26T11:59:00Z">
              <w:r>
                <w:rPr>
                  <w:lang w:val="lv-LV"/>
                </w:rPr>
                <w:t>tiger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1F041653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7AD91EED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0FFDF4B9" w14:textId="77777777" w:rsidTr="00440775">
        <w:tc>
          <w:tcPr>
            <w:tcW w:w="2392" w:type="pct"/>
            <w:shd w:val="clear" w:color="auto" w:fill="auto"/>
          </w:tcPr>
          <w:p w14:paraId="23826B7E" w14:textId="77777777" w:rsidR="000F2F68" w:rsidRDefault="000F2F68" w:rsidP="00440775">
            <w:pPr>
              <w:rPr>
                <w:ins w:id="83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lastRenderedPageBreak/>
              <w:t>varde</w:t>
            </w:r>
          </w:p>
          <w:p w14:paraId="525BED5F" w14:textId="5D628C73" w:rsidR="007C4A2C" w:rsidRPr="005316EA" w:rsidRDefault="007C4A2C" w:rsidP="00440775">
            <w:pPr>
              <w:rPr>
                <w:lang w:val="lv-LV"/>
              </w:rPr>
            </w:pPr>
            <w:ins w:id="84" w:author="Information Services" w:date="2017-05-26T11:59:00Z">
              <w:r>
                <w:rPr>
                  <w:lang w:val="lv-LV"/>
                </w:rPr>
                <w:t>frog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2BAE2443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52B1F482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011B12D" w14:textId="77777777" w:rsidTr="00440775">
        <w:tc>
          <w:tcPr>
            <w:tcW w:w="2392" w:type="pct"/>
            <w:shd w:val="clear" w:color="auto" w:fill="auto"/>
          </w:tcPr>
          <w:p w14:paraId="28B30327" w14:textId="77777777" w:rsidR="000F2F68" w:rsidRDefault="000F2F68" w:rsidP="00440775">
            <w:pPr>
              <w:rPr>
                <w:ins w:id="85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t>vāvere</w:t>
            </w:r>
          </w:p>
          <w:p w14:paraId="1CA21A5A" w14:textId="768CADCE" w:rsidR="007C4A2C" w:rsidRPr="005316EA" w:rsidRDefault="007C4A2C" w:rsidP="00440775">
            <w:pPr>
              <w:rPr>
                <w:lang w:val="lv-LV"/>
              </w:rPr>
            </w:pPr>
            <w:ins w:id="86" w:author="Information Services" w:date="2017-05-26T11:59:00Z">
              <w:r>
                <w:rPr>
                  <w:lang w:val="lv-LV"/>
                </w:rPr>
                <w:t>squirrel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11D9AA91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6671352B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67C7AFD7" w14:textId="77777777" w:rsidTr="00440775">
        <w:tc>
          <w:tcPr>
            <w:tcW w:w="2392" w:type="pct"/>
            <w:shd w:val="clear" w:color="auto" w:fill="auto"/>
          </w:tcPr>
          <w:p w14:paraId="0DF4B259" w14:textId="77777777" w:rsidR="000F2F68" w:rsidRDefault="000F2F68" w:rsidP="00440775">
            <w:pPr>
              <w:rPr>
                <w:ins w:id="87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t>vilks</w:t>
            </w:r>
          </w:p>
          <w:p w14:paraId="61C6DD2B" w14:textId="7F6AB334" w:rsidR="007C4A2C" w:rsidRPr="005316EA" w:rsidRDefault="007C4A2C" w:rsidP="00440775">
            <w:pPr>
              <w:rPr>
                <w:lang w:val="lv-LV"/>
              </w:rPr>
            </w:pPr>
            <w:ins w:id="88" w:author="Information Services" w:date="2017-05-26T11:59:00Z">
              <w:r>
                <w:rPr>
                  <w:lang w:val="lv-LV"/>
                </w:rPr>
                <w:t>wolf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251FA1F3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4994AD43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8706372" w14:textId="77777777" w:rsidTr="00440775">
        <w:tc>
          <w:tcPr>
            <w:tcW w:w="2392" w:type="pct"/>
            <w:shd w:val="clear" w:color="auto" w:fill="auto"/>
          </w:tcPr>
          <w:p w14:paraId="3B69DEE8" w14:textId="77777777" w:rsidR="000F2F68" w:rsidRDefault="000F2F68" w:rsidP="00440775">
            <w:pPr>
              <w:rPr>
                <w:ins w:id="89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t>vista</w:t>
            </w:r>
          </w:p>
          <w:p w14:paraId="72B1B666" w14:textId="67993E6C" w:rsidR="007C4A2C" w:rsidRPr="005316EA" w:rsidRDefault="007C4A2C" w:rsidP="00440775">
            <w:pPr>
              <w:rPr>
                <w:lang w:val="lv-LV"/>
              </w:rPr>
            </w:pPr>
            <w:ins w:id="90" w:author="Information Services" w:date="2017-05-26T11:59:00Z">
              <w:r>
                <w:rPr>
                  <w:lang w:val="lv-LV"/>
                </w:rPr>
                <w:t>hen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26AF6B74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32BA197B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69140952" w14:textId="77777777" w:rsidTr="00440775">
        <w:tc>
          <w:tcPr>
            <w:tcW w:w="2392" w:type="pct"/>
            <w:shd w:val="clear" w:color="auto" w:fill="auto"/>
          </w:tcPr>
          <w:p w14:paraId="7CFCB4C2" w14:textId="77777777" w:rsidR="000F2F68" w:rsidRDefault="000F2F68" w:rsidP="00440775">
            <w:pPr>
              <w:rPr>
                <w:ins w:id="91" w:author="Information Services" w:date="2017-05-26T11:59:00Z"/>
                <w:lang w:val="lv-LV"/>
              </w:rPr>
            </w:pPr>
            <w:r w:rsidRPr="005316EA">
              <w:rPr>
                <w:lang w:val="lv-LV"/>
              </w:rPr>
              <w:t>zaķis</w:t>
            </w:r>
          </w:p>
          <w:p w14:paraId="7AA3C522" w14:textId="05AF7C87" w:rsidR="007C4A2C" w:rsidRPr="005316EA" w:rsidRDefault="007C4A2C" w:rsidP="00440775">
            <w:pPr>
              <w:rPr>
                <w:lang w:val="lv-LV"/>
              </w:rPr>
            </w:pPr>
            <w:ins w:id="92" w:author="Information Services" w:date="2017-05-26T11:59:00Z">
              <w:r>
                <w:rPr>
                  <w:lang w:val="lv-LV"/>
                </w:rPr>
                <w:t>hare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77CE9672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4B6E7F3C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74806718" w14:textId="77777777" w:rsidTr="00440775">
        <w:tc>
          <w:tcPr>
            <w:tcW w:w="2392" w:type="pct"/>
            <w:shd w:val="clear" w:color="auto" w:fill="auto"/>
          </w:tcPr>
          <w:p w14:paraId="3848F8DF" w14:textId="77777777" w:rsidR="000F2F68" w:rsidRDefault="000F2F68" w:rsidP="00440775">
            <w:pPr>
              <w:rPr>
                <w:ins w:id="93" w:author="Information Services" w:date="2017-05-26T12:00:00Z"/>
                <w:lang w:val="lv-LV"/>
              </w:rPr>
            </w:pPr>
            <w:r w:rsidRPr="005316EA">
              <w:rPr>
                <w:lang w:val="lv-LV"/>
              </w:rPr>
              <w:t>zilonis</w:t>
            </w:r>
          </w:p>
          <w:p w14:paraId="40B6778A" w14:textId="628054D5" w:rsidR="007C4A2C" w:rsidRPr="005316EA" w:rsidRDefault="007C4A2C" w:rsidP="00440775">
            <w:pPr>
              <w:rPr>
                <w:lang w:val="lv-LV"/>
              </w:rPr>
            </w:pPr>
            <w:ins w:id="94" w:author="Information Services" w:date="2017-05-26T12:00:00Z">
              <w:r>
                <w:rPr>
                  <w:lang w:val="lv-LV"/>
                </w:rPr>
                <w:t>elephant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3314C06D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3E26E087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26F90F7" w14:textId="77777777" w:rsidTr="00440775">
        <w:tc>
          <w:tcPr>
            <w:tcW w:w="2392" w:type="pct"/>
            <w:shd w:val="clear" w:color="auto" w:fill="auto"/>
          </w:tcPr>
          <w:p w14:paraId="704356B4" w14:textId="77777777" w:rsidR="000F2F68" w:rsidRDefault="000F2F68" w:rsidP="00440775">
            <w:pPr>
              <w:rPr>
                <w:ins w:id="95" w:author="Information Services" w:date="2017-05-26T12:00:00Z"/>
                <w:lang w:val="lv-LV"/>
              </w:rPr>
            </w:pPr>
            <w:r w:rsidRPr="005316EA">
              <w:rPr>
                <w:lang w:val="lv-LV"/>
              </w:rPr>
              <w:t>zirgs</w:t>
            </w:r>
          </w:p>
          <w:p w14:paraId="7CFFEB91" w14:textId="626223BC" w:rsidR="007C4A2C" w:rsidRPr="005316EA" w:rsidRDefault="007C4A2C" w:rsidP="00440775">
            <w:pPr>
              <w:rPr>
                <w:lang w:val="lv-LV"/>
              </w:rPr>
            </w:pPr>
            <w:ins w:id="96" w:author="Information Services" w:date="2017-05-26T12:00:00Z">
              <w:r>
                <w:rPr>
                  <w:lang w:val="lv-LV"/>
                </w:rPr>
                <w:t>horse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00FD1097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07722E86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334DB0B" w14:textId="77777777" w:rsidTr="00440775">
        <w:tc>
          <w:tcPr>
            <w:tcW w:w="2392" w:type="pct"/>
            <w:shd w:val="clear" w:color="auto" w:fill="auto"/>
          </w:tcPr>
          <w:p w14:paraId="6A01D64F" w14:textId="77777777" w:rsidR="000F2F68" w:rsidRDefault="000F2F68" w:rsidP="00440775">
            <w:pPr>
              <w:rPr>
                <w:ins w:id="97" w:author="Information Services" w:date="2017-05-26T12:00:00Z"/>
                <w:lang w:val="lv-LV"/>
              </w:rPr>
            </w:pPr>
            <w:r w:rsidRPr="005316EA">
              <w:rPr>
                <w:lang w:val="lv-LV"/>
              </w:rPr>
              <w:t>zirneklis</w:t>
            </w:r>
          </w:p>
          <w:p w14:paraId="4D19213E" w14:textId="63878DEE" w:rsidR="007C4A2C" w:rsidRPr="005316EA" w:rsidRDefault="007C4A2C" w:rsidP="00440775">
            <w:pPr>
              <w:rPr>
                <w:lang w:val="lv-LV"/>
              </w:rPr>
            </w:pPr>
            <w:ins w:id="98" w:author="Information Services" w:date="2017-05-26T12:00:00Z">
              <w:r>
                <w:rPr>
                  <w:lang w:val="lv-LV"/>
                </w:rPr>
                <w:t>spider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581D3105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72EE836D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65A15B03" w14:textId="77777777" w:rsidTr="00440775">
        <w:tc>
          <w:tcPr>
            <w:tcW w:w="2392" w:type="pct"/>
            <w:shd w:val="clear" w:color="auto" w:fill="auto"/>
          </w:tcPr>
          <w:p w14:paraId="625CDF9E" w14:textId="77777777" w:rsidR="000F2F68" w:rsidRDefault="000F2F68" w:rsidP="00440775">
            <w:pPr>
              <w:rPr>
                <w:ins w:id="99" w:author="Information Services" w:date="2017-05-26T12:00:00Z"/>
                <w:lang w:val="lv-LV"/>
              </w:rPr>
            </w:pPr>
            <w:r w:rsidRPr="005316EA">
              <w:rPr>
                <w:lang w:val="lv-LV"/>
              </w:rPr>
              <w:t>zivs</w:t>
            </w:r>
          </w:p>
          <w:p w14:paraId="5DC404F1" w14:textId="1FFB896A" w:rsidR="007C4A2C" w:rsidRPr="005316EA" w:rsidRDefault="007C4A2C" w:rsidP="00440775">
            <w:pPr>
              <w:rPr>
                <w:lang w:val="lv-LV"/>
              </w:rPr>
            </w:pPr>
            <w:ins w:id="100" w:author="Information Services" w:date="2017-05-26T12:00:00Z">
              <w:r>
                <w:rPr>
                  <w:lang w:val="lv-LV"/>
                </w:rPr>
                <w:t>fish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43FE8A7C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7139755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088A04DB" w14:textId="77777777" w:rsidTr="00440775">
        <w:tc>
          <w:tcPr>
            <w:tcW w:w="2392" w:type="pct"/>
            <w:shd w:val="clear" w:color="auto" w:fill="auto"/>
          </w:tcPr>
          <w:p w14:paraId="0FD37942" w14:textId="77777777" w:rsidR="000F2F68" w:rsidRDefault="000F2F68" w:rsidP="00440775">
            <w:pPr>
              <w:rPr>
                <w:ins w:id="101" w:author="Information Services" w:date="2017-05-26T12:00:00Z"/>
                <w:lang w:val="lv-LV"/>
              </w:rPr>
            </w:pPr>
            <w:r w:rsidRPr="005316EA">
              <w:rPr>
                <w:lang w:val="lv-LV"/>
              </w:rPr>
              <w:t>zoss</w:t>
            </w:r>
          </w:p>
          <w:p w14:paraId="7A2D78B3" w14:textId="3EDF92F9" w:rsidR="007C4A2C" w:rsidRPr="005316EA" w:rsidRDefault="007C4A2C" w:rsidP="00440775">
            <w:pPr>
              <w:rPr>
                <w:lang w:val="lv-LV"/>
              </w:rPr>
            </w:pPr>
            <w:ins w:id="102" w:author="Information Services" w:date="2017-05-26T12:00:00Z">
              <w:r>
                <w:rPr>
                  <w:lang w:val="lv-LV"/>
                </w:rPr>
                <w:t>goose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3D7C5979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668146E7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1C571237" w14:textId="77777777" w:rsidTr="00440775">
        <w:tc>
          <w:tcPr>
            <w:tcW w:w="2392" w:type="pct"/>
            <w:shd w:val="clear" w:color="auto" w:fill="auto"/>
          </w:tcPr>
          <w:p w14:paraId="22162490" w14:textId="77777777" w:rsidR="000F2F68" w:rsidRDefault="000F2F68" w:rsidP="00440775">
            <w:pPr>
              <w:rPr>
                <w:ins w:id="103" w:author="Information Services" w:date="2017-05-26T12:00:00Z"/>
                <w:lang w:val="lv-LV"/>
              </w:rPr>
            </w:pPr>
            <w:r w:rsidRPr="005316EA">
              <w:rPr>
                <w:lang w:val="lv-LV"/>
              </w:rPr>
              <w:t>žirafe</w:t>
            </w:r>
          </w:p>
          <w:p w14:paraId="31E8FF7B" w14:textId="46857471" w:rsidR="007C4A2C" w:rsidRPr="005316EA" w:rsidRDefault="007C4A2C" w:rsidP="00440775">
            <w:pPr>
              <w:rPr>
                <w:lang w:val="lv-LV"/>
              </w:rPr>
            </w:pPr>
            <w:ins w:id="104" w:author="Information Services" w:date="2017-05-26T12:00:00Z">
              <w:r>
                <w:rPr>
                  <w:lang w:val="lv-LV"/>
                </w:rPr>
                <w:t>giraffe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529DD4D2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0BFA4C8A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</w:tbl>
    <w:p w14:paraId="536297C7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 w:rsidSect="00B07A71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720"/>
          <w:titlePg/>
        </w:sectPr>
      </w:pPr>
    </w:p>
    <w:p w14:paraId="0865984B" w14:textId="77777777" w:rsidR="000F2F68" w:rsidRDefault="000F2F68" w:rsidP="000F2F68">
      <w:pPr>
        <w:autoSpaceDE/>
        <w:autoSpaceDN/>
        <w:jc w:val="both"/>
        <w:rPr>
          <w:lang w:val="lv-LV"/>
        </w:rPr>
      </w:pPr>
    </w:p>
    <w:p w14:paraId="3C903769" w14:textId="005946AE" w:rsidR="000F2F68" w:rsidRDefault="000F2F68" w:rsidP="000F2F68">
      <w:pPr>
        <w:autoSpaceDE/>
        <w:autoSpaceDN/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3. </w:t>
      </w:r>
      <w:r w:rsidRPr="00577838">
        <w:rPr>
          <w:b/>
          <w:sz w:val="24"/>
          <w:szCs w:val="24"/>
          <w:lang w:val="lv-LV"/>
        </w:rPr>
        <w:t>Transports (reālais un rotaļlietas)</w:t>
      </w:r>
      <w:ins w:id="105" w:author="Information Services" w:date="2017-05-26T12:00:00Z">
        <w:r w:rsidR="007C4A2C">
          <w:rPr>
            <w:b/>
            <w:sz w:val="24"/>
            <w:szCs w:val="24"/>
            <w:lang w:val="lv-LV"/>
          </w:rPr>
          <w:t xml:space="preserve"> </w:t>
        </w:r>
        <w:r w:rsidR="007C4A2C">
          <w:rPr>
            <w:b/>
            <w:lang w:val="lv-LV"/>
          </w:rPr>
          <w:t xml:space="preserve">Vehicles (real or toy) </w:t>
        </w:r>
      </w:ins>
      <w:r>
        <w:rPr>
          <w:b/>
          <w:sz w:val="24"/>
          <w:szCs w:val="24"/>
          <w:lang w:val="lv-LV"/>
        </w:rPr>
        <w:t xml:space="preserve"> (10)</w:t>
      </w:r>
      <w:r w:rsidRPr="00577838">
        <w:rPr>
          <w:b/>
          <w:sz w:val="24"/>
          <w:szCs w:val="24"/>
          <w:lang w:val="lv-LV"/>
        </w:rPr>
        <w:t xml:space="preserve"> </w:t>
      </w:r>
    </w:p>
    <w:p w14:paraId="03AA7989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3E052DB3" w14:textId="77777777" w:rsidR="000F2F68" w:rsidRDefault="000F2F68" w:rsidP="000F2F68">
      <w:pPr>
        <w:rPr>
          <w:b/>
          <w:lang w:val="lv-LV"/>
        </w:rPr>
        <w:sectPr w:rsidR="000F2F68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32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794"/>
        <w:gridCol w:w="794"/>
      </w:tblGrid>
      <w:tr w:rsidR="000F2F68" w:rsidRPr="005316EA" w14:paraId="3A0E3CEE" w14:textId="77777777" w:rsidTr="00440775">
        <w:trPr>
          <w:tblHeader/>
        </w:trPr>
        <w:tc>
          <w:tcPr>
            <w:tcW w:w="0" w:type="auto"/>
            <w:shd w:val="clear" w:color="auto" w:fill="auto"/>
          </w:tcPr>
          <w:p w14:paraId="67B6F6F4" w14:textId="77777777" w:rsidR="000F2F68" w:rsidRPr="005316EA" w:rsidRDefault="000F2F68" w:rsidP="00440775">
            <w:pPr>
              <w:rPr>
                <w:b/>
                <w:lang w:val="lv-LV"/>
              </w:rPr>
            </w:pPr>
          </w:p>
        </w:tc>
        <w:tc>
          <w:tcPr>
            <w:tcW w:w="0" w:type="auto"/>
            <w:shd w:val="clear" w:color="auto" w:fill="auto"/>
          </w:tcPr>
          <w:p w14:paraId="712CE10E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Saprot</w:t>
            </w:r>
          </w:p>
        </w:tc>
        <w:tc>
          <w:tcPr>
            <w:tcW w:w="794" w:type="dxa"/>
            <w:shd w:val="clear" w:color="auto" w:fill="auto"/>
          </w:tcPr>
          <w:p w14:paraId="61C2BDEF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Saprot </w:t>
            </w:r>
          </w:p>
          <w:p w14:paraId="06FD70BD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un </w:t>
            </w:r>
          </w:p>
          <w:p w14:paraId="43DAC040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lieto</w:t>
            </w:r>
          </w:p>
        </w:tc>
      </w:tr>
      <w:tr w:rsidR="000F2F68" w:rsidRPr="005316EA" w14:paraId="294F8FC7" w14:textId="77777777" w:rsidTr="00440775">
        <w:tc>
          <w:tcPr>
            <w:tcW w:w="0" w:type="auto"/>
            <w:shd w:val="clear" w:color="auto" w:fill="auto"/>
          </w:tcPr>
          <w:p w14:paraId="7BF941F2" w14:textId="77777777" w:rsidR="000F2F68" w:rsidRDefault="000F2F68" w:rsidP="00440775">
            <w:pPr>
              <w:rPr>
                <w:ins w:id="106" w:author="Information Services" w:date="2017-05-26T12:00:00Z"/>
                <w:lang w:val="lv-LV"/>
              </w:rPr>
            </w:pPr>
            <w:r w:rsidRPr="005316EA">
              <w:rPr>
                <w:lang w:val="lv-LV"/>
              </w:rPr>
              <w:t>autobuss</w:t>
            </w:r>
          </w:p>
          <w:p w14:paraId="4F443C98" w14:textId="2463DEB9" w:rsidR="007C4A2C" w:rsidRPr="00A40ED0" w:rsidRDefault="007C4A2C" w:rsidP="00440775">
            <w:ins w:id="107" w:author="Information Services" w:date="2017-05-26T12:00:00Z">
              <w:r>
                <w:rPr>
                  <w:lang w:val="lv-LV"/>
                </w:rPr>
                <w:t>bus</w:t>
              </w:r>
            </w:ins>
          </w:p>
        </w:tc>
        <w:tc>
          <w:tcPr>
            <w:tcW w:w="0" w:type="auto"/>
            <w:shd w:val="clear" w:color="auto" w:fill="auto"/>
            <w:vAlign w:val="center"/>
          </w:tcPr>
          <w:p w14:paraId="07D56DA9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1DCA917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DBABFD1" w14:textId="77777777" w:rsidTr="00440775">
        <w:tc>
          <w:tcPr>
            <w:tcW w:w="0" w:type="auto"/>
            <w:shd w:val="clear" w:color="auto" w:fill="auto"/>
          </w:tcPr>
          <w:p w14:paraId="2664202C" w14:textId="77777777" w:rsidR="000F2F68" w:rsidRDefault="000F2F68" w:rsidP="00440775">
            <w:pPr>
              <w:rPr>
                <w:ins w:id="108" w:author="Information Services" w:date="2017-05-26T12:00:00Z"/>
                <w:lang w:val="lv-LV"/>
              </w:rPr>
            </w:pPr>
            <w:r w:rsidRPr="005316EA">
              <w:rPr>
                <w:lang w:val="lv-LV"/>
              </w:rPr>
              <w:t>helikopters</w:t>
            </w:r>
          </w:p>
          <w:p w14:paraId="6C4B9683" w14:textId="6A32FDF7" w:rsidR="007C4A2C" w:rsidRPr="00A40ED0" w:rsidRDefault="007C4A2C" w:rsidP="00440775">
            <w:ins w:id="109" w:author="Information Services" w:date="2017-05-26T12:00:00Z">
              <w:r>
                <w:rPr>
                  <w:lang w:val="lv-LV"/>
                </w:rPr>
                <w:t>helicopter</w:t>
              </w:r>
            </w:ins>
          </w:p>
        </w:tc>
        <w:tc>
          <w:tcPr>
            <w:tcW w:w="0" w:type="auto"/>
            <w:shd w:val="clear" w:color="auto" w:fill="auto"/>
            <w:vAlign w:val="center"/>
          </w:tcPr>
          <w:p w14:paraId="2ADA1BE6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C6D0739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59B4E05" w14:textId="77777777" w:rsidTr="00440775">
        <w:tc>
          <w:tcPr>
            <w:tcW w:w="0" w:type="auto"/>
            <w:shd w:val="clear" w:color="auto" w:fill="auto"/>
          </w:tcPr>
          <w:p w14:paraId="4145DF99" w14:textId="77777777" w:rsidR="000F2F68" w:rsidRDefault="000F2F68" w:rsidP="00440775">
            <w:pPr>
              <w:rPr>
                <w:ins w:id="110" w:author="Information Services" w:date="2017-05-26T12:00:00Z"/>
                <w:lang w:val="lv-LV"/>
              </w:rPr>
            </w:pPr>
            <w:r w:rsidRPr="005316EA">
              <w:rPr>
                <w:lang w:val="lv-LV"/>
              </w:rPr>
              <w:t>kuģis</w:t>
            </w:r>
          </w:p>
          <w:p w14:paraId="105D91EA" w14:textId="309FB584" w:rsidR="007C4A2C" w:rsidRPr="00A40ED0" w:rsidRDefault="007C4A2C" w:rsidP="00440775">
            <w:ins w:id="111" w:author="Information Services" w:date="2017-05-26T12:00:00Z">
              <w:r>
                <w:rPr>
                  <w:lang w:val="lv-LV"/>
                </w:rPr>
                <w:t>ship</w:t>
              </w:r>
            </w:ins>
          </w:p>
        </w:tc>
        <w:tc>
          <w:tcPr>
            <w:tcW w:w="0" w:type="auto"/>
            <w:shd w:val="clear" w:color="auto" w:fill="auto"/>
            <w:vAlign w:val="center"/>
          </w:tcPr>
          <w:p w14:paraId="70B38171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179B82C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DDE95A0" w14:textId="77777777" w:rsidTr="00440775">
        <w:tc>
          <w:tcPr>
            <w:tcW w:w="0" w:type="auto"/>
            <w:shd w:val="clear" w:color="auto" w:fill="auto"/>
          </w:tcPr>
          <w:p w14:paraId="7A0366FC" w14:textId="77777777" w:rsidR="000F2F68" w:rsidRDefault="000F2F68" w:rsidP="00440775">
            <w:pPr>
              <w:rPr>
                <w:ins w:id="112" w:author="Information Services" w:date="2017-05-26T12:01:00Z"/>
                <w:lang w:val="lv-LV"/>
              </w:rPr>
            </w:pPr>
            <w:r w:rsidRPr="005316EA">
              <w:rPr>
                <w:lang w:val="lv-LV"/>
              </w:rPr>
              <w:t>lidmašīna</w:t>
            </w:r>
          </w:p>
          <w:p w14:paraId="520CEE15" w14:textId="6F92D02C" w:rsidR="007C4A2C" w:rsidRPr="00A40ED0" w:rsidRDefault="007C4A2C" w:rsidP="00440775">
            <w:ins w:id="113" w:author="Information Services" w:date="2017-05-26T12:01:00Z">
              <w:r>
                <w:rPr>
                  <w:lang w:val="lv-LV"/>
                </w:rPr>
                <w:lastRenderedPageBreak/>
                <w:t>airplane</w:t>
              </w:r>
            </w:ins>
          </w:p>
        </w:tc>
        <w:tc>
          <w:tcPr>
            <w:tcW w:w="0" w:type="auto"/>
            <w:shd w:val="clear" w:color="auto" w:fill="auto"/>
            <w:vAlign w:val="center"/>
          </w:tcPr>
          <w:p w14:paraId="5516746B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97D1013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6AB7ECE" w14:textId="77777777" w:rsidTr="00440775">
        <w:tc>
          <w:tcPr>
            <w:tcW w:w="0" w:type="auto"/>
            <w:shd w:val="clear" w:color="auto" w:fill="auto"/>
          </w:tcPr>
          <w:p w14:paraId="6E492749" w14:textId="77777777" w:rsidR="000F2F68" w:rsidRDefault="000F2F68" w:rsidP="00440775">
            <w:pPr>
              <w:rPr>
                <w:ins w:id="114" w:author="Information Services" w:date="2017-05-26T12:01:00Z"/>
                <w:lang w:val="lv-LV"/>
              </w:rPr>
            </w:pPr>
            <w:r w:rsidRPr="005316EA">
              <w:rPr>
                <w:lang w:val="lv-LV"/>
              </w:rPr>
              <w:t>mašīna</w:t>
            </w:r>
          </w:p>
          <w:p w14:paraId="4F1EE41B" w14:textId="07750CBD" w:rsidR="007C4A2C" w:rsidRPr="00A40ED0" w:rsidRDefault="007C4A2C" w:rsidP="00440775">
            <w:ins w:id="115" w:author="Information Services" w:date="2017-05-26T12:01:00Z">
              <w:r>
                <w:rPr>
                  <w:lang w:val="lv-LV"/>
                </w:rPr>
                <w:t>car</w:t>
              </w:r>
            </w:ins>
          </w:p>
        </w:tc>
        <w:tc>
          <w:tcPr>
            <w:tcW w:w="0" w:type="auto"/>
            <w:shd w:val="clear" w:color="auto" w:fill="auto"/>
            <w:vAlign w:val="center"/>
          </w:tcPr>
          <w:p w14:paraId="6F21B680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B632C68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7A17D33E" w14:textId="77777777" w:rsidTr="00440775">
        <w:tc>
          <w:tcPr>
            <w:tcW w:w="0" w:type="auto"/>
            <w:shd w:val="clear" w:color="auto" w:fill="auto"/>
          </w:tcPr>
          <w:p w14:paraId="307673D2" w14:textId="77777777" w:rsidR="000F2F68" w:rsidRDefault="000F2F68" w:rsidP="00440775">
            <w:pPr>
              <w:rPr>
                <w:ins w:id="116" w:author="Information Services" w:date="2017-05-26T12:01:00Z"/>
                <w:lang w:val="lv-LV"/>
              </w:rPr>
            </w:pPr>
            <w:r w:rsidRPr="005316EA">
              <w:rPr>
                <w:lang w:val="lv-LV"/>
              </w:rPr>
              <w:t>motocikls</w:t>
            </w:r>
          </w:p>
          <w:p w14:paraId="1C2C6367" w14:textId="4B460BDE" w:rsidR="007C4A2C" w:rsidRPr="00A40ED0" w:rsidRDefault="007C4A2C" w:rsidP="00440775">
            <w:ins w:id="117" w:author="Information Services" w:date="2017-05-26T12:01:00Z">
              <w:r>
                <w:rPr>
                  <w:lang w:val="lv-LV"/>
                </w:rPr>
                <w:t>motorbike</w:t>
              </w:r>
            </w:ins>
          </w:p>
        </w:tc>
        <w:tc>
          <w:tcPr>
            <w:tcW w:w="0" w:type="auto"/>
            <w:shd w:val="clear" w:color="auto" w:fill="auto"/>
            <w:vAlign w:val="center"/>
          </w:tcPr>
          <w:p w14:paraId="6DEE3397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63E2B81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3C87CBD4" w14:textId="77777777" w:rsidTr="00440775">
        <w:tc>
          <w:tcPr>
            <w:tcW w:w="0" w:type="auto"/>
            <w:shd w:val="clear" w:color="auto" w:fill="auto"/>
          </w:tcPr>
          <w:p w14:paraId="59420F8D" w14:textId="77777777" w:rsidR="000F2F68" w:rsidRDefault="000F2F68" w:rsidP="00440775">
            <w:pPr>
              <w:rPr>
                <w:ins w:id="118" w:author="Information Services" w:date="2017-05-26T12:01:00Z"/>
                <w:lang w:val="lv-LV"/>
              </w:rPr>
            </w:pPr>
            <w:r w:rsidRPr="005316EA">
              <w:rPr>
                <w:lang w:val="lv-LV"/>
              </w:rPr>
              <w:t>ratiņi</w:t>
            </w:r>
          </w:p>
          <w:p w14:paraId="7F0FFA7D" w14:textId="565B6E23" w:rsidR="007C4A2C" w:rsidRPr="00A40ED0" w:rsidRDefault="007C4A2C" w:rsidP="00440775">
            <w:ins w:id="119" w:author="Information Services" w:date="2017-05-26T12:01:00Z">
              <w:r>
                <w:rPr>
                  <w:lang w:val="lv-LV"/>
                </w:rPr>
                <w:t>pram</w:t>
              </w:r>
            </w:ins>
          </w:p>
        </w:tc>
        <w:tc>
          <w:tcPr>
            <w:tcW w:w="0" w:type="auto"/>
            <w:shd w:val="clear" w:color="auto" w:fill="auto"/>
            <w:vAlign w:val="center"/>
          </w:tcPr>
          <w:p w14:paraId="23098F1D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0C40F32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6F67B292" w14:textId="77777777" w:rsidTr="00440775">
        <w:tc>
          <w:tcPr>
            <w:tcW w:w="0" w:type="auto"/>
            <w:shd w:val="clear" w:color="auto" w:fill="auto"/>
          </w:tcPr>
          <w:p w14:paraId="0C9D0D5C" w14:textId="77777777" w:rsidR="000F2F68" w:rsidRDefault="000F2F68" w:rsidP="00440775">
            <w:pPr>
              <w:rPr>
                <w:ins w:id="120" w:author="Information Services" w:date="2017-05-26T12:01:00Z"/>
                <w:lang w:val="lv-LV"/>
              </w:rPr>
            </w:pPr>
            <w:r w:rsidRPr="005316EA">
              <w:rPr>
                <w:lang w:val="lv-LV"/>
              </w:rPr>
              <w:lastRenderedPageBreak/>
              <w:t>ritenis/velosipēds</w:t>
            </w:r>
          </w:p>
          <w:p w14:paraId="40A3559D" w14:textId="00163155" w:rsidR="007C4A2C" w:rsidRPr="005316EA" w:rsidRDefault="007C4A2C" w:rsidP="00440775">
            <w:pPr>
              <w:rPr>
                <w:lang w:val="lv-LV"/>
              </w:rPr>
            </w:pPr>
            <w:ins w:id="121" w:author="Information Services" w:date="2017-05-26T12:01:00Z">
              <w:r>
                <w:rPr>
                  <w:lang w:val="lv-LV"/>
                </w:rPr>
                <w:t>bicycle</w:t>
              </w:r>
            </w:ins>
          </w:p>
        </w:tc>
        <w:tc>
          <w:tcPr>
            <w:tcW w:w="0" w:type="auto"/>
            <w:shd w:val="clear" w:color="auto" w:fill="auto"/>
            <w:vAlign w:val="center"/>
          </w:tcPr>
          <w:p w14:paraId="55183A75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D876CDA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3F5A71AA" w14:textId="77777777" w:rsidTr="00440775">
        <w:tc>
          <w:tcPr>
            <w:tcW w:w="0" w:type="auto"/>
            <w:shd w:val="clear" w:color="auto" w:fill="auto"/>
          </w:tcPr>
          <w:p w14:paraId="6E6F321D" w14:textId="77777777" w:rsidR="000F2F68" w:rsidRDefault="000F2F68" w:rsidP="00440775">
            <w:pPr>
              <w:rPr>
                <w:ins w:id="122" w:author="Information Services" w:date="2017-05-26T12:01:00Z"/>
                <w:lang w:val="lv-LV"/>
              </w:rPr>
            </w:pPr>
            <w:r w:rsidRPr="005316EA">
              <w:rPr>
                <w:lang w:val="lv-LV"/>
              </w:rPr>
              <w:t>traktors</w:t>
            </w:r>
          </w:p>
          <w:p w14:paraId="783A80E6" w14:textId="3AE27122" w:rsidR="007C4A2C" w:rsidRPr="00A40ED0" w:rsidRDefault="007C4A2C" w:rsidP="00440775">
            <w:ins w:id="123" w:author="Information Services" w:date="2017-05-26T12:01:00Z">
              <w:r>
                <w:rPr>
                  <w:lang w:val="lv-LV"/>
                </w:rPr>
                <w:t>tractor</w:t>
              </w:r>
            </w:ins>
          </w:p>
        </w:tc>
        <w:tc>
          <w:tcPr>
            <w:tcW w:w="0" w:type="auto"/>
            <w:shd w:val="clear" w:color="auto" w:fill="auto"/>
            <w:vAlign w:val="center"/>
          </w:tcPr>
          <w:p w14:paraId="776FED1D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BE87197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85E5EAF" w14:textId="77777777" w:rsidTr="00440775">
        <w:tc>
          <w:tcPr>
            <w:tcW w:w="0" w:type="auto"/>
            <w:shd w:val="clear" w:color="auto" w:fill="auto"/>
          </w:tcPr>
          <w:p w14:paraId="1C1AEA83" w14:textId="77777777" w:rsidR="000F2F68" w:rsidRDefault="000F2F68" w:rsidP="00440775">
            <w:pPr>
              <w:rPr>
                <w:ins w:id="124" w:author="Information Services" w:date="2017-05-26T12:01:00Z"/>
              </w:rPr>
            </w:pPr>
            <w:r w:rsidRPr="00A40ED0">
              <w:t>vilciens</w:t>
            </w:r>
          </w:p>
          <w:p w14:paraId="0BC76F5C" w14:textId="4FA3702A" w:rsidR="007C4A2C" w:rsidRPr="00A40ED0" w:rsidRDefault="007C4A2C" w:rsidP="00440775">
            <w:ins w:id="125" w:author="Information Services" w:date="2017-05-26T12:01:00Z">
              <w:r>
                <w:t>train</w:t>
              </w:r>
            </w:ins>
          </w:p>
        </w:tc>
        <w:tc>
          <w:tcPr>
            <w:tcW w:w="0" w:type="auto"/>
            <w:shd w:val="clear" w:color="auto" w:fill="auto"/>
            <w:vAlign w:val="center"/>
          </w:tcPr>
          <w:p w14:paraId="7D07E5C6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306D677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</w:tbl>
    <w:p w14:paraId="4763360B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 w:rsidSect="001A2606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720"/>
          <w:titlePg/>
        </w:sectPr>
      </w:pPr>
    </w:p>
    <w:p w14:paraId="441D0F00" w14:textId="77777777" w:rsidR="000F2F68" w:rsidRDefault="000F2F68" w:rsidP="000F2F68">
      <w:pPr>
        <w:autoSpaceDE/>
        <w:autoSpaceDN/>
        <w:jc w:val="both"/>
        <w:rPr>
          <w:lang w:val="lv-LV"/>
        </w:rPr>
      </w:pPr>
    </w:p>
    <w:p w14:paraId="75EC118B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7C69F8A1" w14:textId="6C4E1D2F" w:rsidR="000F2F68" w:rsidRDefault="000F2F68" w:rsidP="000F2F68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4. </w:t>
      </w:r>
      <w:r w:rsidRPr="00B500B5">
        <w:rPr>
          <w:b/>
          <w:sz w:val="24"/>
          <w:szCs w:val="24"/>
          <w:lang w:val="lv-LV"/>
        </w:rPr>
        <w:t>Rotaļlietas, grāmatas u. tml.</w:t>
      </w:r>
      <w:r>
        <w:rPr>
          <w:b/>
          <w:sz w:val="24"/>
          <w:szCs w:val="24"/>
          <w:lang w:val="lv-LV"/>
        </w:rPr>
        <w:t xml:space="preserve"> </w:t>
      </w:r>
      <w:ins w:id="126" w:author="Information Services" w:date="2017-05-26T13:01:00Z">
        <w:r w:rsidR="00097EAC">
          <w:rPr>
            <w:b/>
            <w:sz w:val="24"/>
            <w:szCs w:val="24"/>
            <w:lang w:val="lv-LV"/>
          </w:rPr>
          <w:t>Toys</w:t>
        </w:r>
      </w:ins>
      <w:ins w:id="127" w:author="Information Services" w:date="2017-05-26T12:01:00Z">
        <w:r w:rsidR="00420BCF">
          <w:rPr>
            <w:b/>
            <w:sz w:val="24"/>
            <w:szCs w:val="24"/>
            <w:lang w:val="lv-LV"/>
          </w:rPr>
          <w:t xml:space="preserve"> </w:t>
        </w:r>
      </w:ins>
      <w:r>
        <w:rPr>
          <w:b/>
          <w:sz w:val="24"/>
          <w:szCs w:val="24"/>
          <w:lang w:val="lv-LV"/>
        </w:rPr>
        <w:t>(8)</w:t>
      </w:r>
    </w:p>
    <w:p w14:paraId="08743180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6C9BBC76" w14:textId="77777777" w:rsidR="000F2F68" w:rsidRDefault="000F2F68" w:rsidP="000F2F68">
      <w:pPr>
        <w:rPr>
          <w:b/>
          <w:lang w:val="lv-LV"/>
        </w:rPr>
        <w:sectPr w:rsidR="000F2F68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32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1"/>
        <w:gridCol w:w="850"/>
      </w:tblGrid>
      <w:tr w:rsidR="000F2F68" w:rsidRPr="005316EA" w14:paraId="7CED0932" w14:textId="77777777" w:rsidTr="00440775">
        <w:trPr>
          <w:tblHeader/>
        </w:trPr>
        <w:tc>
          <w:tcPr>
            <w:tcW w:w="1560" w:type="dxa"/>
            <w:shd w:val="clear" w:color="auto" w:fill="auto"/>
          </w:tcPr>
          <w:p w14:paraId="2D99E737" w14:textId="77777777" w:rsidR="000F2F68" w:rsidRPr="005316EA" w:rsidRDefault="000F2F68" w:rsidP="00440775">
            <w:pPr>
              <w:rPr>
                <w:b/>
                <w:lang w:val="lv-LV"/>
              </w:rPr>
            </w:pPr>
          </w:p>
        </w:tc>
        <w:tc>
          <w:tcPr>
            <w:tcW w:w="851" w:type="dxa"/>
            <w:shd w:val="clear" w:color="auto" w:fill="auto"/>
          </w:tcPr>
          <w:p w14:paraId="0447F5A3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Saprot</w:t>
            </w:r>
          </w:p>
        </w:tc>
        <w:tc>
          <w:tcPr>
            <w:tcW w:w="850" w:type="dxa"/>
            <w:shd w:val="clear" w:color="auto" w:fill="auto"/>
          </w:tcPr>
          <w:p w14:paraId="57A71AB9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Saprot </w:t>
            </w:r>
          </w:p>
          <w:p w14:paraId="40B90100" w14:textId="77777777" w:rsidR="000F2F68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un </w:t>
            </w:r>
          </w:p>
          <w:p w14:paraId="14683605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lieto</w:t>
            </w:r>
          </w:p>
        </w:tc>
      </w:tr>
      <w:tr w:rsidR="000F2F68" w:rsidRPr="005316EA" w14:paraId="676691DB" w14:textId="77777777" w:rsidTr="00440775">
        <w:tc>
          <w:tcPr>
            <w:tcW w:w="1560" w:type="dxa"/>
            <w:shd w:val="clear" w:color="auto" w:fill="auto"/>
          </w:tcPr>
          <w:p w14:paraId="0180CCA7" w14:textId="77777777" w:rsidR="000F2F68" w:rsidRDefault="000F2F68" w:rsidP="00440775">
            <w:pPr>
              <w:rPr>
                <w:ins w:id="128" w:author="Information Services" w:date="2017-05-26T12:01:00Z"/>
              </w:rPr>
            </w:pPr>
            <w:r w:rsidRPr="001A2606">
              <w:t>bumba</w:t>
            </w:r>
          </w:p>
          <w:p w14:paraId="2C86C9E3" w14:textId="4537DA0A" w:rsidR="00420BCF" w:rsidRPr="005316EA" w:rsidRDefault="00420BCF" w:rsidP="00440775">
            <w:pPr>
              <w:rPr>
                <w:b/>
              </w:rPr>
            </w:pPr>
            <w:ins w:id="129" w:author="Information Services" w:date="2017-05-26T12:01:00Z">
              <w:r>
                <w:t>ball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9FBD3B8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F613E8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CC57ABC" w14:textId="77777777" w:rsidTr="00440775">
        <w:tc>
          <w:tcPr>
            <w:tcW w:w="1560" w:type="dxa"/>
            <w:shd w:val="clear" w:color="auto" w:fill="auto"/>
          </w:tcPr>
          <w:p w14:paraId="0AB49465" w14:textId="77777777" w:rsidR="000F2F68" w:rsidRDefault="000F2F68" w:rsidP="00440775">
            <w:pPr>
              <w:ind w:left="33"/>
              <w:rPr>
                <w:ins w:id="130" w:author="Information Services" w:date="2017-05-26T12:01:00Z"/>
                <w:lang w:val="lv-LV"/>
              </w:rPr>
            </w:pPr>
            <w:r w:rsidRPr="005316EA">
              <w:rPr>
                <w:lang w:val="lv-LV"/>
              </w:rPr>
              <w:t>balons</w:t>
            </w:r>
          </w:p>
          <w:p w14:paraId="64F671F2" w14:textId="4CAD8EB4" w:rsidR="00420BCF" w:rsidRPr="001A2606" w:rsidRDefault="00420BCF" w:rsidP="00440775">
            <w:pPr>
              <w:ind w:left="33"/>
            </w:pPr>
            <w:ins w:id="131" w:author="Information Services" w:date="2017-05-26T12:01:00Z">
              <w:r>
                <w:rPr>
                  <w:lang w:val="lv-LV"/>
                </w:rPr>
                <w:t xml:space="preserve">balloon 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D7E46A0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684FAD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C4E3E8E" w14:textId="77777777" w:rsidTr="00440775">
        <w:tc>
          <w:tcPr>
            <w:tcW w:w="1560" w:type="dxa"/>
            <w:shd w:val="clear" w:color="auto" w:fill="auto"/>
          </w:tcPr>
          <w:p w14:paraId="39486915" w14:textId="77777777" w:rsidR="000F2F68" w:rsidRDefault="000F2F68" w:rsidP="00440775">
            <w:pPr>
              <w:ind w:left="33"/>
              <w:rPr>
                <w:ins w:id="132" w:author="Information Services" w:date="2017-05-26T12:01:00Z"/>
                <w:lang w:val="lv-LV"/>
              </w:rPr>
            </w:pPr>
            <w:r w:rsidRPr="005316EA">
              <w:rPr>
                <w:lang w:val="lv-LV"/>
              </w:rPr>
              <w:t>grāmata</w:t>
            </w:r>
          </w:p>
          <w:p w14:paraId="4F0264CC" w14:textId="29F40E5E" w:rsidR="00420BCF" w:rsidRPr="001A2606" w:rsidRDefault="00420BCF" w:rsidP="00440775">
            <w:pPr>
              <w:ind w:left="33"/>
            </w:pPr>
            <w:ins w:id="133" w:author="Information Services" w:date="2017-05-26T12:01:00Z">
              <w:r>
                <w:rPr>
                  <w:lang w:val="lv-LV"/>
                </w:rPr>
                <w:t>book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9E1D288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567EE0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82D5D48" w14:textId="77777777" w:rsidTr="00440775">
        <w:tc>
          <w:tcPr>
            <w:tcW w:w="1560" w:type="dxa"/>
            <w:shd w:val="clear" w:color="auto" w:fill="auto"/>
          </w:tcPr>
          <w:p w14:paraId="12D7E76B" w14:textId="77777777" w:rsidR="000F2F68" w:rsidRDefault="000F2F68" w:rsidP="00440775">
            <w:pPr>
              <w:ind w:left="33"/>
              <w:rPr>
                <w:ins w:id="134" w:author="Information Services" w:date="2017-05-26T12:02:00Z"/>
                <w:lang w:val="lv-LV"/>
              </w:rPr>
            </w:pPr>
            <w:r w:rsidRPr="005316EA">
              <w:rPr>
                <w:lang w:val="lv-LV"/>
              </w:rPr>
              <w:t>klucīši</w:t>
            </w:r>
          </w:p>
          <w:p w14:paraId="50C285A2" w14:textId="7FD5C158" w:rsidR="00420BCF" w:rsidRPr="001A2606" w:rsidRDefault="00420BCF" w:rsidP="00440775">
            <w:pPr>
              <w:ind w:left="33"/>
            </w:pPr>
            <w:ins w:id="135" w:author="Information Services" w:date="2017-05-26T12:02:00Z">
              <w:r>
                <w:rPr>
                  <w:lang w:val="lv-LV"/>
                </w:rPr>
                <w:t>blocks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18D6C98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8BEDC4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7A74E807" w14:textId="77777777" w:rsidTr="00440775">
        <w:tc>
          <w:tcPr>
            <w:tcW w:w="1560" w:type="dxa"/>
            <w:shd w:val="clear" w:color="auto" w:fill="auto"/>
          </w:tcPr>
          <w:p w14:paraId="46674621" w14:textId="77777777" w:rsidR="000F2F68" w:rsidRDefault="000F2F68" w:rsidP="00440775">
            <w:pPr>
              <w:ind w:left="33"/>
              <w:rPr>
                <w:ins w:id="136" w:author="Information Services" w:date="2017-05-26T12:02:00Z"/>
                <w:lang w:val="lv-LV"/>
              </w:rPr>
            </w:pPr>
            <w:r w:rsidRPr="005316EA">
              <w:rPr>
                <w:lang w:val="lv-LV"/>
              </w:rPr>
              <w:lastRenderedPageBreak/>
              <w:t>lāpsta</w:t>
            </w:r>
          </w:p>
          <w:p w14:paraId="0F606E46" w14:textId="02FA2EE4" w:rsidR="00420BCF" w:rsidRPr="001A2606" w:rsidRDefault="00420BCF" w:rsidP="00440775">
            <w:pPr>
              <w:ind w:left="33"/>
            </w:pPr>
            <w:ins w:id="137" w:author="Information Services" w:date="2017-05-26T12:02:00Z">
              <w:r>
                <w:rPr>
                  <w:lang w:val="lv-LV"/>
                </w:rPr>
                <w:t>spade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173221D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F06C3B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17EB83CE" w14:textId="77777777" w:rsidTr="00440775">
        <w:tc>
          <w:tcPr>
            <w:tcW w:w="1560" w:type="dxa"/>
            <w:shd w:val="clear" w:color="auto" w:fill="auto"/>
          </w:tcPr>
          <w:p w14:paraId="52E59E91" w14:textId="77777777" w:rsidR="000F2F68" w:rsidRDefault="000F2F68" w:rsidP="00440775">
            <w:pPr>
              <w:ind w:left="33"/>
              <w:rPr>
                <w:ins w:id="138" w:author="Information Services" w:date="2017-05-26T12:02:00Z"/>
                <w:lang w:val="lv-LV"/>
              </w:rPr>
            </w:pPr>
            <w:r w:rsidRPr="005316EA">
              <w:rPr>
                <w:lang w:val="lv-LV"/>
              </w:rPr>
              <w:t>lelle</w:t>
            </w:r>
          </w:p>
          <w:p w14:paraId="71F63C9E" w14:textId="4E01144B" w:rsidR="00420BCF" w:rsidRPr="001A2606" w:rsidRDefault="00420BCF" w:rsidP="00440775">
            <w:pPr>
              <w:ind w:left="33"/>
            </w:pPr>
            <w:ins w:id="139" w:author="Information Services" w:date="2017-05-26T12:02:00Z">
              <w:r>
                <w:rPr>
                  <w:lang w:val="lv-LV"/>
                </w:rPr>
                <w:t>doll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E805EC8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C0C8FD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A299AB9" w14:textId="77777777" w:rsidTr="00440775">
        <w:tc>
          <w:tcPr>
            <w:tcW w:w="1560" w:type="dxa"/>
            <w:shd w:val="clear" w:color="auto" w:fill="auto"/>
          </w:tcPr>
          <w:p w14:paraId="412C2CE9" w14:textId="77777777" w:rsidR="000F2F68" w:rsidRPr="005316EA" w:rsidRDefault="000F2F68" w:rsidP="00440775">
            <w:pPr>
              <w:ind w:left="33"/>
              <w:rPr>
                <w:lang w:val="lv-LV"/>
              </w:rPr>
            </w:pPr>
            <w:r w:rsidRPr="005316EA">
              <w:rPr>
                <w:lang w:val="lv-LV"/>
              </w:rPr>
              <w:t>rotaļlieta/</w:t>
            </w:r>
          </w:p>
          <w:p w14:paraId="1A745624" w14:textId="77777777" w:rsidR="000F2F68" w:rsidRDefault="000F2F68" w:rsidP="00440775">
            <w:pPr>
              <w:ind w:left="33"/>
              <w:rPr>
                <w:ins w:id="140" w:author="Information Services" w:date="2017-05-26T12:02:00Z"/>
                <w:lang w:val="lv-LV"/>
              </w:rPr>
            </w:pPr>
            <w:r w:rsidRPr="005316EA">
              <w:rPr>
                <w:lang w:val="lv-LV"/>
              </w:rPr>
              <w:t>mantiņa</w:t>
            </w:r>
          </w:p>
          <w:p w14:paraId="56C3AD87" w14:textId="7C197532" w:rsidR="00420BCF" w:rsidRPr="005316EA" w:rsidRDefault="00420BCF" w:rsidP="00440775">
            <w:pPr>
              <w:ind w:left="33"/>
              <w:rPr>
                <w:lang w:val="lv-LV"/>
              </w:rPr>
            </w:pPr>
            <w:ins w:id="141" w:author="Information Services" w:date="2017-05-26T12:02:00Z">
              <w:r>
                <w:rPr>
                  <w:lang w:val="lv-LV"/>
                </w:rPr>
                <w:t>toy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BE4E771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F93E6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BE75608" w14:textId="77777777" w:rsidTr="00440775">
        <w:tc>
          <w:tcPr>
            <w:tcW w:w="1560" w:type="dxa"/>
            <w:shd w:val="clear" w:color="auto" w:fill="auto"/>
          </w:tcPr>
          <w:p w14:paraId="77B2025C" w14:textId="77777777" w:rsidR="000F2F68" w:rsidRDefault="000F2F68" w:rsidP="00440775">
            <w:pPr>
              <w:ind w:left="33"/>
              <w:rPr>
                <w:ins w:id="142" w:author="Information Services" w:date="2017-05-26T12:02:00Z"/>
                <w:lang w:val="lv-LV"/>
              </w:rPr>
            </w:pPr>
            <w:r w:rsidRPr="005316EA">
              <w:rPr>
                <w:lang w:val="lv-LV"/>
              </w:rPr>
              <w:t>spainītis</w:t>
            </w:r>
          </w:p>
          <w:p w14:paraId="19217F94" w14:textId="031185BA" w:rsidR="00420BCF" w:rsidRPr="001A2606" w:rsidRDefault="00420BCF" w:rsidP="00440775">
            <w:pPr>
              <w:ind w:left="33"/>
            </w:pPr>
            <w:ins w:id="143" w:author="Information Services" w:date="2017-05-26T12:02:00Z">
              <w:r>
                <w:rPr>
                  <w:lang w:val="lv-LV"/>
                </w:rPr>
                <w:lastRenderedPageBreak/>
                <w:t>bucket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5281879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3FAD47" w14:textId="77777777" w:rsidR="000F2F68" w:rsidRPr="001A2606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</w:tbl>
    <w:p w14:paraId="04DC5790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 w:rsidSect="00B07A71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720"/>
          <w:titlePg/>
        </w:sectPr>
      </w:pPr>
    </w:p>
    <w:p w14:paraId="1417DCF2" w14:textId="77777777" w:rsidR="000F2F68" w:rsidRDefault="000F2F68" w:rsidP="000F2F68">
      <w:pPr>
        <w:ind w:left="360"/>
        <w:rPr>
          <w:lang w:val="lv-LV"/>
        </w:rPr>
      </w:pPr>
    </w:p>
    <w:p w14:paraId="7283FB24" w14:textId="77777777" w:rsidR="000F2F68" w:rsidRDefault="000F2F68" w:rsidP="000F2F68">
      <w:pPr>
        <w:ind w:left="360"/>
        <w:rPr>
          <w:b/>
          <w:sz w:val="24"/>
          <w:szCs w:val="24"/>
          <w:lang w:val="lv-LV"/>
        </w:rPr>
      </w:pPr>
    </w:p>
    <w:p w14:paraId="4C467C01" w14:textId="10D87A50" w:rsidR="000F2F68" w:rsidRDefault="000F2F68" w:rsidP="009C5341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5. </w:t>
      </w:r>
      <w:r w:rsidRPr="00B500B5">
        <w:rPr>
          <w:b/>
          <w:sz w:val="24"/>
          <w:szCs w:val="24"/>
          <w:lang w:val="lv-LV"/>
        </w:rPr>
        <w:t>Pārtika</w:t>
      </w:r>
      <w:r>
        <w:rPr>
          <w:b/>
          <w:sz w:val="24"/>
          <w:szCs w:val="24"/>
          <w:lang w:val="lv-LV"/>
        </w:rPr>
        <w:t xml:space="preserve"> </w:t>
      </w:r>
      <w:ins w:id="144" w:author="Information Services" w:date="2017-05-26T12:02:00Z">
        <w:r w:rsidR="00420BCF">
          <w:rPr>
            <w:b/>
            <w:sz w:val="24"/>
            <w:szCs w:val="24"/>
            <w:lang w:val="lv-LV"/>
          </w:rPr>
          <w:t xml:space="preserve">Food and drink </w:t>
        </w:r>
      </w:ins>
      <w:r>
        <w:rPr>
          <w:b/>
          <w:sz w:val="24"/>
          <w:szCs w:val="24"/>
          <w:lang w:val="lv-LV"/>
        </w:rPr>
        <w:t>(34)</w:t>
      </w:r>
    </w:p>
    <w:p w14:paraId="471009CE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4D54FCB3" w14:textId="77777777" w:rsidR="000F2F68" w:rsidRDefault="000F2F68" w:rsidP="000F2F68">
      <w:pPr>
        <w:rPr>
          <w:b/>
          <w:lang w:val="lv-LV"/>
        </w:rPr>
        <w:sectPr w:rsidR="000F2F68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5529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51"/>
        <w:gridCol w:w="850"/>
      </w:tblGrid>
      <w:tr w:rsidR="000F2F68" w:rsidRPr="005316EA" w14:paraId="2E0F9C22" w14:textId="77777777" w:rsidTr="00440775">
        <w:trPr>
          <w:tblHeader/>
        </w:trPr>
        <w:tc>
          <w:tcPr>
            <w:tcW w:w="2392" w:type="pct"/>
            <w:shd w:val="clear" w:color="auto" w:fill="auto"/>
          </w:tcPr>
          <w:p w14:paraId="506F4933" w14:textId="77777777" w:rsidR="000F2F68" w:rsidRPr="005316EA" w:rsidRDefault="000F2F68" w:rsidP="00440775">
            <w:pPr>
              <w:rPr>
                <w:b/>
                <w:lang w:val="lv-LV"/>
              </w:rPr>
            </w:pPr>
          </w:p>
        </w:tc>
        <w:tc>
          <w:tcPr>
            <w:tcW w:w="1305" w:type="pct"/>
            <w:shd w:val="clear" w:color="auto" w:fill="auto"/>
          </w:tcPr>
          <w:p w14:paraId="58581220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Saprot</w:t>
            </w:r>
          </w:p>
        </w:tc>
        <w:tc>
          <w:tcPr>
            <w:tcW w:w="1303" w:type="pct"/>
            <w:shd w:val="clear" w:color="auto" w:fill="auto"/>
          </w:tcPr>
          <w:p w14:paraId="45BC4558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Saprot </w:t>
            </w:r>
          </w:p>
          <w:p w14:paraId="62BD1423" w14:textId="77777777" w:rsidR="000F2F68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un </w:t>
            </w:r>
          </w:p>
          <w:p w14:paraId="0ABA7462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lieto</w:t>
            </w:r>
          </w:p>
        </w:tc>
      </w:tr>
      <w:tr w:rsidR="000F2F68" w:rsidRPr="005316EA" w14:paraId="0D6708B8" w14:textId="77777777" w:rsidTr="00440775">
        <w:tc>
          <w:tcPr>
            <w:tcW w:w="2392" w:type="pct"/>
            <w:shd w:val="clear" w:color="auto" w:fill="auto"/>
          </w:tcPr>
          <w:p w14:paraId="5BD9144B" w14:textId="77777777" w:rsidR="000F2F68" w:rsidRDefault="000F2F68" w:rsidP="00440775">
            <w:pPr>
              <w:rPr>
                <w:ins w:id="145" w:author="Information Services" w:date="2017-05-26T12:02:00Z"/>
                <w:lang w:val="lv-LV"/>
              </w:rPr>
            </w:pPr>
            <w:r w:rsidRPr="005316EA">
              <w:rPr>
                <w:lang w:val="lv-LV"/>
              </w:rPr>
              <w:t>ābols</w:t>
            </w:r>
          </w:p>
          <w:p w14:paraId="27E59799" w14:textId="31EC7B28" w:rsidR="00420BCF" w:rsidRPr="005316EA" w:rsidRDefault="00420BCF" w:rsidP="00440775">
            <w:pPr>
              <w:rPr>
                <w:lang w:val="lv-LV"/>
              </w:rPr>
            </w:pPr>
            <w:ins w:id="146" w:author="Information Services" w:date="2017-05-26T12:02:00Z">
              <w:r>
                <w:rPr>
                  <w:lang w:val="lv-LV"/>
                </w:rPr>
                <w:t>apple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2DF59ADB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424287F8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1FB3D532" w14:textId="77777777" w:rsidTr="00440775">
        <w:tc>
          <w:tcPr>
            <w:tcW w:w="2392" w:type="pct"/>
            <w:shd w:val="clear" w:color="auto" w:fill="auto"/>
          </w:tcPr>
          <w:p w14:paraId="583D7550" w14:textId="77777777" w:rsidR="000F2F68" w:rsidRDefault="000F2F68" w:rsidP="00440775">
            <w:pPr>
              <w:rPr>
                <w:ins w:id="147" w:author="Information Services" w:date="2017-05-26T12:02:00Z"/>
                <w:lang w:val="lv-LV"/>
              </w:rPr>
            </w:pPr>
            <w:r w:rsidRPr="005316EA">
              <w:rPr>
                <w:lang w:val="lv-LV"/>
              </w:rPr>
              <w:t>apelsīns</w:t>
            </w:r>
          </w:p>
          <w:p w14:paraId="44C6233B" w14:textId="48CA585A" w:rsidR="00420BCF" w:rsidRPr="005316EA" w:rsidRDefault="00420BCF" w:rsidP="00440775">
            <w:pPr>
              <w:rPr>
                <w:lang w:val="lv-LV"/>
              </w:rPr>
            </w:pPr>
            <w:ins w:id="148" w:author="Information Services" w:date="2017-05-26T12:02:00Z">
              <w:r>
                <w:rPr>
                  <w:lang w:val="lv-LV"/>
                </w:rPr>
                <w:t>orange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0042649B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0E1A3D71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0067FCDF" w14:textId="77777777" w:rsidTr="00440775">
        <w:tc>
          <w:tcPr>
            <w:tcW w:w="2392" w:type="pct"/>
            <w:shd w:val="clear" w:color="auto" w:fill="auto"/>
          </w:tcPr>
          <w:p w14:paraId="15AC49D1" w14:textId="77777777" w:rsidR="000F2F68" w:rsidRDefault="000F2F68" w:rsidP="00440775">
            <w:pPr>
              <w:rPr>
                <w:ins w:id="149" w:author="Information Services" w:date="2017-05-26T12:02:00Z"/>
                <w:lang w:val="lv-LV"/>
              </w:rPr>
            </w:pPr>
            <w:r w:rsidRPr="005316EA">
              <w:rPr>
                <w:lang w:val="lv-LV"/>
              </w:rPr>
              <w:t>banāns</w:t>
            </w:r>
          </w:p>
          <w:p w14:paraId="5106A966" w14:textId="0D989798" w:rsidR="00420BCF" w:rsidRPr="005316EA" w:rsidRDefault="00420BCF" w:rsidP="00440775">
            <w:pPr>
              <w:rPr>
                <w:lang w:val="lv-LV"/>
              </w:rPr>
            </w:pPr>
            <w:ins w:id="150" w:author="Information Services" w:date="2017-05-26T12:02:00Z">
              <w:r>
                <w:rPr>
                  <w:lang w:val="lv-LV"/>
                </w:rPr>
                <w:t>banana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079D8FFD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42A99FE5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6D81559B" w14:textId="77777777" w:rsidTr="00440775">
        <w:tc>
          <w:tcPr>
            <w:tcW w:w="2392" w:type="pct"/>
            <w:shd w:val="clear" w:color="auto" w:fill="auto"/>
          </w:tcPr>
          <w:p w14:paraId="31FC4C54" w14:textId="77777777" w:rsidR="000F2F68" w:rsidRDefault="000F2F68" w:rsidP="00440775">
            <w:pPr>
              <w:rPr>
                <w:ins w:id="151" w:author="Information Services" w:date="2017-05-26T12:02:00Z"/>
                <w:lang w:val="lv-LV"/>
              </w:rPr>
            </w:pPr>
            <w:r w:rsidRPr="005316EA">
              <w:rPr>
                <w:lang w:val="lv-LV"/>
              </w:rPr>
              <w:t>biezpiens</w:t>
            </w:r>
          </w:p>
          <w:p w14:paraId="305CA0F9" w14:textId="37090F81" w:rsidR="00420BCF" w:rsidRPr="005316EA" w:rsidRDefault="00420BCF" w:rsidP="00440775">
            <w:pPr>
              <w:rPr>
                <w:lang w:val="lv-LV"/>
              </w:rPr>
            </w:pPr>
            <w:ins w:id="152" w:author="Information Services" w:date="2017-05-26T12:03:00Z">
              <w:r>
                <w:rPr>
                  <w:lang w:val="lv-LV"/>
                </w:rPr>
                <w:t>quark/cottage cheese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6C983F81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27C9384B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760A3FC" w14:textId="77777777" w:rsidTr="00440775">
        <w:tc>
          <w:tcPr>
            <w:tcW w:w="2392" w:type="pct"/>
            <w:shd w:val="clear" w:color="auto" w:fill="auto"/>
          </w:tcPr>
          <w:p w14:paraId="71A48B4C" w14:textId="77777777" w:rsidR="000F2F68" w:rsidRDefault="000F2F68" w:rsidP="00440775">
            <w:pPr>
              <w:rPr>
                <w:ins w:id="153" w:author="Information Services" w:date="2017-05-26T12:03:00Z"/>
                <w:lang w:val="lv-LV"/>
              </w:rPr>
            </w:pPr>
            <w:r w:rsidRPr="005316EA">
              <w:rPr>
                <w:lang w:val="lv-LV"/>
              </w:rPr>
              <w:t>bumbieris</w:t>
            </w:r>
          </w:p>
          <w:p w14:paraId="15BE1CA3" w14:textId="5080CEBB" w:rsidR="00420BCF" w:rsidRPr="005316EA" w:rsidRDefault="00420BCF" w:rsidP="00440775">
            <w:pPr>
              <w:rPr>
                <w:lang w:val="lv-LV"/>
              </w:rPr>
            </w:pPr>
            <w:ins w:id="154" w:author="Information Services" w:date="2017-05-26T12:03:00Z">
              <w:r>
                <w:rPr>
                  <w:lang w:val="lv-LV"/>
                </w:rPr>
                <w:t>pear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395D6079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4E4AD1D4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659A7E4E" w14:textId="77777777" w:rsidTr="00440775">
        <w:tc>
          <w:tcPr>
            <w:tcW w:w="2392" w:type="pct"/>
            <w:shd w:val="clear" w:color="auto" w:fill="auto"/>
          </w:tcPr>
          <w:p w14:paraId="7887B9F7" w14:textId="77777777" w:rsidR="000F2F68" w:rsidRDefault="000F2F68" w:rsidP="00440775">
            <w:pPr>
              <w:rPr>
                <w:ins w:id="155" w:author="Information Services" w:date="2017-05-26T12:03:00Z"/>
                <w:lang w:val="lv-LV"/>
              </w:rPr>
            </w:pPr>
            <w:r w:rsidRPr="005316EA">
              <w:rPr>
                <w:lang w:val="lv-LV"/>
              </w:rPr>
              <w:t>burkāns</w:t>
            </w:r>
          </w:p>
          <w:p w14:paraId="417FB896" w14:textId="09F6375D" w:rsidR="00420BCF" w:rsidRPr="005316EA" w:rsidRDefault="00420BCF" w:rsidP="00440775">
            <w:pPr>
              <w:rPr>
                <w:lang w:val="lv-LV"/>
              </w:rPr>
            </w:pPr>
            <w:ins w:id="156" w:author="Information Services" w:date="2017-05-26T12:03:00Z">
              <w:r>
                <w:rPr>
                  <w:lang w:val="lv-LV"/>
                </w:rPr>
                <w:t>carrot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5BD93B9D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37D0F02B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70C26C00" w14:textId="77777777" w:rsidTr="00440775">
        <w:tc>
          <w:tcPr>
            <w:tcW w:w="2392" w:type="pct"/>
            <w:shd w:val="clear" w:color="auto" w:fill="auto"/>
          </w:tcPr>
          <w:p w14:paraId="666E5FF8" w14:textId="77777777" w:rsidR="000F2F68" w:rsidRDefault="000F2F68" w:rsidP="00440775">
            <w:pPr>
              <w:rPr>
                <w:ins w:id="157" w:author="Information Services" w:date="2017-05-26T12:03:00Z"/>
                <w:lang w:val="lv-LV"/>
              </w:rPr>
            </w:pPr>
            <w:r w:rsidRPr="005316EA">
              <w:rPr>
                <w:lang w:val="lv-LV"/>
              </w:rPr>
              <w:t>cepums</w:t>
            </w:r>
          </w:p>
          <w:p w14:paraId="72EC6A9F" w14:textId="33648A28" w:rsidR="00BE4C07" w:rsidRPr="005316EA" w:rsidRDefault="00BE4C07" w:rsidP="00440775">
            <w:pPr>
              <w:rPr>
                <w:lang w:val="lv-LV"/>
              </w:rPr>
            </w:pPr>
            <w:ins w:id="158" w:author="Information Services" w:date="2017-05-26T12:03:00Z">
              <w:r>
                <w:rPr>
                  <w:lang w:val="lv-LV"/>
                </w:rPr>
                <w:t>cookie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72C3525D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4A3BBCAF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BC4E3F5" w14:textId="77777777" w:rsidTr="00440775">
        <w:tc>
          <w:tcPr>
            <w:tcW w:w="2392" w:type="pct"/>
            <w:shd w:val="clear" w:color="auto" w:fill="auto"/>
          </w:tcPr>
          <w:p w14:paraId="3314EAF0" w14:textId="77777777" w:rsidR="000F2F68" w:rsidRDefault="000F2F68" w:rsidP="00440775">
            <w:pPr>
              <w:rPr>
                <w:ins w:id="159" w:author="Information Services" w:date="2017-05-26T12:03:00Z"/>
                <w:lang w:val="lv-LV"/>
              </w:rPr>
            </w:pPr>
            <w:r w:rsidRPr="005316EA">
              <w:rPr>
                <w:lang w:val="lv-LV"/>
              </w:rPr>
              <w:t>gaļa</w:t>
            </w:r>
          </w:p>
          <w:p w14:paraId="6DB62173" w14:textId="4485BAD3" w:rsidR="00BE4C07" w:rsidRPr="005316EA" w:rsidRDefault="00BE4C07" w:rsidP="00440775">
            <w:pPr>
              <w:rPr>
                <w:lang w:val="lv-LV"/>
              </w:rPr>
            </w:pPr>
            <w:ins w:id="160" w:author="Information Services" w:date="2017-05-26T12:03:00Z">
              <w:r>
                <w:rPr>
                  <w:lang w:val="lv-LV"/>
                </w:rPr>
                <w:t>meat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7F2E36E1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2AFC4A8E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1CCB9EB6" w14:textId="77777777" w:rsidTr="00440775">
        <w:tc>
          <w:tcPr>
            <w:tcW w:w="2392" w:type="pct"/>
            <w:shd w:val="clear" w:color="auto" w:fill="auto"/>
          </w:tcPr>
          <w:p w14:paraId="595D0EFC" w14:textId="77777777" w:rsidR="000F2F68" w:rsidRDefault="000F2F68" w:rsidP="00440775">
            <w:pPr>
              <w:rPr>
                <w:ins w:id="161" w:author="Information Services" w:date="2017-05-26T12:03:00Z"/>
                <w:lang w:val="lv-LV"/>
              </w:rPr>
            </w:pPr>
            <w:r w:rsidRPr="005316EA">
              <w:rPr>
                <w:lang w:val="lv-LV"/>
              </w:rPr>
              <w:t>gurķis</w:t>
            </w:r>
          </w:p>
          <w:p w14:paraId="3B69F496" w14:textId="6214CDAF" w:rsidR="00BE4C07" w:rsidRPr="005316EA" w:rsidRDefault="00BE4C07" w:rsidP="00440775">
            <w:pPr>
              <w:rPr>
                <w:lang w:val="lv-LV"/>
              </w:rPr>
            </w:pPr>
            <w:ins w:id="162" w:author="Information Services" w:date="2017-05-26T12:03:00Z">
              <w:r>
                <w:rPr>
                  <w:lang w:val="lv-LV"/>
                </w:rPr>
                <w:t>cucumber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6AD8FC60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2156DF92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1B51E0E4" w14:textId="77777777" w:rsidTr="00440775">
        <w:tc>
          <w:tcPr>
            <w:tcW w:w="2392" w:type="pct"/>
            <w:shd w:val="clear" w:color="auto" w:fill="auto"/>
          </w:tcPr>
          <w:p w14:paraId="5323A13E" w14:textId="77777777" w:rsidR="000F2F68" w:rsidRDefault="000F2F68" w:rsidP="00440775">
            <w:pPr>
              <w:rPr>
                <w:ins w:id="163" w:author="Information Services" w:date="2017-05-26T12:04:00Z"/>
                <w:lang w:val="lv-LV"/>
              </w:rPr>
            </w:pPr>
            <w:r w:rsidRPr="005316EA">
              <w:rPr>
                <w:lang w:val="lv-LV"/>
              </w:rPr>
              <w:t>jogurts</w:t>
            </w:r>
          </w:p>
          <w:p w14:paraId="4A946836" w14:textId="18EDAC3B" w:rsidR="00BE4C07" w:rsidRPr="005316EA" w:rsidRDefault="00BE4C07" w:rsidP="00440775">
            <w:pPr>
              <w:rPr>
                <w:lang w:val="lv-LV"/>
              </w:rPr>
            </w:pPr>
            <w:ins w:id="164" w:author="Information Services" w:date="2017-05-26T12:04:00Z">
              <w:r>
                <w:rPr>
                  <w:lang w:val="lv-LV"/>
                </w:rPr>
                <w:t>yoghurt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3A6EAD05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42F064A5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1DA69B09" w14:textId="77777777" w:rsidTr="00440775">
        <w:tc>
          <w:tcPr>
            <w:tcW w:w="2392" w:type="pct"/>
            <w:shd w:val="clear" w:color="auto" w:fill="auto"/>
          </w:tcPr>
          <w:p w14:paraId="70F50BB4" w14:textId="77777777" w:rsidR="000F2F68" w:rsidRDefault="000F2F68" w:rsidP="00440775">
            <w:pPr>
              <w:rPr>
                <w:ins w:id="165" w:author="Information Services" w:date="2017-05-26T12:04:00Z"/>
                <w:lang w:val="lv-LV"/>
              </w:rPr>
            </w:pPr>
            <w:r w:rsidRPr="005316EA">
              <w:rPr>
                <w:lang w:val="lv-LV"/>
              </w:rPr>
              <w:t>kāposti</w:t>
            </w:r>
          </w:p>
          <w:p w14:paraId="2F2D413A" w14:textId="03CEE20B" w:rsidR="00BE4C07" w:rsidRPr="005316EA" w:rsidRDefault="00BE4C07" w:rsidP="00440775">
            <w:pPr>
              <w:rPr>
                <w:lang w:val="lv-LV"/>
              </w:rPr>
            </w:pPr>
            <w:ins w:id="166" w:author="Information Services" w:date="2017-05-26T12:04:00Z">
              <w:r>
                <w:rPr>
                  <w:lang w:val="lv-LV"/>
                </w:rPr>
                <w:t>cabbage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762C22F6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6462FDB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343B3CE" w14:textId="77777777" w:rsidTr="00440775">
        <w:tc>
          <w:tcPr>
            <w:tcW w:w="2392" w:type="pct"/>
            <w:shd w:val="clear" w:color="auto" w:fill="auto"/>
          </w:tcPr>
          <w:p w14:paraId="32C277F8" w14:textId="77777777" w:rsidR="000F2F68" w:rsidRDefault="000F2F68" w:rsidP="00440775">
            <w:pPr>
              <w:rPr>
                <w:ins w:id="167" w:author="Information Services" w:date="2017-05-26T12:04:00Z"/>
                <w:lang w:val="lv-LV"/>
              </w:rPr>
            </w:pPr>
            <w:r w:rsidRPr="005316EA">
              <w:rPr>
                <w:lang w:val="lv-LV"/>
              </w:rPr>
              <w:t>kartupeļi</w:t>
            </w:r>
          </w:p>
          <w:p w14:paraId="1B965DC5" w14:textId="698132DE" w:rsidR="00BE4C07" w:rsidRPr="005316EA" w:rsidRDefault="00BE4C07" w:rsidP="00440775">
            <w:pPr>
              <w:rPr>
                <w:lang w:val="lv-LV"/>
              </w:rPr>
            </w:pPr>
            <w:ins w:id="168" w:author="Information Services" w:date="2017-05-26T12:04:00Z">
              <w:r>
                <w:rPr>
                  <w:lang w:val="lv-LV"/>
                </w:rPr>
                <w:lastRenderedPageBreak/>
                <w:t>potatoes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72981C90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508CC3E3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64BCE1FF" w14:textId="77777777" w:rsidTr="00440775">
        <w:tc>
          <w:tcPr>
            <w:tcW w:w="2392" w:type="pct"/>
            <w:shd w:val="clear" w:color="auto" w:fill="auto"/>
          </w:tcPr>
          <w:p w14:paraId="1C895D52" w14:textId="77777777" w:rsidR="000F2F68" w:rsidRDefault="000F2F68" w:rsidP="00440775">
            <w:pPr>
              <w:rPr>
                <w:ins w:id="169" w:author="Information Services" w:date="2017-05-26T12:04:00Z"/>
                <w:lang w:val="lv-LV"/>
              </w:rPr>
            </w:pPr>
            <w:r w:rsidRPr="005316EA">
              <w:rPr>
                <w:lang w:val="lv-LV"/>
              </w:rPr>
              <w:t>konfekte</w:t>
            </w:r>
          </w:p>
          <w:p w14:paraId="1755C599" w14:textId="5CCDD121" w:rsidR="00BE4C07" w:rsidRPr="005316EA" w:rsidRDefault="00BE4C07" w:rsidP="00440775">
            <w:pPr>
              <w:rPr>
                <w:lang w:val="lv-LV"/>
              </w:rPr>
            </w:pPr>
            <w:ins w:id="170" w:author="Information Services" w:date="2017-05-26T12:04:00Z">
              <w:r>
                <w:rPr>
                  <w:lang w:val="lv-LV"/>
                </w:rPr>
                <w:t>candy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508A374D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61787211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6F75A685" w14:textId="77777777" w:rsidTr="00440775">
        <w:tc>
          <w:tcPr>
            <w:tcW w:w="2392" w:type="pct"/>
            <w:shd w:val="clear" w:color="auto" w:fill="auto"/>
          </w:tcPr>
          <w:p w14:paraId="5EDCBD9F" w14:textId="77777777" w:rsidR="000F2F68" w:rsidRDefault="000F2F68" w:rsidP="00440775">
            <w:pPr>
              <w:rPr>
                <w:ins w:id="171" w:author="Information Services" w:date="2017-05-26T12:04:00Z"/>
                <w:lang w:val="lv-LV"/>
              </w:rPr>
            </w:pPr>
            <w:r w:rsidRPr="005316EA">
              <w:rPr>
                <w:lang w:val="lv-LV"/>
              </w:rPr>
              <w:t>kotlete</w:t>
            </w:r>
          </w:p>
          <w:p w14:paraId="3D36DC16" w14:textId="3AB284B8" w:rsidR="00BE4C07" w:rsidRPr="005316EA" w:rsidRDefault="00BE4C07" w:rsidP="00440775">
            <w:pPr>
              <w:rPr>
                <w:lang w:val="lv-LV"/>
              </w:rPr>
            </w:pPr>
            <w:ins w:id="172" w:author="Information Services" w:date="2017-05-26T12:04:00Z">
              <w:r>
                <w:rPr>
                  <w:lang w:val="lv-LV"/>
                </w:rPr>
                <w:t>meatballs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7CA619C5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0B379C59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19553A34" w14:textId="77777777" w:rsidTr="00440775">
        <w:tc>
          <w:tcPr>
            <w:tcW w:w="2392" w:type="pct"/>
            <w:shd w:val="clear" w:color="auto" w:fill="auto"/>
          </w:tcPr>
          <w:p w14:paraId="6D9A5764" w14:textId="77777777" w:rsidR="000F2F68" w:rsidRDefault="000F2F68" w:rsidP="00440775">
            <w:pPr>
              <w:rPr>
                <w:ins w:id="173" w:author="Information Services" w:date="2017-05-26T12:04:00Z"/>
                <w:lang w:val="lv-LV"/>
              </w:rPr>
            </w:pPr>
            <w:r w:rsidRPr="005316EA">
              <w:rPr>
                <w:lang w:val="lv-LV"/>
              </w:rPr>
              <w:t>krējums</w:t>
            </w:r>
          </w:p>
          <w:p w14:paraId="0F823242" w14:textId="55177B48" w:rsidR="00BE4C07" w:rsidRPr="005316EA" w:rsidRDefault="00BE4C07" w:rsidP="00440775">
            <w:pPr>
              <w:rPr>
                <w:lang w:val="lv-LV"/>
              </w:rPr>
            </w:pPr>
            <w:ins w:id="174" w:author="Information Services" w:date="2017-05-26T12:04:00Z">
              <w:r>
                <w:rPr>
                  <w:lang w:val="lv-LV"/>
                </w:rPr>
                <w:t>sour cream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10CEBDDC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66565705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A950508" w14:textId="77777777" w:rsidTr="00440775">
        <w:tc>
          <w:tcPr>
            <w:tcW w:w="2392" w:type="pct"/>
            <w:shd w:val="clear" w:color="auto" w:fill="auto"/>
          </w:tcPr>
          <w:p w14:paraId="00E15EFD" w14:textId="77777777" w:rsidR="000F2F68" w:rsidRDefault="000F2F68" w:rsidP="00440775">
            <w:pPr>
              <w:rPr>
                <w:ins w:id="175" w:author="Information Services" w:date="2017-05-26T12:04:00Z"/>
                <w:lang w:val="lv-LV"/>
              </w:rPr>
            </w:pPr>
            <w:r w:rsidRPr="005316EA">
              <w:rPr>
                <w:lang w:val="lv-LV"/>
              </w:rPr>
              <w:t>maize</w:t>
            </w:r>
          </w:p>
          <w:p w14:paraId="75A69921" w14:textId="6105BD9D" w:rsidR="00BE4C07" w:rsidRPr="005316EA" w:rsidRDefault="00BE4C07" w:rsidP="00440775">
            <w:pPr>
              <w:rPr>
                <w:lang w:val="lv-LV"/>
              </w:rPr>
            </w:pPr>
            <w:ins w:id="176" w:author="Information Services" w:date="2017-05-26T12:04:00Z">
              <w:r>
                <w:rPr>
                  <w:lang w:val="lv-LV"/>
                </w:rPr>
                <w:t>bread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134D88B1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2081B1F7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3AB75207" w14:textId="77777777" w:rsidTr="00440775">
        <w:tc>
          <w:tcPr>
            <w:tcW w:w="2392" w:type="pct"/>
            <w:shd w:val="clear" w:color="auto" w:fill="auto"/>
          </w:tcPr>
          <w:p w14:paraId="34482899" w14:textId="77777777" w:rsidR="000F2F68" w:rsidRDefault="000F2F68" w:rsidP="00440775">
            <w:pPr>
              <w:rPr>
                <w:ins w:id="177" w:author="Information Services" w:date="2017-05-26T12:04:00Z"/>
                <w:lang w:val="lv-LV"/>
              </w:rPr>
            </w:pPr>
            <w:r w:rsidRPr="005316EA">
              <w:rPr>
                <w:lang w:val="lv-LV"/>
              </w:rPr>
              <w:t>makaroni</w:t>
            </w:r>
          </w:p>
          <w:p w14:paraId="31EED581" w14:textId="4F4A3E7D" w:rsidR="00BE4C07" w:rsidRPr="005316EA" w:rsidRDefault="00BE4C07" w:rsidP="00440775">
            <w:pPr>
              <w:rPr>
                <w:lang w:val="lv-LV"/>
              </w:rPr>
            </w:pPr>
            <w:ins w:id="178" w:author="Information Services" w:date="2017-05-26T12:04:00Z">
              <w:r>
                <w:rPr>
                  <w:lang w:val="lv-LV"/>
                </w:rPr>
                <w:t>macaroni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32818849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2E562ADE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5EBA0188" w14:textId="77777777" w:rsidTr="00440775">
        <w:tc>
          <w:tcPr>
            <w:tcW w:w="2392" w:type="pct"/>
            <w:shd w:val="clear" w:color="auto" w:fill="auto"/>
          </w:tcPr>
          <w:p w14:paraId="6E4C1122" w14:textId="77777777" w:rsidR="000F2F68" w:rsidRDefault="000F2F68" w:rsidP="00440775">
            <w:pPr>
              <w:rPr>
                <w:ins w:id="179" w:author="Information Services" w:date="2017-05-26T12:04:00Z"/>
                <w:lang w:val="lv-LV"/>
              </w:rPr>
            </w:pPr>
            <w:r w:rsidRPr="005316EA">
              <w:rPr>
                <w:lang w:val="lv-LV"/>
              </w:rPr>
              <w:t>ogas</w:t>
            </w:r>
          </w:p>
          <w:p w14:paraId="25D2A60B" w14:textId="773A2961" w:rsidR="00BE4C07" w:rsidRPr="005316EA" w:rsidRDefault="00BE4C07" w:rsidP="00440775">
            <w:pPr>
              <w:rPr>
                <w:lang w:val="lv-LV"/>
              </w:rPr>
            </w:pPr>
            <w:ins w:id="180" w:author="Information Services" w:date="2017-05-26T12:04:00Z">
              <w:r>
                <w:rPr>
                  <w:lang w:val="lv-LV"/>
                </w:rPr>
                <w:t>berries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1D38C31F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25A24EE9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6533AC0E" w14:textId="77777777" w:rsidTr="00440775">
        <w:tc>
          <w:tcPr>
            <w:tcW w:w="2392" w:type="pct"/>
            <w:shd w:val="clear" w:color="auto" w:fill="auto"/>
          </w:tcPr>
          <w:p w14:paraId="0D525AF6" w14:textId="77777777" w:rsidR="000F2F68" w:rsidRDefault="000F2F68" w:rsidP="00440775">
            <w:pPr>
              <w:rPr>
                <w:ins w:id="181" w:author="Information Services" w:date="2017-05-26T12:04:00Z"/>
                <w:lang w:val="lv-LV"/>
              </w:rPr>
            </w:pPr>
            <w:r w:rsidRPr="005316EA">
              <w:rPr>
                <w:lang w:val="lv-LV"/>
              </w:rPr>
              <w:t>ola</w:t>
            </w:r>
          </w:p>
          <w:p w14:paraId="20D9A3C9" w14:textId="2B78586D" w:rsidR="00BE4C07" w:rsidRPr="005316EA" w:rsidRDefault="00BE4C07" w:rsidP="00440775">
            <w:pPr>
              <w:rPr>
                <w:lang w:val="lv-LV"/>
              </w:rPr>
            </w:pPr>
            <w:ins w:id="182" w:author="Information Services" w:date="2017-05-26T12:04:00Z">
              <w:r>
                <w:rPr>
                  <w:lang w:val="lv-LV"/>
                </w:rPr>
                <w:t>egg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586D26A4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6E704C80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164BC224" w14:textId="77777777" w:rsidTr="00440775">
        <w:tc>
          <w:tcPr>
            <w:tcW w:w="2392" w:type="pct"/>
            <w:shd w:val="clear" w:color="auto" w:fill="auto"/>
          </w:tcPr>
          <w:p w14:paraId="42E504E5" w14:textId="77777777" w:rsidR="000F2F68" w:rsidRDefault="000F2F68" w:rsidP="00440775">
            <w:pPr>
              <w:rPr>
                <w:ins w:id="183" w:author="Information Services" w:date="2017-05-26T12:04:00Z"/>
                <w:lang w:val="lv-LV"/>
              </w:rPr>
            </w:pPr>
            <w:r w:rsidRPr="005316EA">
              <w:rPr>
                <w:lang w:val="lv-LV"/>
              </w:rPr>
              <w:t>piens</w:t>
            </w:r>
          </w:p>
          <w:p w14:paraId="0A5C821C" w14:textId="66F9A0FA" w:rsidR="00BE4C07" w:rsidRPr="005316EA" w:rsidRDefault="00BE4C07" w:rsidP="00440775">
            <w:pPr>
              <w:rPr>
                <w:lang w:val="lv-LV"/>
              </w:rPr>
            </w:pPr>
            <w:ins w:id="184" w:author="Information Services" w:date="2017-05-26T12:04:00Z">
              <w:r>
                <w:rPr>
                  <w:lang w:val="lv-LV"/>
                </w:rPr>
                <w:t>milk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19F82AAA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608981F7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34F315E7" w14:textId="77777777" w:rsidTr="00440775">
        <w:tc>
          <w:tcPr>
            <w:tcW w:w="2392" w:type="pct"/>
            <w:shd w:val="clear" w:color="auto" w:fill="auto"/>
          </w:tcPr>
          <w:p w14:paraId="11A18438" w14:textId="77777777" w:rsidR="000F2F68" w:rsidRDefault="000F2F68" w:rsidP="00440775">
            <w:pPr>
              <w:rPr>
                <w:ins w:id="185" w:author="Information Services" w:date="2017-05-26T12:05:00Z"/>
                <w:lang w:val="lv-LV"/>
              </w:rPr>
            </w:pPr>
            <w:r w:rsidRPr="005316EA">
              <w:rPr>
                <w:lang w:val="lv-LV"/>
              </w:rPr>
              <w:t>pīrādziņi</w:t>
            </w:r>
          </w:p>
          <w:p w14:paraId="736397A5" w14:textId="7C5A134F" w:rsidR="00BE4C07" w:rsidRPr="005316EA" w:rsidRDefault="00BE4C07" w:rsidP="00440775">
            <w:pPr>
              <w:rPr>
                <w:lang w:val="lv-LV"/>
              </w:rPr>
            </w:pPr>
            <w:ins w:id="186" w:author="Information Services" w:date="2017-05-26T12:05:00Z">
              <w:r>
                <w:rPr>
                  <w:lang w:val="lv-LV"/>
                </w:rPr>
                <w:t>pie/hot pocket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4EBD9A77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5ADB9514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114B79A4" w14:textId="77777777" w:rsidTr="00440775">
        <w:tc>
          <w:tcPr>
            <w:tcW w:w="2392" w:type="pct"/>
            <w:shd w:val="clear" w:color="auto" w:fill="auto"/>
          </w:tcPr>
          <w:p w14:paraId="26A3BC08" w14:textId="77777777" w:rsidR="000F2F68" w:rsidRDefault="000F2F68" w:rsidP="00440775">
            <w:pPr>
              <w:rPr>
                <w:ins w:id="187" w:author="Information Services" w:date="2017-05-26T12:05:00Z"/>
                <w:lang w:val="lv-LV"/>
              </w:rPr>
            </w:pPr>
            <w:r w:rsidRPr="005316EA">
              <w:rPr>
                <w:lang w:val="lv-LV"/>
              </w:rPr>
              <w:t>putra</w:t>
            </w:r>
          </w:p>
          <w:p w14:paraId="6C9C1F80" w14:textId="72713BF8" w:rsidR="00BE4C07" w:rsidRPr="005316EA" w:rsidRDefault="00BE4C07" w:rsidP="00440775">
            <w:pPr>
              <w:rPr>
                <w:lang w:val="lv-LV"/>
              </w:rPr>
            </w:pPr>
            <w:ins w:id="188" w:author="Information Services" w:date="2017-05-26T12:05:00Z">
              <w:r>
                <w:rPr>
                  <w:lang w:val="lv-LV"/>
                </w:rPr>
                <w:t>porridge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3C715082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622A715A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4E4DE66" w14:textId="77777777" w:rsidTr="00440775">
        <w:tc>
          <w:tcPr>
            <w:tcW w:w="2392" w:type="pct"/>
            <w:shd w:val="clear" w:color="auto" w:fill="auto"/>
          </w:tcPr>
          <w:p w14:paraId="7D169AB7" w14:textId="77777777" w:rsidR="000F2F68" w:rsidRDefault="000F2F68" w:rsidP="00440775">
            <w:pPr>
              <w:rPr>
                <w:ins w:id="189" w:author="Information Services" w:date="2017-05-26T12:05:00Z"/>
                <w:lang w:val="lv-LV"/>
              </w:rPr>
            </w:pPr>
            <w:r w:rsidRPr="005316EA">
              <w:rPr>
                <w:lang w:val="lv-LV"/>
              </w:rPr>
              <w:t>salāti</w:t>
            </w:r>
          </w:p>
          <w:p w14:paraId="17864A4B" w14:textId="673A67F9" w:rsidR="00BE4C07" w:rsidRPr="005316EA" w:rsidRDefault="00BE4C07" w:rsidP="00440775">
            <w:pPr>
              <w:rPr>
                <w:lang w:val="lv-LV"/>
              </w:rPr>
            </w:pPr>
            <w:ins w:id="190" w:author="Information Services" w:date="2017-05-26T12:05:00Z">
              <w:r>
                <w:rPr>
                  <w:lang w:val="lv-LV"/>
                </w:rPr>
                <w:t>salad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15DCDE30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5544A117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F1DC3F2" w14:textId="77777777" w:rsidTr="00440775">
        <w:tc>
          <w:tcPr>
            <w:tcW w:w="2392" w:type="pct"/>
            <w:shd w:val="clear" w:color="auto" w:fill="auto"/>
          </w:tcPr>
          <w:p w14:paraId="46B3A149" w14:textId="77777777" w:rsidR="000F2F68" w:rsidRDefault="000F2F68" w:rsidP="00440775">
            <w:pPr>
              <w:rPr>
                <w:ins w:id="191" w:author="Information Services" w:date="2017-05-26T12:05:00Z"/>
                <w:lang w:val="lv-LV"/>
              </w:rPr>
            </w:pPr>
            <w:r w:rsidRPr="005316EA">
              <w:rPr>
                <w:lang w:val="lv-LV"/>
              </w:rPr>
              <w:t>saldējums</w:t>
            </w:r>
          </w:p>
          <w:p w14:paraId="1B34D03D" w14:textId="743F4196" w:rsidR="00BE4C07" w:rsidRPr="005316EA" w:rsidRDefault="00BE4C07" w:rsidP="00440775">
            <w:pPr>
              <w:rPr>
                <w:lang w:val="lv-LV"/>
              </w:rPr>
            </w:pPr>
            <w:ins w:id="192" w:author="Information Services" w:date="2017-05-26T12:05:00Z">
              <w:r>
                <w:rPr>
                  <w:lang w:val="lv-LV"/>
                </w:rPr>
                <w:lastRenderedPageBreak/>
                <w:t>ice cream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54257E30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3D66E2F6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3AC385A8" w14:textId="77777777" w:rsidTr="00440775">
        <w:tc>
          <w:tcPr>
            <w:tcW w:w="2392" w:type="pct"/>
            <w:shd w:val="clear" w:color="auto" w:fill="auto"/>
          </w:tcPr>
          <w:p w14:paraId="39C4100D" w14:textId="77777777" w:rsidR="000F2F68" w:rsidRDefault="000F2F68" w:rsidP="00440775">
            <w:pPr>
              <w:rPr>
                <w:ins w:id="193" w:author="Information Services" w:date="2017-05-26T12:05:00Z"/>
                <w:lang w:val="lv-LV"/>
              </w:rPr>
            </w:pPr>
            <w:r w:rsidRPr="005316EA">
              <w:rPr>
                <w:lang w:val="lv-LV"/>
              </w:rPr>
              <w:t>siers</w:t>
            </w:r>
          </w:p>
          <w:p w14:paraId="23F2E6D2" w14:textId="31A8A69A" w:rsidR="00BE4C07" w:rsidRPr="005316EA" w:rsidRDefault="00BE4C07" w:rsidP="00440775">
            <w:pPr>
              <w:rPr>
                <w:lang w:val="lv-LV"/>
              </w:rPr>
            </w:pPr>
            <w:ins w:id="194" w:author="Information Services" w:date="2017-05-26T12:05:00Z">
              <w:r>
                <w:rPr>
                  <w:lang w:val="lv-LV"/>
                </w:rPr>
                <w:t>cheese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388DB9D7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301F45BF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06822C8B" w14:textId="77777777" w:rsidTr="00440775">
        <w:tc>
          <w:tcPr>
            <w:tcW w:w="2392" w:type="pct"/>
            <w:shd w:val="clear" w:color="auto" w:fill="auto"/>
          </w:tcPr>
          <w:p w14:paraId="2E0C40A8" w14:textId="77777777" w:rsidR="000F2F68" w:rsidRDefault="000F2F68" w:rsidP="00440775">
            <w:pPr>
              <w:rPr>
                <w:ins w:id="195" w:author="Information Services" w:date="2017-05-26T12:05:00Z"/>
                <w:lang w:val="lv-LV"/>
              </w:rPr>
            </w:pPr>
            <w:r w:rsidRPr="005316EA">
              <w:rPr>
                <w:lang w:val="lv-LV"/>
              </w:rPr>
              <w:t>sula</w:t>
            </w:r>
          </w:p>
          <w:p w14:paraId="79EB4CA1" w14:textId="27193749" w:rsidR="00BE4C07" w:rsidRPr="005316EA" w:rsidRDefault="00BE4C07" w:rsidP="00440775">
            <w:pPr>
              <w:rPr>
                <w:lang w:val="lv-LV"/>
              </w:rPr>
            </w:pPr>
            <w:ins w:id="196" w:author="Information Services" w:date="2017-05-26T12:05:00Z">
              <w:r>
                <w:rPr>
                  <w:lang w:val="lv-LV"/>
                </w:rPr>
                <w:t>juice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52E7AB15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9B225E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5ACE14F" w14:textId="77777777" w:rsidTr="00440775">
        <w:tc>
          <w:tcPr>
            <w:tcW w:w="2392" w:type="pct"/>
            <w:shd w:val="clear" w:color="auto" w:fill="auto"/>
          </w:tcPr>
          <w:p w14:paraId="0D6AC596" w14:textId="77777777" w:rsidR="000F2F68" w:rsidRDefault="000F2F68" w:rsidP="00440775">
            <w:pPr>
              <w:rPr>
                <w:ins w:id="197" w:author="Information Services" w:date="2017-05-26T12:05:00Z"/>
                <w:lang w:val="lv-LV"/>
              </w:rPr>
            </w:pPr>
            <w:r w:rsidRPr="005316EA">
              <w:rPr>
                <w:lang w:val="lv-LV"/>
              </w:rPr>
              <w:t>sviests</w:t>
            </w:r>
          </w:p>
          <w:p w14:paraId="4AF39368" w14:textId="542ACBB4" w:rsidR="00BE4C07" w:rsidRPr="005316EA" w:rsidRDefault="00BE4C07" w:rsidP="00440775">
            <w:pPr>
              <w:rPr>
                <w:lang w:val="lv-LV"/>
              </w:rPr>
            </w:pPr>
            <w:ins w:id="198" w:author="Information Services" w:date="2017-05-26T12:05:00Z">
              <w:r>
                <w:rPr>
                  <w:lang w:val="lv-LV"/>
                </w:rPr>
                <w:t>butter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7D6ADE7C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07E635DC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7064B53A" w14:textId="77777777" w:rsidTr="00440775">
        <w:tc>
          <w:tcPr>
            <w:tcW w:w="2392" w:type="pct"/>
            <w:shd w:val="clear" w:color="auto" w:fill="auto"/>
          </w:tcPr>
          <w:p w14:paraId="08D5ABC9" w14:textId="77777777" w:rsidR="000F2F68" w:rsidRDefault="000F2F68" w:rsidP="00440775">
            <w:pPr>
              <w:rPr>
                <w:ins w:id="199" w:author="Information Services" w:date="2017-05-26T12:05:00Z"/>
                <w:lang w:val="lv-LV"/>
              </w:rPr>
            </w:pPr>
            <w:r w:rsidRPr="005316EA">
              <w:rPr>
                <w:lang w:val="lv-LV"/>
              </w:rPr>
              <w:t>tēja</w:t>
            </w:r>
          </w:p>
          <w:p w14:paraId="744C69DD" w14:textId="082BE702" w:rsidR="00BE4C07" w:rsidRPr="005316EA" w:rsidRDefault="00BE4C07" w:rsidP="00440775">
            <w:pPr>
              <w:rPr>
                <w:lang w:val="lv-LV"/>
              </w:rPr>
            </w:pPr>
            <w:ins w:id="200" w:author="Information Services" w:date="2017-05-26T12:05:00Z">
              <w:r>
                <w:rPr>
                  <w:lang w:val="lv-LV"/>
                </w:rPr>
                <w:t>tea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32863F25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63312BA8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31AF534B" w14:textId="77777777" w:rsidTr="00440775">
        <w:tc>
          <w:tcPr>
            <w:tcW w:w="2392" w:type="pct"/>
            <w:shd w:val="clear" w:color="auto" w:fill="auto"/>
          </w:tcPr>
          <w:p w14:paraId="1749F8EB" w14:textId="77777777" w:rsidR="000F2F68" w:rsidRDefault="000F2F68" w:rsidP="00440775">
            <w:pPr>
              <w:rPr>
                <w:ins w:id="201" w:author="Information Services" w:date="2017-05-26T12:05:00Z"/>
                <w:lang w:val="lv-LV"/>
              </w:rPr>
            </w:pPr>
            <w:r w:rsidRPr="005316EA">
              <w:rPr>
                <w:lang w:val="lv-LV"/>
              </w:rPr>
              <w:t>tomāts</w:t>
            </w:r>
          </w:p>
          <w:p w14:paraId="6289732C" w14:textId="0BDF03E6" w:rsidR="00BE4C07" w:rsidRPr="005316EA" w:rsidRDefault="00BE4C07" w:rsidP="00440775">
            <w:pPr>
              <w:rPr>
                <w:lang w:val="lv-LV"/>
              </w:rPr>
            </w:pPr>
            <w:ins w:id="202" w:author="Information Services" w:date="2017-05-26T12:05:00Z">
              <w:r>
                <w:rPr>
                  <w:lang w:val="lv-LV"/>
                </w:rPr>
                <w:t>tomato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4E1437A0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78A6CA64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35975295" w14:textId="77777777" w:rsidTr="00440775">
        <w:tc>
          <w:tcPr>
            <w:tcW w:w="2392" w:type="pct"/>
            <w:shd w:val="clear" w:color="auto" w:fill="auto"/>
          </w:tcPr>
          <w:p w14:paraId="1EFE9CAB" w14:textId="77777777" w:rsidR="000F2F68" w:rsidRDefault="000F2F68" w:rsidP="00440775">
            <w:pPr>
              <w:rPr>
                <w:ins w:id="203" w:author="Information Services" w:date="2017-05-26T12:05:00Z"/>
                <w:lang w:val="lv-LV"/>
              </w:rPr>
            </w:pPr>
            <w:r w:rsidRPr="005316EA">
              <w:rPr>
                <w:lang w:val="lv-LV"/>
              </w:rPr>
              <w:t>torte/kūka</w:t>
            </w:r>
          </w:p>
          <w:p w14:paraId="2E1B2C8E" w14:textId="28CD0179" w:rsidR="00C807F6" w:rsidRPr="005316EA" w:rsidRDefault="00C807F6" w:rsidP="00440775">
            <w:pPr>
              <w:rPr>
                <w:lang w:val="lv-LV"/>
              </w:rPr>
            </w:pPr>
            <w:ins w:id="204" w:author="Information Services" w:date="2017-05-26T12:05:00Z">
              <w:r>
                <w:rPr>
                  <w:lang w:val="lv-LV"/>
                </w:rPr>
                <w:t>cake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638901ED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A1BBFBC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7F00FF33" w14:textId="77777777" w:rsidTr="00440775">
        <w:tc>
          <w:tcPr>
            <w:tcW w:w="2392" w:type="pct"/>
            <w:shd w:val="clear" w:color="auto" w:fill="auto"/>
          </w:tcPr>
          <w:p w14:paraId="5BBE3F05" w14:textId="77777777" w:rsidR="000F2F68" w:rsidRDefault="000F2F68" w:rsidP="00440775">
            <w:pPr>
              <w:rPr>
                <w:ins w:id="205" w:author="Information Services" w:date="2017-05-26T12:05:00Z"/>
                <w:lang w:val="lv-LV"/>
              </w:rPr>
            </w:pPr>
            <w:r w:rsidRPr="005316EA">
              <w:rPr>
                <w:lang w:val="lv-LV"/>
              </w:rPr>
              <w:t>ūdens</w:t>
            </w:r>
          </w:p>
          <w:p w14:paraId="0947FC51" w14:textId="2C848845" w:rsidR="00C807F6" w:rsidRPr="005316EA" w:rsidRDefault="00C807F6" w:rsidP="00440775">
            <w:pPr>
              <w:rPr>
                <w:lang w:val="lv-LV"/>
              </w:rPr>
            </w:pPr>
            <w:ins w:id="206" w:author="Information Services" w:date="2017-05-26T12:05:00Z">
              <w:r>
                <w:rPr>
                  <w:lang w:val="lv-LV"/>
                </w:rPr>
                <w:t>water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29A76F44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7645441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7630A42D" w14:textId="77777777" w:rsidTr="00440775">
        <w:tc>
          <w:tcPr>
            <w:tcW w:w="2392" w:type="pct"/>
            <w:shd w:val="clear" w:color="auto" w:fill="auto"/>
          </w:tcPr>
          <w:p w14:paraId="736C96A8" w14:textId="77777777" w:rsidR="000F2F68" w:rsidRDefault="000F2F68" w:rsidP="00440775">
            <w:pPr>
              <w:rPr>
                <w:ins w:id="207" w:author="Information Services" w:date="2017-05-26T12:05:00Z"/>
                <w:lang w:val="lv-LV"/>
              </w:rPr>
            </w:pPr>
            <w:r w:rsidRPr="005316EA">
              <w:rPr>
                <w:lang w:val="lv-LV"/>
              </w:rPr>
              <w:t>zemenes</w:t>
            </w:r>
          </w:p>
          <w:p w14:paraId="644B5391" w14:textId="27DC91D6" w:rsidR="00C807F6" w:rsidRPr="005316EA" w:rsidRDefault="00C807F6" w:rsidP="00440775">
            <w:pPr>
              <w:rPr>
                <w:lang w:val="lv-LV"/>
              </w:rPr>
            </w:pPr>
            <w:ins w:id="208" w:author="Information Services" w:date="2017-05-26T12:05:00Z">
              <w:r>
                <w:rPr>
                  <w:lang w:val="lv-LV"/>
                </w:rPr>
                <w:t>strawberries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38D1CE3F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63E2284B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B0E12AE" w14:textId="77777777" w:rsidTr="00440775">
        <w:tc>
          <w:tcPr>
            <w:tcW w:w="2392" w:type="pct"/>
            <w:shd w:val="clear" w:color="auto" w:fill="auto"/>
          </w:tcPr>
          <w:p w14:paraId="53D37A4F" w14:textId="77777777" w:rsidR="000F2F68" w:rsidRDefault="000F2F68" w:rsidP="00440775">
            <w:pPr>
              <w:rPr>
                <w:ins w:id="209" w:author="Information Services" w:date="2017-05-26T12:06:00Z"/>
                <w:lang w:val="lv-LV"/>
              </w:rPr>
            </w:pPr>
            <w:r w:rsidRPr="005316EA">
              <w:rPr>
                <w:lang w:val="lv-LV"/>
              </w:rPr>
              <w:t>zivs</w:t>
            </w:r>
          </w:p>
          <w:p w14:paraId="431757DF" w14:textId="7308120C" w:rsidR="00C807F6" w:rsidRPr="005316EA" w:rsidRDefault="00C807F6" w:rsidP="00440775">
            <w:pPr>
              <w:rPr>
                <w:lang w:val="lv-LV"/>
              </w:rPr>
            </w:pPr>
            <w:ins w:id="210" w:author="Information Services" w:date="2017-05-26T12:06:00Z">
              <w:r>
                <w:rPr>
                  <w:lang w:val="lv-LV"/>
                </w:rPr>
                <w:t>fish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7192D3DC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28D69490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3D9A7A6F" w14:textId="77777777" w:rsidTr="00440775">
        <w:tc>
          <w:tcPr>
            <w:tcW w:w="2392" w:type="pct"/>
            <w:shd w:val="clear" w:color="auto" w:fill="auto"/>
          </w:tcPr>
          <w:p w14:paraId="17A93F09" w14:textId="77777777" w:rsidR="000F2F68" w:rsidRDefault="000F2F68" w:rsidP="00440775">
            <w:pPr>
              <w:rPr>
                <w:ins w:id="211" w:author="Information Services" w:date="2017-05-26T12:06:00Z"/>
                <w:lang w:val="lv-LV"/>
              </w:rPr>
            </w:pPr>
            <w:r w:rsidRPr="005316EA">
              <w:rPr>
                <w:lang w:val="lv-LV"/>
              </w:rPr>
              <w:t>zupa</w:t>
            </w:r>
          </w:p>
          <w:p w14:paraId="75EF8A27" w14:textId="52E40CAB" w:rsidR="00C807F6" w:rsidRPr="005316EA" w:rsidRDefault="00C807F6" w:rsidP="00440775">
            <w:pPr>
              <w:rPr>
                <w:lang w:val="lv-LV"/>
              </w:rPr>
            </w:pPr>
            <w:ins w:id="212" w:author="Information Services" w:date="2017-05-26T12:06:00Z">
              <w:r>
                <w:rPr>
                  <w:lang w:val="lv-LV"/>
                </w:rPr>
                <w:t>soup</w:t>
              </w:r>
            </w:ins>
          </w:p>
        </w:tc>
        <w:tc>
          <w:tcPr>
            <w:tcW w:w="1305" w:type="pct"/>
            <w:shd w:val="clear" w:color="auto" w:fill="auto"/>
            <w:vAlign w:val="center"/>
          </w:tcPr>
          <w:p w14:paraId="0193FE6C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25941947" w14:textId="77777777" w:rsidR="000F2F68" w:rsidRPr="005316EA" w:rsidRDefault="000F2F68" w:rsidP="00440775">
            <w:pPr>
              <w:jc w:val="center"/>
              <w:rPr>
                <w:lang w:val="lv-LV"/>
              </w:rPr>
            </w:pPr>
            <w:r w:rsidRPr="005316EA">
              <w:rPr>
                <w:lang w:val="lv-LV"/>
              </w:rPr>
              <w:sym w:font="Wingdings" w:char="F06F"/>
            </w:r>
          </w:p>
        </w:tc>
      </w:tr>
    </w:tbl>
    <w:p w14:paraId="6A57B7CB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 w:rsidSect="0000258A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720"/>
          <w:titlePg/>
        </w:sectPr>
      </w:pPr>
    </w:p>
    <w:p w14:paraId="4232E992" w14:textId="77777777" w:rsidR="000F2F68" w:rsidRDefault="000F2F68" w:rsidP="000F2F68">
      <w:pPr>
        <w:autoSpaceDE/>
        <w:autoSpaceDN/>
        <w:jc w:val="both"/>
        <w:rPr>
          <w:lang w:val="lv-LV"/>
        </w:rPr>
      </w:pPr>
    </w:p>
    <w:p w14:paraId="3637656C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063AC2D8" w14:textId="2197DEB9" w:rsidR="000F2F68" w:rsidRDefault="000F2F68" w:rsidP="000F2F68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6. </w:t>
      </w:r>
      <w:r w:rsidRPr="00EA26E5">
        <w:rPr>
          <w:b/>
          <w:sz w:val="24"/>
          <w:szCs w:val="24"/>
          <w:lang w:val="lv-LV"/>
        </w:rPr>
        <w:t>Apģērbs un apavi</w:t>
      </w:r>
      <w:r>
        <w:rPr>
          <w:b/>
          <w:sz w:val="24"/>
          <w:szCs w:val="24"/>
          <w:lang w:val="lv-LV"/>
        </w:rPr>
        <w:t xml:space="preserve"> </w:t>
      </w:r>
      <w:ins w:id="213" w:author="Information Services" w:date="2017-05-26T12:06:00Z">
        <w:r w:rsidR="006B3FC5">
          <w:rPr>
            <w:b/>
            <w:sz w:val="24"/>
            <w:szCs w:val="24"/>
            <w:lang w:val="lv-LV"/>
          </w:rPr>
          <w:t>Cloth</w:t>
        </w:r>
      </w:ins>
      <w:ins w:id="214" w:author="Information Services" w:date="2017-05-26T13:02:00Z">
        <w:r w:rsidR="00097EAC">
          <w:rPr>
            <w:b/>
            <w:sz w:val="24"/>
            <w:szCs w:val="24"/>
            <w:lang w:val="lv-LV"/>
          </w:rPr>
          <w:t xml:space="preserve">ing </w:t>
        </w:r>
      </w:ins>
      <w:r>
        <w:rPr>
          <w:b/>
          <w:sz w:val="24"/>
          <w:szCs w:val="24"/>
          <w:lang w:val="lv-LV"/>
        </w:rPr>
        <w:t>(20)</w:t>
      </w:r>
    </w:p>
    <w:p w14:paraId="17518D72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2EAC1200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32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51"/>
        <w:gridCol w:w="850"/>
      </w:tblGrid>
      <w:tr w:rsidR="000F2F68" w:rsidRPr="005316EA" w14:paraId="7450429B" w14:textId="77777777" w:rsidTr="00440775">
        <w:trPr>
          <w:tblHeader/>
        </w:trPr>
        <w:tc>
          <w:tcPr>
            <w:tcW w:w="1560" w:type="dxa"/>
            <w:shd w:val="clear" w:color="auto" w:fill="auto"/>
          </w:tcPr>
          <w:p w14:paraId="1A3B5DB3" w14:textId="77777777" w:rsidR="000F2F68" w:rsidRPr="005316EA" w:rsidRDefault="000F2F68" w:rsidP="00440775">
            <w:pPr>
              <w:rPr>
                <w:b/>
                <w:sz w:val="24"/>
                <w:szCs w:val="24"/>
                <w:lang w:val="lv-LV"/>
              </w:rPr>
            </w:pPr>
          </w:p>
        </w:tc>
        <w:tc>
          <w:tcPr>
            <w:tcW w:w="851" w:type="dxa"/>
            <w:shd w:val="clear" w:color="auto" w:fill="auto"/>
          </w:tcPr>
          <w:p w14:paraId="72864B61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Saprot</w:t>
            </w:r>
          </w:p>
        </w:tc>
        <w:tc>
          <w:tcPr>
            <w:tcW w:w="850" w:type="dxa"/>
            <w:shd w:val="clear" w:color="auto" w:fill="auto"/>
          </w:tcPr>
          <w:p w14:paraId="2506C0A6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Saprot </w:t>
            </w:r>
          </w:p>
          <w:p w14:paraId="0F197640" w14:textId="77777777" w:rsidR="000F2F68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un </w:t>
            </w:r>
          </w:p>
          <w:p w14:paraId="5EDA35D6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lieto</w:t>
            </w:r>
          </w:p>
        </w:tc>
      </w:tr>
      <w:tr w:rsidR="000F2F68" w:rsidRPr="005316EA" w14:paraId="498FFDD4" w14:textId="77777777" w:rsidTr="00440775">
        <w:tc>
          <w:tcPr>
            <w:tcW w:w="1560" w:type="dxa"/>
            <w:shd w:val="clear" w:color="auto" w:fill="auto"/>
          </w:tcPr>
          <w:p w14:paraId="4E655D85" w14:textId="77777777" w:rsidR="000F2F68" w:rsidRDefault="000F2F68" w:rsidP="00440775">
            <w:pPr>
              <w:rPr>
                <w:ins w:id="215" w:author="Information Services" w:date="2017-05-26T12:06:00Z"/>
                <w:lang w:val="lv-LV"/>
              </w:rPr>
            </w:pPr>
            <w:r w:rsidRPr="005316EA">
              <w:rPr>
                <w:lang w:val="lv-LV"/>
              </w:rPr>
              <w:t xml:space="preserve">autiņbiksītes /pampers </w:t>
            </w:r>
          </w:p>
          <w:p w14:paraId="46183BC7" w14:textId="21C18565" w:rsidR="006B3FC5" w:rsidRPr="0083351F" w:rsidRDefault="006B3FC5" w:rsidP="00440775">
            <w:ins w:id="216" w:author="Information Services" w:date="2017-05-26T12:06:00Z">
              <w:r>
                <w:rPr>
                  <w:lang w:val="lv-LV"/>
                </w:rPr>
                <w:t>diapers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ABA2AB8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059E20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3F916ED8" w14:textId="77777777" w:rsidTr="00440775">
        <w:tc>
          <w:tcPr>
            <w:tcW w:w="1560" w:type="dxa"/>
            <w:shd w:val="clear" w:color="auto" w:fill="auto"/>
          </w:tcPr>
          <w:p w14:paraId="18273183" w14:textId="77777777" w:rsidR="000F2F68" w:rsidRDefault="000F2F68" w:rsidP="00440775">
            <w:pPr>
              <w:rPr>
                <w:ins w:id="217" w:author="Information Services" w:date="2017-05-26T12:07:00Z"/>
                <w:lang w:val="lv-LV"/>
              </w:rPr>
            </w:pPr>
            <w:r w:rsidRPr="005316EA">
              <w:rPr>
                <w:lang w:val="lv-LV"/>
              </w:rPr>
              <w:t>bikses</w:t>
            </w:r>
          </w:p>
          <w:p w14:paraId="34097D71" w14:textId="32A31C72" w:rsidR="006B3FC5" w:rsidRPr="0083351F" w:rsidRDefault="006B3FC5" w:rsidP="00440775">
            <w:ins w:id="218" w:author="Information Services" w:date="2017-05-26T12:07:00Z">
              <w:r>
                <w:rPr>
                  <w:lang w:val="lv-LV"/>
                </w:rPr>
                <w:t>trousers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B1E2034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C66804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5F300200" w14:textId="77777777" w:rsidTr="00440775">
        <w:tc>
          <w:tcPr>
            <w:tcW w:w="1560" w:type="dxa"/>
            <w:shd w:val="clear" w:color="auto" w:fill="auto"/>
          </w:tcPr>
          <w:p w14:paraId="3687218C" w14:textId="77777777" w:rsidR="000F2F68" w:rsidRDefault="000F2F68" w:rsidP="00440775">
            <w:pPr>
              <w:rPr>
                <w:ins w:id="219" w:author="Information Services" w:date="2017-05-26T12:07:00Z"/>
                <w:lang w:val="lv-LV"/>
              </w:rPr>
            </w:pPr>
            <w:r w:rsidRPr="005316EA">
              <w:rPr>
                <w:lang w:val="lv-LV"/>
              </w:rPr>
              <w:t>biksītes</w:t>
            </w:r>
          </w:p>
          <w:p w14:paraId="49562504" w14:textId="791ED36B" w:rsidR="006B3FC5" w:rsidRPr="0083351F" w:rsidRDefault="006B3FC5" w:rsidP="00440775">
            <w:ins w:id="220" w:author="Information Services" w:date="2017-05-26T12:07:00Z">
              <w:r>
                <w:rPr>
                  <w:lang w:val="lv-LV"/>
                </w:rPr>
                <w:t>knickers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8D6EE69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84F176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6934986C" w14:textId="77777777" w:rsidTr="00440775">
        <w:tc>
          <w:tcPr>
            <w:tcW w:w="1560" w:type="dxa"/>
            <w:shd w:val="clear" w:color="auto" w:fill="auto"/>
          </w:tcPr>
          <w:p w14:paraId="2EA1AEBA" w14:textId="77777777" w:rsidR="000F2F68" w:rsidRDefault="000F2F68" w:rsidP="00440775">
            <w:pPr>
              <w:rPr>
                <w:ins w:id="221" w:author="Information Services" w:date="2017-05-26T12:07:00Z"/>
                <w:lang w:val="lv-LV"/>
              </w:rPr>
            </w:pPr>
            <w:r w:rsidRPr="005316EA">
              <w:rPr>
                <w:lang w:val="lv-LV"/>
              </w:rPr>
              <w:t>cepure</w:t>
            </w:r>
          </w:p>
          <w:p w14:paraId="4FC99470" w14:textId="0BB8DCFB" w:rsidR="006B3FC5" w:rsidRPr="0083351F" w:rsidRDefault="006B3FC5" w:rsidP="00440775">
            <w:ins w:id="222" w:author="Information Services" w:date="2017-05-26T12:07:00Z">
              <w:r>
                <w:rPr>
                  <w:lang w:val="lv-LV"/>
                </w:rPr>
                <w:t>hat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3506FBF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DBAACF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19A3CAD" w14:textId="77777777" w:rsidTr="00440775">
        <w:tc>
          <w:tcPr>
            <w:tcW w:w="1560" w:type="dxa"/>
            <w:shd w:val="clear" w:color="auto" w:fill="auto"/>
          </w:tcPr>
          <w:p w14:paraId="4E0240A1" w14:textId="77777777" w:rsidR="000F2F68" w:rsidRDefault="000F2F68" w:rsidP="00440775">
            <w:pPr>
              <w:rPr>
                <w:ins w:id="223" w:author="Information Services" w:date="2017-05-26T12:07:00Z"/>
                <w:lang w:val="lv-LV"/>
              </w:rPr>
            </w:pPr>
            <w:r w:rsidRPr="005316EA">
              <w:rPr>
                <w:lang w:val="lv-LV"/>
              </w:rPr>
              <w:t>cimdi</w:t>
            </w:r>
          </w:p>
          <w:p w14:paraId="21C8542F" w14:textId="47764A36" w:rsidR="006B3FC5" w:rsidRPr="0083351F" w:rsidRDefault="006B3FC5" w:rsidP="00440775">
            <w:ins w:id="224" w:author="Information Services" w:date="2017-05-26T12:07:00Z">
              <w:r>
                <w:rPr>
                  <w:lang w:val="lv-LV"/>
                </w:rPr>
                <w:t>mittens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D524699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6B25E8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7DBF08F" w14:textId="77777777" w:rsidTr="00440775">
        <w:tc>
          <w:tcPr>
            <w:tcW w:w="1560" w:type="dxa"/>
            <w:shd w:val="clear" w:color="auto" w:fill="auto"/>
          </w:tcPr>
          <w:p w14:paraId="2009DEC6" w14:textId="77777777" w:rsidR="000F2F68" w:rsidRDefault="000F2F68" w:rsidP="00440775">
            <w:pPr>
              <w:rPr>
                <w:ins w:id="225" w:author="Information Services" w:date="2017-05-26T12:07:00Z"/>
                <w:lang w:val="lv-LV"/>
              </w:rPr>
            </w:pPr>
            <w:r w:rsidRPr="005316EA">
              <w:rPr>
                <w:lang w:val="lv-LV"/>
              </w:rPr>
              <w:t>čības</w:t>
            </w:r>
          </w:p>
          <w:p w14:paraId="55169B61" w14:textId="35B40DA6" w:rsidR="006B3FC5" w:rsidRPr="0083351F" w:rsidRDefault="006B3FC5" w:rsidP="00440775">
            <w:ins w:id="226" w:author="Information Services" w:date="2017-05-26T12:07:00Z">
              <w:r>
                <w:rPr>
                  <w:lang w:val="lv-LV"/>
                </w:rPr>
                <w:lastRenderedPageBreak/>
                <w:t>slippers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F53AC9B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11A461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5728E0EC" w14:textId="77777777" w:rsidTr="00440775">
        <w:tc>
          <w:tcPr>
            <w:tcW w:w="1560" w:type="dxa"/>
            <w:shd w:val="clear" w:color="auto" w:fill="auto"/>
          </w:tcPr>
          <w:p w14:paraId="577C6A3A" w14:textId="77777777" w:rsidR="000F2F68" w:rsidRDefault="000F2F68" w:rsidP="00440775">
            <w:pPr>
              <w:rPr>
                <w:ins w:id="227" w:author="Information Services" w:date="2017-05-26T12:07:00Z"/>
                <w:lang w:val="lv-LV"/>
              </w:rPr>
            </w:pPr>
            <w:r w:rsidRPr="005316EA">
              <w:rPr>
                <w:lang w:val="lv-LV"/>
              </w:rPr>
              <w:t>džemperis</w:t>
            </w:r>
          </w:p>
          <w:p w14:paraId="5BA87730" w14:textId="5B041380" w:rsidR="006B3FC5" w:rsidRPr="0083351F" w:rsidRDefault="006B3FC5" w:rsidP="00440775">
            <w:ins w:id="228" w:author="Information Services" w:date="2017-05-26T12:07:00Z">
              <w:r>
                <w:rPr>
                  <w:lang w:val="lv-LV"/>
                </w:rPr>
                <w:t>jumper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8F15316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0D6D5B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23BEF97" w14:textId="77777777" w:rsidTr="00440775">
        <w:tc>
          <w:tcPr>
            <w:tcW w:w="1560" w:type="dxa"/>
            <w:shd w:val="clear" w:color="auto" w:fill="auto"/>
          </w:tcPr>
          <w:p w14:paraId="466D0CF0" w14:textId="77777777" w:rsidR="000F2F68" w:rsidRDefault="000F2F68" w:rsidP="00440775">
            <w:pPr>
              <w:rPr>
                <w:ins w:id="229" w:author="Information Services" w:date="2017-05-26T12:07:00Z"/>
                <w:lang w:val="lv-LV"/>
              </w:rPr>
            </w:pPr>
            <w:r w:rsidRPr="005316EA">
              <w:rPr>
                <w:lang w:val="lv-LV"/>
              </w:rPr>
              <w:t>jaka</w:t>
            </w:r>
          </w:p>
          <w:p w14:paraId="5649A5A9" w14:textId="60961B31" w:rsidR="006B3FC5" w:rsidRPr="005316EA" w:rsidRDefault="006B3FC5" w:rsidP="00440775">
            <w:pPr>
              <w:rPr>
                <w:lang w:val="en-US"/>
              </w:rPr>
            </w:pPr>
            <w:ins w:id="230" w:author="Information Services" w:date="2017-05-26T12:07:00Z">
              <w:r>
                <w:rPr>
                  <w:lang w:val="lv-LV"/>
                </w:rPr>
                <w:t>cardigan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2651BC2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E6D9BC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17C2F703" w14:textId="77777777" w:rsidTr="00440775">
        <w:tc>
          <w:tcPr>
            <w:tcW w:w="1560" w:type="dxa"/>
            <w:shd w:val="clear" w:color="auto" w:fill="auto"/>
          </w:tcPr>
          <w:p w14:paraId="799E15FE" w14:textId="77777777" w:rsidR="000F2F68" w:rsidRDefault="000F2F68" w:rsidP="00440775">
            <w:pPr>
              <w:rPr>
                <w:ins w:id="231" w:author="Information Services" w:date="2017-05-26T12:07:00Z"/>
                <w:lang w:val="lv-LV"/>
              </w:rPr>
            </w:pPr>
            <w:r w:rsidRPr="005316EA">
              <w:rPr>
                <w:lang w:val="lv-LV"/>
              </w:rPr>
              <w:t>kleita</w:t>
            </w:r>
          </w:p>
          <w:p w14:paraId="10635C15" w14:textId="40BEA064" w:rsidR="006B3FC5" w:rsidRPr="0083351F" w:rsidRDefault="006B3FC5" w:rsidP="00440775">
            <w:ins w:id="232" w:author="Information Services" w:date="2017-05-26T12:07:00Z">
              <w:r>
                <w:rPr>
                  <w:lang w:val="lv-LV"/>
                </w:rPr>
                <w:t>dress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ED05E81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662A4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7DD12C3D" w14:textId="77777777" w:rsidTr="00440775">
        <w:tc>
          <w:tcPr>
            <w:tcW w:w="1560" w:type="dxa"/>
            <w:shd w:val="clear" w:color="auto" w:fill="auto"/>
          </w:tcPr>
          <w:p w14:paraId="6C1C048D" w14:textId="77777777" w:rsidR="000F2F68" w:rsidRDefault="000F2F68" w:rsidP="00440775">
            <w:pPr>
              <w:rPr>
                <w:ins w:id="233" w:author="Information Services" w:date="2017-05-26T12:07:00Z"/>
                <w:lang w:val="lv-LV"/>
              </w:rPr>
            </w:pPr>
            <w:r w:rsidRPr="005316EA">
              <w:rPr>
                <w:lang w:val="lv-LV"/>
              </w:rPr>
              <w:t>krekls</w:t>
            </w:r>
          </w:p>
          <w:p w14:paraId="2D8AE1DE" w14:textId="09E78877" w:rsidR="006B3FC5" w:rsidRPr="0083351F" w:rsidRDefault="006B3FC5" w:rsidP="00440775">
            <w:ins w:id="234" w:author="Information Services" w:date="2017-05-26T12:07:00Z">
              <w:r>
                <w:rPr>
                  <w:lang w:val="lv-LV"/>
                </w:rPr>
                <w:t>shirt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407C8D5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B05C48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0DF58AE3" w14:textId="77777777" w:rsidTr="00440775">
        <w:tc>
          <w:tcPr>
            <w:tcW w:w="1560" w:type="dxa"/>
            <w:shd w:val="clear" w:color="auto" w:fill="auto"/>
          </w:tcPr>
          <w:p w14:paraId="126AFECC" w14:textId="77777777" w:rsidR="000F2F68" w:rsidRDefault="000F2F68" w:rsidP="00440775">
            <w:pPr>
              <w:rPr>
                <w:ins w:id="235" w:author="Information Services" w:date="2017-05-26T12:08:00Z"/>
                <w:lang w:val="lv-LV"/>
              </w:rPr>
            </w:pPr>
            <w:r w:rsidRPr="005316EA">
              <w:rPr>
                <w:lang w:val="lv-LV"/>
              </w:rPr>
              <w:t>kre</w:t>
            </w:r>
            <w:r>
              <w:rPr>
                <w:lang w:val="lv-LV"/>
              </w:rPr>
              <w:t>lles</w:t>
            </w:r>
          </w:p>
          <w:p w14:paraId="5C9B2A8D" w14:textId="2DBD891D" w:rsidR="006B3FC5" w:rsidRPr="005316EA" w:rsidRDefault="006B3FC5" w:rsidP="00440775">
            <w:pPr>
              <w:rPr>
                <w:lang w:val="en-US"/>
              </w:rPr>
            </w:pPr>
            <w:ins w:id="236" w:author="Information Services" w:date="2017-05-26T12:08:00Z">
              <w:r>
                <w:rPr>
                  <w:lang w:val="lv-LV"/>
                </w:rPr>
                <w:t>beads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7BC4FF2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53BFE6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08F25BB" w14:textId="77777777" w:rsidTr="00440775">
        <w:tc>
          <w:tcPr>
            <w:tcW w:w="1560" w:type="dxa"/>
            <w:shd w:val="clear" w:color="auto" w:fill="auto"/>
          </w:tcPr>
          <w:p w14:paraId="5B41EF6E" w14:textId="77777777" w:rsidR="000F2F68" w:rsidRDefault="000F2F68" w:rsidP="00440775">
            <w:pPr>
              <w:rPr>
                <w:ins w:id="237" w:author="Information Services" w:date="2017-05-26T12:08:00Z"/>
                <w:lang w:val="lv-LV"/>
              </w:rPr>
            </w:pPr>
            <w:r w:rsidRPr="005316EA">
              <w:rPr>
                <w:lang w:val="lv-LV"/>
              </w:rPr>
              <w:t>kurpes</w:t>
            </w:r>
          </w:p>
          <w:p w14:paraId="1FDDE003" w14:textId="0B8B3D42" w:rsidR="006B3FC5" w:rsidRPr="0083351F" w:rsidRDefault="006B3FC5" w:rsidP="00440775">
            <w:ins w:id="238" w:author="Information Services" w:date="2017-05-26T12:08:00Z">
              <w:r>
                <w:rPr>
                  <w:lang w:val="lv-LV"/>
                </w:rPr>
                <w:lastRenderedPageBreak/>
                <w:t>shoes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DE799C0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2193D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3EDA23F2" w14:textId="77777777" w:rsidTr="00440775">
        <w:tc>
          <w:tcPr>
            <w:tcW w:w="1560" w:type="dxa"/>
            <w:shd w:val="clear" w:color="auto" w:fill="auto"/>
          </w:tcPr>
          <w:p w14:paraId="77B9CED6" w14:textId="77777777" w:rsidR="000F2F68" w:rsidRDefault="000F2F68" w:rsidP="00440775">
            <w:pPr>
              <w:rPr>
                <w:ins w:id="239" w:author="Information Services" w:date="2017-05-26T12:08:00Z"/>
                <w:lang w:val="lv-LV"/>
              </w:rPr>
            </w:pPr>
            <w:r w:rsidRPr="005316EA">
              <w:rPr>
                <w:lang w:val="lv-LV"/>
              </w:rPr>
              <w:t>lacīte /krūšautiņš</w:t>
            </w:r>
          </w:p>
          <w:p w14:paraId="4EA75857" w14:textId="33CB1ED7" w:rsidR="006B3FC5" w:rsidRPr="0083351F" w:rsidRDefault="006B3FC5" w:rsidP="00440775">
            <w:ins w:id="240" w:author="Information Services" w:date="2017-05-26T12:08:00Z">
              <w:r>
                <w:t>bib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4F4E08B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56ED4B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5C620E2" w14:textId="77777777" w:rsidTr="00440775">
        <w:tc>
          <w:tcPr>
            <w:tcW w:w="1560" w:type="dxa"/>
            <w:shd w:val="clear" w:color="auto" w:fill="auto"/>
          </w:tcPr>
          <w:p w14:paraId="126ADFF8" w14:textId="77777777" w:rsidR="000F2F68" w:rsidRDefault="000F2F68" w:rsidP="00440775">
            <w:pPr>
              <w:rPr>
                <w:ins w:id="241" w:author="Information Services" w:date="2017-05-26T12:08:00Z"/>
                <w:lang w:val="lv-LV"/>
              </w:rPr>
            </w:pPr>
            <w:r w:rsidRPr="005316EA">
              <w:rPr>
                <w:lang w:val="lv-LV"/>
              </w:rPr>
              <w:t>mētelis</w:t>
            </w:r>
          </w:p>
          <w:p w14:paraId="51A1E29D" w14:textId="291EF9F9" w:rsidR="006B3FC5" w:rsidRPr="0083351F" w:rsidRDefault="006B3FC5" w:rsidP="00440775">
            <w:ins w:id="242" w:author="Information Services" w:date="2017-05-26T12:08:00Z">
              <w:r>
                <w:rPr>
                  <w:lang w:val="lv-LV"/>
                </w:rPr>
                <w:t>coat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A7F89DC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D89B2F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04B22704" w14:textId="77777777" w:rsidTr="00440775">
        <w:tc>
          <w:tcPr>
            <w:tcW w:w="1560" w:type="dxa"/>
            <w:shd w:val="clear" w:color="auto" w:fill="auto"/>
          </w:tcPr>
          <w:p w14:paraId="246886DF" w14:textId="77777777" w:rsidR="000F2F68" w:rsidRDefault="000F2F68" w:rsidP="00440775">
            <w:pPr>
              <w:rPr>
                <w:ins w:id="243" w:author="Information Services" w:date="2017-05-26T12:08:00Z"/>
                <w:lang w:val="lv-LV"/>
              </w:rPr>
            </w:pPr>
            <w:r w:rsidRPr="005316EA">
              <w:rPr>
                <w:lang w:val="lv-LV"/>
              </w:rPr>
              <w:t>pogas</w:t>
            </w:r>
          </w:p>
          <w:p w14:paraId="3CE84A87" w14:textId="590AE271" w:rsidR="006B3FC5" w:rsidRPr="005316EA" w:rsidRDefault="006B3FC5" w:rsidP="00440775">
            <w:pPr>
              <w:rPr>
                <w:lang w:val="en-US"/>
              </w:rPr>
            </w:pPr>
            <w:ins w:id="244" w:author="Information Services" w:date="2017-05-26T12:08:00Z">
              <w:r>
                <w:rPr>
                  <w:lang w:val="lv-LV"/>
                </w:rPr>
                <w:t>button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680015F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17BAA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1ACD9F1" w14:textId="77777777" w:rsidTr="00440775">
        <w:tc>
          <w:tcPr>
            <w:tcW w:w="1560" w:type="dxa"/>
            <w:shd w:val="clear" w:color="auto" w:fill="auto"/>
          </w:tcPr>
          <w:p w14:paraId="119DE331" w14:textId="77777777" w:rsidR="000F2F68" w:rsidRDefault="000F2F68" w:rsidP="00440775">
            <w:pPr>
              <w:rPr>
                <w:ins w:id="245" w:author="Information Services" w:date="2017-05-26T12:09:00Z"/>
                <w:lang w:val="lv-LV"/>
              </w:rPr>
            </w:pPr>
            <w:r w:rsidRPr="005316EA">
              <w:rPr>
                <w:lang w:val="lv-LV"/>
              </w:rPr>
              <w:t>šalle</w:t>
            </w:r>
          </w:p>
          <w:p w14:paraId="418F7A67" w14:textId="712195FB" w:rsidR="006B3FC5" w:rsidRPr="005316EA" w:rsidRDefault="006B3FC5" w:rsidP="00440775">
            <w:pPr>
              <w:rPr>
                <w:lang w:val="lv-LV"/>
              </w:rPr>
            </w:pPr>
            <w:ins w:id="246" w:author="Information Services" w:date="2017-05-26T12:09:00Z">
              <w:r>
                <w:rPr>
                  <w:lang w:val="lv-LV"/>
                </w:rPr>
                <w:t>scarf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85792DE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A1323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42BFA043" w14:textId="77777777" w:rsidTr="00440775">
        <w:tc>
          <w:tcPr>
            <w:tcW w:w="1560" w:type="dxa"/>
            <w:shd w:val="clear" w:color="auto" w:fill="auto"/>
          </w:tcPr>
          <w:p w14:paraId="3083AD74" w14:textId="77777777" w:rsidR="006B3FC5" w:rsidRDefault="000F2F68" w:rsidP="00440775">
            <w:pPr>
              <w:rPr>
                <w:ins w:id="247" w:author="Information Services" w:date="2017-05-26T12:09:00Z"/>
                <w:lang w:val="lv-LV"/>
              </w:rPr>
            </w:pPr>
            <w:r w:rsidRPr="005316EA">
              <w:rPr>
                <w:lang w:val="lv-LV"/>
              </w:rPr>
              <w:t>šorti /īsbikses</w:t>
            </w:r>
          </w:p>
          <w:p w14:paraId="7F31BD2D" w14:textId="518A842F" w:rsidR="000F2F68" w:rsidRPr="005316EA" w:rsidRDefault="006B3FC5" w:rsidP="00440775">
            <w:pPr>
              <w:rPr>
                <w:lang w:val="lv-LV"/>
              </w:rPr>
            </w:pPr>
            <w:ins w:id="248" w:author="Information Services" w:date="2017-05-26T12:09:00Z">
              <w:r>
                <w:rPr>
                  <w:lang w:val="lv-LV"/>
                </w:rPr>
                <w:t>shorts</w:t>
              </w:r>
            </w:ins>
            <w:r w:rsidR="000F2F68" w:rsidRPr="005316EA">
              <w:rPr>
                <w:lang w:val="lv-LV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336441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99E3A8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6A99188" w14:textId="77777777" w:rsidTr="00440775">
        <w:tc>
          <w:tcPr>
            <w:tcW w:w="1560" w:type="dxa"/>
            <w:shd w:val="clear" w:color="auto" w:fill="auto"/>
          </w:tcPr>
          <w:p w14:paraId="49FDE799" w14:textId="77777777" w:rsidR="000F2F68" w:rsidRDefault="000F2F68" w:rsidP="00440775">
            <w:pPr>
              <w:rPr>
                <w:ins w:id="249" w:author="Information Services" w:date="2017-05-26T12:10:00Z"/>
                <w:lang w:val="lv-LV"/>
              </w:rPr>
            </w:pPr>
            <w:r w:rsidRPr="005316EA">
              <w:rPr>
                <w:lang w:val="lv-LV"/>
              </w:rPr>
              <w:lastRenderedPageBreak/>
              <w:t>zābaki</w:t>
            </w:r>
          </w:p>
          <w:p w14:paraId="4C740A79" w14:textId="2CAAC155" w:rsidR="006B3FC5" w:rsidRPr="005316EA" w:rsidRDefault="006B3FC5" w:rsidP="00440775">
            <w:pPr>
              <w:rPr>
                <w:lang w:val="lv-LV"/>
              </w:rPr>
            </w:pPr>
            <w:ins w:id="250" w:author="Information Services" w:date="2017-05-26T12:10:00Z">
              <w:r>
                <w:rPr>
                  <w:lang w:val="lv-LV"/>
                </w:rPr>
                <w:t>boots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AC29F86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6E89CF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02E374B9" w14:textId="77777777" w:rsidTr="00440775">
        <w:tc>
          <w:tcPr>
            <w:tcW w:w="1560" w:type="dxa"/>
            <w:shd w:val="clear" w:color="auto" w:fill="auto"/>
          </w:tcPr>
          <w:p w14:paraId="2DC7B12C" w14:textId="77777777" w:rsidR="000F2F68" w:rsidRDefault="000F2F68" w:rsidP="00440775">
            <w:pPr>
              <w:rPr>
                <w:ins w:id="251" w:author="Information Services" w:date="2017-05-26T12:10:00Z"/>
                <w:lang w:val="lv-LV"/>
              </w:rPr>
            </w:pPr>
            <w:r w:rsidRPr="005316EA">
              <w:rPr>
                <w:lang w:val="lv-LV"/>
              </w:rPr>
              <w:lastRenderedPageBreak/>
              <w:t>zeķbikses</w:t>
            </w:r>
          </w:p>
          <w:p w14:paraId="5240E53F" w14:textId="60E4AFE9" w:rsidR="006B3FC5" w:rsidRPr="005316EA" w:rsidRDefault="006B3FC5" w:rsidP="00440775">
            <w:pPr>
              <w:rPr>
                <w:lang w:val="lv-LV"/>
              </w:rPr>
            </w:pPr>
            <w:ins w:id="252" w:author="Information Services" w:date="2017-05-26T12:10:00Z">
              <w:r>
                <w:rPr>
                  <w:lang w:val="lv-LV"/>
                </w:rPr>
                <w:t>tights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EA78FBC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1DDB7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  <w:tr w:rsidR="000F2F68" w:rsidRPr="005316EA" w14:paraId="2070FED2" w14:textId="77777777" w:rsidTr="00440775">
        <w:tc>
          <w:tcPr>
            <w:tcW w:w="1560" w:type="dxa"/>
            <w:shd w:val="clear" w:color="auto" w:fill="auto"/>
          </w:tcPr>
          <w:p w14:paraId="403D700F" w14:textId="77777777" w:rsidR="000F2F68" w:rsidRDefault="000F2F68" w:rsidP="00440775">
            <w:pPr>
              <w:rPr>
                <w:ins w:id="253" w:author="Information Services" w:date="2017-05-26T12:10:00Z"/>
                <w:lang w:val="lv-LV"/>
              </w:rPr>
            </w:pPr>
            <w:r w:rsidRPr="005316EA">
              <w:rPr>
                <w:lang w:val="lv-LV"/>
              </w:rPr>
              <w:lastRenderedPageBreak/>
              <w:t>zeķes</w:t>
            </w:r>
          </w:p>
          <w:p w14:paraId="6B019C5F" w14:textId="1000D74E" w:rsidR="006B3FC5" w:rsidRPr="005316EA" w:rsidRDefault="006B3FC5" w:rsidP="00440775">
            <w:pPr>
              <w:rPr>
                <w:lang w:val="lv-LV"/>
              </w:rPr>
            </w:pPr>
            <w:ins w:id="254" w:author="Information Services" w:date="2017-05-26T12:10:00Z">
              <w:r>
                <w:rPr>
                  <w:lang w:val="lv-LV"/>
                </w:rPr>
                <w:t>socks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7D8C713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9F74D" w14:textId="77777777" w:rsidR="000F2F68" w:rsidRDefault="000F2F68" w:rsidP="00440775">
            <w:pPr>
              <w:jc w:val="center"/>
            </w:pPr>
            <w:r w:rsidRPr="005316EA">
              <w:rPr>
                <w:lang w:val="lv-LV"/>
              </w:rPr>
              <w:sym w:font="Wingdings" w:char="F06F"/>
            </w:r>
          </w:p>
        </w:tc>
      </w:tr>
    </w:tbl>
    <w:p w14:paraId="29EC7A75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 w:rsidSect="00A93C5E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720"/>
          <w:titlePg/>
        </w:sectPr>
      </w:pPr>
    </w:p>
    <w:p w14:paraId="7022AEDF" w14:textId="77777777" w:rsidR="000F2F68" w:rsidRDefault="000F2F68" w:rsidP="000F2F68">
      <w:pPr>
        <w:autoSpaceDE/>
        <w:autoSpaceDN/>
        <w:jc w:val="both"/>
        <w:rPr>
          <w:lang w:val="lv-LV"/>
        </w:rPr>
      </w:pPr>
    </w:p>
    <w:p w14:paraId="7D9B8F14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53CCEC06" w14:textId="1A0754FD" w:rsidR="000F2F68" w:rsidRPr="00EA26E5" w:rsidRDefault="000F2F68" w:rsidP="000F2F68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7. </w:t>
      </w:r>
      <w:r w:rsidRPr="00EA26E5">
        <w:rPr>
          <w:b/>
          <w:sz w:val="24"/>
          <w:szCs w:val="24"/>
          <w:lang w:val="lv-LV"/>
        </w:rPr>
        <w:t>Ķermeņa daļas</w:t>
      </w:r>
      <w:r>
        <w:rPr>
          <w:b/>
          <w:sz w:val="24"/>
          <w:szCs w:val="24"/>
          <w:lang w:val="lv-LV"/>
        </w:rPr>
        <w:t xml:space="preserve"> </w:t>
      </w:r>
      <w:ins w:id="255" w:author="Information Services" w:date="2017-05-26T12:10:00Z">
        <w:r w:rsidR="002F17B2">
          <w:rPr>
            <w:b/>
            <w:sz w:val="24"/>
            <w:szCs w:val="24"/>
            <w:lang w:val="lv-LV"/>
          </w:rPr>
          <w:t xml:space="preserve">Bodyparts </w:t>
        </w:r>
      </w:ins>
      <w:r>
        <w:rPr>
          <w:b/>
          <w:sz w:val="24"/>
          <w:szCs w:val="24"/>
          <w:lang w:val="lv-LV"/>
        </w:rPr>
        <w:t>(2</w:t>
      </w:r>
      <w:ins w:id="256" w:author="Information Services" w:date="2017-05-26T13:03:00Z">
        <w:r w:rsidR="00097EAC">
          <w:rPr>
            <w:b/>
            <w:sz w:val="24"/>
            <w:szCs w:val="24"/>
            <w:lang w:val="lv-LV"/>
          </w:rPr>
          <w:t>0</w:t>
        </w:r>
      </w:ins>
      <w:r>
        <w:rPr>
          <w:b/>
          <w:sz w:val="24"/>
          <w:szCs w:val="24"/>
          <w:lang w:val="lv-LV"/>
        </w:rPr>
        <w:t>)</w:t>
      </w:r>
    </w:p>
    <w:p w14:paraId="77878276" w14:textId="77777777" w:rsidR="000F2F68" w:rsidRDefault="000F2F68" w:rsidP="000F2F68">
      <w:pPr>
        <w:rPr>
          <w:b/>
          <w:lang w:val="lv-LV"/>
        </w:rPr>
      </w:pPr>
    </w:p>
    <w:p w14:paraId="24A4D25E" w14:textId="77777777" w:rsidR="000F2F68" w:rsidRDefault="000F2F68" w:rsidP="000F2F68">
      <w:pPr>
        <w:rPr>
          <w:b/>
          <w:lang w:val="lv-LV"/>
        </w:rPr>
        <w:sectPr w:rsidR="000F2F68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32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1"/>
        <w:gridCol w:w="850"/>
      </w:tblGrid>
      <w:tr w:rsidR="000F2F68" w:rsidRPr="005316EA" w14:paraId="7E16FC33" w14:textId="77777777" w:rsidTr="00440775">
        <w:trPr>
          <w:tblHeader/>
        </w:trPr>
        <w:tc>
          <w:tcPr>
            <w:tcW w:w="1560" w:type="dxa"/>
            <w:shd w:val="clear" w:color="auto" w:fill="auto"/>
          </w:tcPr>
          <w:p w14:paraId="62273065" w14:textId="77777777" w:rsidR="000F2F68" w:rsidRPr="005316EA" w:rsidRDefault="000F2F68" w:rsidP="00440775">
            <w:pPr>
              <w:rPr>
                <w:b/>
                <w:lang w:val="lv-LV"/>
              </w:rPr>
            </w:pPr>
          </w:p>
        </w:tc>
        <w:tc>
          <w:tcPr>
            <w:tcW w:w="851" w:type="dxa"/>
            <w:shd w:val="clear" w:color="auto" w:fill="auto"/>
          </w:tcPr>
          <w:p w14:paraId="14788124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Saprot</w:t>
            </w:r>
          </w:p>
        </w:tc>
        <w:tc>
          <w:tcPr>
            <w:tcW w:w="850" w:type="dxa"/>
            <w:shd w:val="clear" w:color="auto" w:fill="auto"/>
          </w:tcPr>
          <w:p w14:paraId="6DFEEB83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Saprot </w:t>
            </w:r>
          </w:p>
          <w:p w14:paraId="679DEB96" w14:textId="77777777" w:rsidR="000F2F68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un </w:t>
            </w:r>
          </w:p>
          <w:p w14:paraId="3063C205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lieto</w:t>
            </w:r>
          </w:p>
        </w:tc>
      </w:tr>
      <w:tr w:rsidR="000F2F68" w:rsidRPr="005316EA" w14:paraId="36B30A40" w14:textId="77777777" w:rsidTr="00440775">
        <w:tc>
          <w:tcPr>
            <w:tcW w:w="1560" w:type="dxa"/>
            <w:shd w:val="clear" w:color="auto" w:fill="auto"/>
          </w:tcPr>
          <w:p w14:paraId="38791C56" w14:textId="77777777" w:rsidR="000F2F68" w:rsidRDefault="000F2F68" w:rsidP="00440775">
            <w:pPr>
              <w:rPr>
                <w:ins w:id="257" w:author="Information Services" w:date="2017-05-26T12:11:00Z"/>
                <w:lang w:val="lv-LV"/>
              </w:rPr>
            </w:pPr>
            <w:r w:rsidRPr="005316EA">
              <w:rPr>
                <w:lang w:val="lv-LV"/>
              </w:rPr>
              <w:t>acis</w:t>
            </w:r>
          </w:p>
          <w:p w14:paraId="52D62E2E" w14:textId="1940EF61" w:rsidR="00F43F40" w:rsidRPr="00426287" w:rsidRDefault="00F43F40" w:rsidP="00440775">
            <w:ins w:id="258" w:author="Information Services" w:date="2017-05-26T12:11:00Z">
              <w:r>
                <w:rPr>
                  <w:lang w:val="lv-LV"/>
                </w:rPr>
                <w:t>eyes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DB68C13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8AE49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20BAA85" w14:textId="77777777" w:rsidTr="00440775">
        <w:tc>
          <w:tcPr>
            <w:tcW w:w="1560" w:type="dxa"/>
            <w:shd w:val="clear" w:color="auto" w:fill="auto"/>
          </w:tcPr>
          <w:p w14:paraId="6B2C116F" w14:textId="77777777" w:rsidR="000F2F68" w:rsidRDefault="000F2F68" w:rsidP="00440775">
            <w:pPr>
              <w:rPr>
                <w:ins w:id="259" w:author="Information Services" w:date="2017-05-26T12:11:00Z"/>
                <w:lang w:val="lv-LV"/>
              </w:rPr>
            </w:pPr>
            <w:r w:rsidRPr="005316EA">
              <w:rPr>
                <w:lang w:val="lv-LV"/>
              </w:rPr>
              <w:t>ausis</w:t>
            </w:r>
          </w:p>
          <w:p w14:paraId="0D9D0A07" w14:textId="14A5CE2E" w:rsidR="00F43F40" w:rsidRPr="00426287" w:rsidRDefault="00F43F40" w:rsidP="00440775">
            <w:ins w:id="260" w:author="Information Services" w:date="2017-05-26T12:11:00Z">
              <w:r>
                <w:rPr>
                  <w:lang w:val="lv-LV"/>
                </w:rPr>
                <w:t>ears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C965AAD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21782A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0CE1B99" w14:textId="77777777" w:rsidTr="00440775">
        <w:tc>
          <w:tcPr>
            <w:tcW w:w="1560" w:type="dxa"/>
            <w:shd w:val="clear" w:color="auto" w:fill="auto"/>
          </w:tcPr>
          <w:p w14:paraId="37E3821E" w14:textId="77777777" w:rsidR="000F2F68" w:rsidRDefault="000F2F68" w:rsidP="00440775">
            <w:pPr>
              <w:rPr>
                <w:ins w:id="261" w:author="Information Services" w:date="2017-05-26T12:11:00Z"/>
                <w:lang w:val="lv-LV"/>
              </w:rPr>
            </w:pPr>
            <w:r w:rsidRPr="005316EA">
              <w:rPr>
                <w:lang w:val="lv-LV"/>
              </w:rPr>
              <w:t>celis/ceļgals</w:t>
            </w:r>
          </w:p>
          <w:p w14:paraId="649959D3" w14:textId="2E0396B6" w:rsidR="00F43F40" w:rsidRPr="00426287" w:rsidRDefault="00F43F40" w:rsidP="00440775">
            <w:ins w:id="262" w:author="Information Services" w:date="2017-05-26T12:11:00Z">
              <w:r>
                <w:rPr>
                  <w:lang w:val="lv-LV"/>
                </w:rPr>
                <w:t>knee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A17E59E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0C2CE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9AF0B28" w14:textId="77777777" w:rsidTr="00440775">
        <w:tc>
          <w:tcPr>
            <w:tcW w:w="1560" w:type="dxa"/>
            <w:shd w:val="clear" w:color="auto" w:fill="auto"/>
          </w:tcPr>
          <w:p w14:paraId="5AB9877A" w14:textId="77777777" w:rsidR="000F2F68" w:rsidRDefault="000F2F68" w:rsidP="00440775">
            <w:pPr>
              <w:rPr>
                <w:ins w:id="263" w:author="Information Services" w:date="2017-05-26T12:11:00Z"/>
                <w:lang w:val="lv-LV"/>
              </w:rPr>
            </w:pPr>
            <w:r w:rsidRPr="005316EA">
              <w:rPr>
                <w:lang w:val="lv-LV"/>
              </w:rPr>
              <w:t>deguns</w:t>
            </w:r>
          </w:p>
          <w:p w14:paraId="6E059059" w14:textId="1A8F387A" w:rsidR="00F43F40" w:rsidRPr="00426287" w:rsidRDefault="00F43F40" w:rsidP="00440775">
            <w:ins w:id="264" w:author="Information Services" w:date="2017-05-26T12:11:00Z">
              <w:r>
                <w:rPr>
                  <w:lang w:val="lv-LV"/>
                </w:rPr>
                <w:t>nose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67FA961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91E29A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4416467" w14:textId="77777777" w:rsidTr="00440775">
        <w:tc>
          <w:tcPr>
            <w:tcW w:w="1560" w:type="dxa"/>
            <w:shd w:val="clear" w:color="auto" w:fill="auto"/>
          </w:tcPr>
          <w:p w14:paraId="03765C0B" w14:textId="77777777" w:rsidR="000F2F68" w:rsidRDefault="000F2F68" w:rsidP="00440775">
            <w:pPr>
              <w:rPr>
                <w:ins w:id="265" w:author="Information Services" w:date="2017-05-26T12:11:00Z"/>
                <w:lang w:val="lv-LV"/>
              </w:rPr>
            </w:pPr>
            <w:r w:rsidRPr="005316EA">
              <w:rPr>
                <w:lang w:val="lv-LV"/>
              </w:rPr>
              <w:t>galva</w:t>
            </w:r>
          </w:p>
          <w:p w14:paraId="2B4BD5E0" w14:textId="6EB5BC8E" w:rsidR="00F43F40" w:rsidRPr="00426287" w:rsidRDefault="00F43F40" w:rsidP="00440775">
            <w:ins w:id="266" w:author="Information Services" w:date="2017-05-26T12:11:00Z">
              <w:r>
                <w:rPr>
                  <w:lang w:val="lv-LV"/>
                </w:rPr>
                <w:t>head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758ABC6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C283A7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7EB668D" w14:textId="77777777" w:rsidTr="00440775">
        <w:tc>
          <w:tcPr>
            <w:tcW w:w="1560" w:type="dxa"/>
            <w:shd w:val="clear" w:color="auto" w:fill="auto"/>
          </w:tcPr>
          <w:p w14:paraId="4D0F7405" w14:textId="77777777" w:rsidR="000F2F68" w:rsidRDefault="000F2F68" w:rsidP="00440775">
            <w:pPr>
              <w:rPr>
                <w:ins w:id="267" w:author="Information Services" w:date="2017-05-26T12:11:00Z"/>
                <w:lang w:val="lv-LV"/>
              </w:rPr>
            </w:pPr>
            <w:r w:rsidRPr="005316EA">
              <w:rPr>
                <w:lang w:val="lv-LV"/>
              </w:rPr>
              <w:t>kāja</w:t>
            </w:r>
          </w:p>
          <w:p w14:paraId="7BB588E0" w14:textId="64E2B4F6" w:rsidR="00F43F40" w:rsidRPr="00426287" w:rsidRDefault="00F43F40" w:rsidP="00440775">
            <w:ins w:id="268" w:author="Information Services" w:date="2017-05-26T12:11:00Z">
              <w:r>
                <w:rPr>
                  <w:lang w:val="lv-LV"/>
                </w:rPr>
                <w:t>leg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E50E1D2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F43D94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87523F0" w14:textId="77777777" w:rsidTr="00440775">
        <w:tc>
          <w:tcPr>
            <w:tcW w:w="1560" w:type="dxa"/>
            <w:shd w:val="clear" w:color="auto" w:fill="auto"/>
          </w:tcPr>
          <w:p w14:paraId="684536B4" w14:textId="77777777" w:rsidR="000F2F68" w:rsidRDefault="000F2F68" w:rsidP="00440775">
            <w:pPr>
              <w:rPr>
                <w:ins w:id="269" w:author="Information Services" w:date="2017-05-26T12:11:00Z"/>
                <w:lang w:val="lv-LV"/>
              </w:rPr>
            </w:pPr>
            <w:r w:rsidRPr="005316EA">
              <w:rPr>
                <w:lang w:val="lv-LV"/>
              </w:rPr>
              <w:t>kakls</w:t>
            </w:r>
          </w:p>
          <w:p w14:paraId="7CCA1EF0" w14:textId="42508277" w:rsidR="00F43F40" w:rsidRPr="005316EA" w:rsidRDefault="00F43F40" w:rsidP="00440775">
            <w:pPr>
              <w:rPr>
                <w:lang w:val="lv-LV"/>
              </w:rPr>
            </w:pPr>
            <w:ins w:id="270" w:author="Information Services" w:date="2017-05-26T12:11:00Z">
              <w:r>
                <w:rPr>
                  <w:lang w:val="lv-LV"/>
                </w:rPr>
                <w:t>neck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111D6B8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6742A9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C9D7672" w14:textId="77777777" w:rsidTr="00440775">
        <w:tc>
          <w:tcPr>
            <w:tcW w:w="1560" w:type="dxa"/>
            <w:shd w:val="clear" w:color="auto" w:fill="auto"/>
          </w:tcPr>
          <w:p w14:paraId="25A9D85D" w14:textId="77777777" w:rsidR="000F2F68" w:rsidRDefault="000F2F68" w:rsidP="00440775">
            <w:pPr>
              <w:rPr>
                <w:ins w:id="271" w:author="Information Services" w:date="2017-05-26T12:11:00Z"/>
                <w:lang w:val="lv-LV"/>
              </w:rPr>
            </w:pPr>
            <w:r w:rsidRPr="005316EA">
              <w:rPr>
                <w:lang w:val="lv-LV"/>
              </w:rPr>
              <w:t>mati</w:t>
            </w:r>
          </w:p>
          <w:p w14:paraId="60F08028" w14:textId="7FDE260C" w:rsidR="00F43F40" w:rsidRPr="00426287" w:rsidRDefault="00F43F40" w:rsidP="00440775">
            <w:ins w:id="272" w:author="Information Services" w:date="2017-05-26T12:11:00Z">
              <w:r>
                <w:rPr>
                  <w:lang w:val="lv-LV"/>
                </w:rPr>
                <w:lastRenderedPageBreak/>
                <w:t>hair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57173CC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7416D9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409A1FF" w14:textId="77777777" w:rsidTr="00440775">
        <w:tc>
          <w:tcPr>
            <w:tcW w:w="1560" w:type="dxa"/>
            <w:shd w:val="clear" w:color="auto" w:fill="auto"/>
          </w:tcPr>
          <w:p w14:paraId="08669864" w14:textId="77777777" w:rsidR="000F2F68" w:rsidRDefault="000F2F68" w:rsidP="00440775">
            <w:pPr>
              <w:rPr>
                <w:ins w:id="273" w:author="Information Services" w:date="2017-05-26T12:11:00Z"/>
                <w:lang w:val="lv-LV"/>
              </w:rPr>
            </w:pPr>
            <w:r w:rsidRPr="005316EA">
              <w:rPr>
                <w:lang w:val="lv-LV"/>
              </w:rPr>
              <w:t>mēle</w:t>
            </w:r>
          </w:p>
          <w:p w14:paraId="7FD5D7BD" w14:textId="62F0FBE2" w:rsidR="00F43F40" w:rsidRPr="00426287" w:rsidRDefault="00F43F40" w:rsidP="00440775">
            <w:ins w:id="274" w:author="Information Services" w:date="2017-05-26T12:11:00Z">
              <w:r>
                <w:rPr>
                  <w:lang w:val="lv-LV"/>
                </w:rPr>
                <w:t>tongue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9C2762E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3C9AC0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7B029C8" w14:textId="77777777" w:rsidTr="00440775">
        <w:tc>
          <w:tcPr>
            <w:tcW w:w="1560" w:type="dxa"/>
            <w:shd w:val="clear" w:color="auto" w:fill="auto"/>
          </w:tcPr>
          <w:p w14:paraId="51FBF8D9" w14:textId="77777777" w:rsidR="000F2F68" w:rsidRDefault="000F2F68" w:rsidP="00440775">
            <w:pPr>
              <w:rPr>
                <w:ins w:id="275" w:author="Information Services" w:date="2017-05-26T12:11:00Z"/>
                <w:lang w:val="lv-LV"/>
              </w:rPr>
            </w:pPr>
            <w:r w:rsidRPr="005316EA">
              <w:rPr>
                <w:lang w:val="lv-LV"/>
              </w:rPr>
              <w:t>mugura</w:t>
            </w:r>
          </w:p>
          <w:p w14:paraId="6098A334" w14:textId="4A867E50" w:rsidR="00F43F40" w:rsidRPr="00426287" w:rsidRDefault="00F43F40" w:rsidP="00440775">
            <w:ins w:id="276" w:author="Information Services" w:date="2017-05-26T12:11:00Z">
              <w:r>
                <w:rPr>
                  <w:lang w:val="lv-LV"/>
                </w:rPr>
                <w:t>back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AB9ED7D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D8A7F5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724BC02" w14:textId="77777777" w:rsidTr="00440775">
        <w:tc>
          <w:tcPr>
            <w:tcW w:w="1560" w:type="dxa"/>
            <w:shd w:val="clear" w:color="auto" w:fill="auto"/>
          </w:tcPr>
          <w:p w14:paraId="24A8A8F8" w14:textId="77777777" w:rsidR="000F2F68" w:rsidRDefault="000F2F68" w:rsidP="00440775">
            <w:pPr>
              <w:rPr>
                <w:ins w:id="277" w:author="Information Services" w:date="2017-05-26T12:11:00Z"/>
                <w:lang w:val="lv-LV"/>
              </w:rPr>
            </w:pPr>
            <w:r w:rsidRPr="005316EA">
              <w:rPr>
                <w:lang w:val="lv-LV"/>
              </w:rPr>
              <w:t>mute</w:t>
            </w:r>
          </w:p>
          <w:p w14:paraId="3C3FDE4F" w14:textId="7566E6C4" w:rsidR="00F43F40" w:rsidRPr="00426287" w:rsidRDefault="00F43F40" w:rsidP="00440775">
            <w:ins w:id="278" w:author="Information Services" w:date="2017-05-26T12:11:00Z">
              <w:r>
                <w:rPr>
                  <w:lang w:val="lv-LV"/>
                </w:rPr>
                <w:t>mouth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94051E4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9285D3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819F217" w14:textId="77777777" w:rsidTr="00440775">
        <w:tc>
          <w:tcPr>
            <w:tcW w:w="1560" w:type="dxa"/>
            <w:shd w:val="clear" w:color="auto" w:fill="auto"/>
          </w:tcPr>
          <w:p w14:paraId="07AFE1A5" w14:textId="77777777" w:rsidR="000F2F68" w:rsidRDefault="000F2F68" w:rsidP="00440775">
            <w:pPr>
              <w:rPr>
                <w:ins w:id="279" w:author="Information Services" w:date="2017-05-26T12:11:00Z"/>
                <w:lang w:val="lv-LV"/>
              </w:rPr>
            </w:pPr>
            <w:r w:rsidRPr="005316EA">
              <w:rPr>
                <w:lang w:val="lv-LV"/>
              </w:rPr>
              <w:t>naba</w:t>
            </w:r>
          </w:p>
          <w:p w14:paraId="774D4FB9" w14:textId="017034E9" w:rsidR="00F43F40" w:rsidRPr="005316EA" w:rsidRDefault="00F43F40" w:rsidP="00440775">
            <w:pPr>
              <w:rPr>
                <w:lang w:val="lv-LV"/>
              </w:rPr>
            </w:pPr>
            <w:ins w:id="280" w:author="Information Services" w:date="2017-05-26T12:11:00Z">
              <w:r>
                <w:rPr>
                  <w:lang w:val="lv-LV"/>
                </w:rPr>
                <w:t>belly button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BF8527B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136A4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2B35356" w14:textId="77777777" w:rsidTr="00440775">
        <w:tc>
          <w:tcPr>
            <w:tcW w:w="1560" w:type="dxa"/>
            <w:shd w:val="clear" w:color="auto" w:fill="auto"/>
          </w:tcPr>
          <w:p w14:paraId="48AA8A70" w14:textId="77777777" w:rsidR="000F2F68" w:rsidRDefault="000F2F68" w:rsidP="00440775">
            <w:pPr>
              <w:rPr>
                <w:ins w:id="281" w:author="Information Services" w:date="2017-05-26T12:11:00Z"/>
                <w:lang w:val="lv-LV"/>
              </w:rPr>
            </w:pPr>
            <w:r w:rsidRPr="005316EA">
              <w:rPr>
                <w:lang w:val="lv-LV"/>
              </w:rPr>
              <w:t>nagi</w:t>
            </w:r>
          </w:p>
          <w:p w14:paraId="46694541" w14:textId="518DC294" w:rsidR="00F43F40" w:rsidRPr="00426287" w:rsidRDefault="00F43F40" w:rsidP="00440775">
            <w:ins w:id="282" w:author="Information Services" w:date="2017-05-26T12:11:00Z">
              <w:r>
                <w:rPr>
                  <w:lang w:val="lv-LV"/>
                </w:rPr>
                <w:t>nails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F92B3D7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0A2828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60C4B5A" w14:textId="77777777" w:rsidTr="00440775">
        <w:tc>
          <w:tcPr>
            <w:tcW w:w="1560" w:type="dxa"/>
            <w:shd w:val="clear" w:color="auto" w:fill="auto"/>
          </w:tcPr>
          <w:p w14:paraId="466E8F8B" w14:textId="77777777" w:rsidR="000F2F68" w:rsidRDefault="000F2F68" w:rsidP="00440775">
            <w:pPr>
              <w:rPr>
                <w:ins w:id="283" w:author="Information Services" w:date="2017-05-26T12:12:00Z"/>
                <w:lang w:val="lv-LV"/>
              </w:rPr>
            </w:pPr>
            <w:r w:rsidRPr="005316EA">
              <w:rPr>
                <w:lang w:val="lv-LV"/>
              </w:rPr>
              <w:t>pirksti</w:t>
            </w:r>
          </w:p>
          <w:p w14:paraId="3490C4B0" w14:textId="1A8590EE" w:rsidR="00F43F40" w:rsidRPr="00426287" w:rsidRDefault="00F43F40" w:rsidP="00440775">
            <w:ins w:id="284" w:author="Information Services" w:date="2017-05-26T12:12:00Z">
              <w:r>
                <w:rPr>
                  <w:lang w:val="lv-LV"/>
                </w:rPr>
                <w:t>fingers/toes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0D6617E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66E92E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FAF93A0" w14:textId="77777777" w:rsidTr="00440775">
        <w:tc>
          <w:tcPr>
            <w:tcW w:w="1560" w:type="dxa"/>
            <w:shd w:val="clear" w:color="auto" w:fill="auto"/>
          </w:tcPr>
          <w:p w14:paraId="1115AE3D" w14:textId="77777777" w:rsidR="000F2F68" w:rsidRDefault="000F2F68" w:rsidP="00440775">
            <w:pPr>
              <w:rPr>
                <w:ins w:id="285" w:author="Information Services" w:date="2017-05-26T12:12:00Z"/>
                <w:lang w:val="lv-LV"/>
              </w:rPr>
            </w:pPr>
            <w:r w:rsidRPr="005316EA">
              <w:rPr>
                <w:lang w:val="lv-LV"/>
              </w:rPr>
              <w:t>pleci</w:t>
            </w:r>
          </w:p>
          <w:p w14:paraId="40B373AB" w14:textId="07CA2159" w:rsidR="00F43F40" w:rsidRPr="00426287" w:rsidRDefault="00F43F40" w:rsidP="00440775">
            <w:ins w:id="286" w:author="Information Services" w:date="2017-05-26T12:12:00Z">
              <w:r>
                <w:rPr>
                  <w:lang w:val="lv-LV"/>
                </w:rPr>
                <w:t>shoulders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F6934E6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1F23DC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1A36767" w14:textId="77777777" w:rsidTr="00440775">
        <w:tc>
          <w:tcPr>
            <w:tcW w:w="1560" w:type="dxa"/>
            <w:shd w:val="clear" w:color="auto" w:fill="auto"/>
          </w:tcPr>
          <w:p w14:paraId="706DF5DF" w14:textId="77777777" w:rsidR="000F2F68" w:rsidRDefault="000F2F68" w:rsidP="00440775">
            <w:pPr>
              <w:rPr>
                <w:ins w:id="287" w:author="Information Services" w:date="2017-05-26T12:12:00Z"/>
                <w:lang w:val="lv-LV"/>
              </w:rPr>
            </w:pPr>
            <w:r w:rsidRPr="005316EA">
              <w:rPr>
                <w:lang w:val="lv-LV"/>
              </w:rPr>
              <w:lastRenderedPageBreak/>
              <w:t>roka</w:t>
            </w:r>
          </w:p>
          <w:p w14:paraId="4DBF3FC2" w14:textId="457E6219" w:rsidR="00F43F40" w:rsidRPr="00426287" w:rsidRDefault="00F43F40" w:rsidP="00440775">
            <w:ins w:id="288" w:author="Information Services" w:date="2017-05-26T12:12:00Z">
              <w:r>
                <w:rPr>
                  <w:lang w:val="lv-LV"/>
                </w:rPr>
                <w:t>arm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CFDDF20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65ACCF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C3D77C0" w14:textId="77777777" w:rsidTr="00440775">
        <w:tc>
          <w:tcPr>
            <w:tcW w:w="1560" w:type="dxa"/>
            <w:shd w:val="clear" w:color="auto" w:fill="auto"/>
          </w:tcPr>
          <w:p w14:paraId="1C863D1D" w14:textId="77777777" w:rsidR="000F2F68" w:rsidRDefault="000F2F68" w:rsidP="00440775">
            <w:pPr>
              <w:rPr>
                <w:ins w:id="289" w:author="Information Services" w:date="2017-05-26T12:12:00Z"/>
                <w:lang w:val="lv-LV"/>
              </w:rPr>
            </w:pPr>
            <w:r w:rsidRPr="005316EA">
              <w:rPr>
                <w:lang w:val="lv-LV"/>
              </w:rPr>
              <w:t>seja</w:t>
            </w:r>
          </w:p>
          <w:p w14:paraId="34C2AAF8" w14:textId="64E347D1" w:rsidR="00F43F40" w:rsidRPr="00426287" w:rsidRDefault="00F43F40" w:rsidP="00440775">
            <w:ins w:id="290" w:author="Information Services" w:date="2017-05-26T12:12:00Z">
              <w:r>
                <w:rPr>
                  <w:lang w:val="lv-LV"/>
                </w:rPr>
                <w:t>face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B25A9B0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EB8440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AF1925C" w14:textId="77777777" w:rsidTr="00440775">
        <w:tc>
          <w:tcPr>
            <w:tcW w:w="1560" w:type="dxa"/>
            <w:shd w:val="clear" w:color="auto" w:fill="auto"/>
          </w:tcPr>
          <w:p w14:paraId="7E47054C" w14:textId="77777777" w:rsidR="000F2F68" w:rsidRDefault="000F2F68" w:rsidP="00440775">
            <w:pPr>
              <w:rPr>
                <w:ins w:id="291" w:author="Information Services" w:date="2017-05-26T12:12:00Z"/>
                <w:lang w:val="lv-LV"/>
              </w:rPr>
            </w:pPr>
            <w:r w:rsidRPr="005316EA">
              <w:rPr>
                <w:lang w:val="lv-LV"/>
              </w:rPr>
              <w:t>vaigi</w:t>
            </w:r>
          </w:p>
          <w:p w14:paraId="2D27B4D4" w14:textId="05A335CA" w:rsidR="00F43F40" w:rsidRPr="005316EA" w:rsidRDefault="00F43F40" w:rsidP="00440775">
            <w:pPr>
              <w:rPr>
                <w:lang w:val="lv-LV"/>
              </w:rPr>
            </w:pPr>
            <w:ins w:id="292" w:author="Information Services" w:date="2017-05-26T12:12:00Z">
              <w:r>
                <w:rPr>
                  <w:lang w:val="lv-LV"/>
                </w:rPr>
                <w:t>cheeks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750E5B5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892F8A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E4D438D" w14:textId="77777777" w:rsidTr="00440775">
        <w:tc>
          <w:tcPr>
            <w:tcW w:w="1560" w:type="dxa"/>
            <w:shd w:val="clear" w:color="auto" w:fill="auto"/>
          </w:tcPr>
          <w:p w14:paraId="61533F8D" w14:textId="77777777" w:rsidR="000F2F68" w:rsidRDefault="000F2F68" w:rsidP="00440775">
            <w:pPr>
              <w:rPr>
                <w:ins w:id="293" w:author="Information Services" w:date="2017-05-26T12:12:00Z"/>
                <w:lang w:val="lv-LV"/>
              </w:rPr>
            </w:pPr>
            <w:r w:rsidRPr="005316EA">
              <w:rPr>
                <w:lang w:val="lv-LV"/>
              </w:rPr>
              <w:t>vēders</w:t>
            </w:r>
          </w:p>
          <w:p w14:paraId="40888300" w14:textId="51B9F4C4" w:rsidR="00F43F40" w:rsidRPr="005316EA" w:rsidRDefault="00F43F40" w:rsidP="00440775">
            <w:pPr>
              <w:rPr>
                <w:lang w:val="lv-LV"/>
              </w:rPr>
            </w:pPr>
            <w:ins w:id="294" w:author="Information Services" w:date="2017-05-26T12:12:00Z">
              <w:r>
                <w:rPr>
                  <w:lang w:val="lv-LV"/>
                </w:rPr>
                <w:t>tummy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0167DF3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EAC326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0951845" w14:textId="77777777" w:rsidTr="00440775">
        <w:tc>
          <w:tcPr>
            <w:tcW w:w="1560" w:type="dxa"/>
            <w:shd w:val="clear" w:color="auto" w:fill="auto"/>
          </w:tcPr>
          <w:p w14:paraId="65EFD64C" w14:textId="77777777" w:rsidR="000F2F68" w:rsidRDefault="000F2F68" w:rsidP="00440775">
            <w:pPr>
              <w:rPr>
                <w:ins w:id="295" w:author="Information Services" w:date="2017-05-26T12:12:00Z"/>
                <w:lang w:val="lv-LV"/>
              </w:rPr>
            </w:pPr>
            <w:r w:rsidRPr="005316EA">
              <w:rPr>
                <w:lang w:val="lv-LV"/>
              </w:rPr>
              <w:t>zobi</w:t>
            </w:r>
          </w:p>
          <w:p w14:paraId="45253B49" w14:textId="3CFD0C4F" w:rsidR="00F43F40" w:rsidRPr="005316EA" w:rsidRDefault="00F43F40" w:rsidP="00440775">
            <w:pPr>
              <w:rPr>
                <w:lang w:val="lv-LV"/>
              </w:rPr>
            </w:pPr>
            <w:ins w:id="296" w:author="Information Services" w:date="2017-05-26T12:12:00Z">
              <w:r>
                <w:rPr>
                  <w:lang w:val="lv-LV"/>
                </w:rPr>
                <w:t>teeth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06028CD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0A0CAD" w14:textId="77777777" w:rsidR="000F2F68" w:rsidRPr="00426287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</w:tbl>
    <w:p w14:paraId="02D0FD97" w14:textId="77777777" w:rsidR="000F2F68" w:rsidRDefault="000F2F68" w:rsidP="000F2F68">
      <w:pPr>
        <w:rPr>
          <w:b/>
          <w:lang w:val="lv-LV"/>
        </w:rPr>
        <w:sectPr w:rsidR="000F2F68" w:rsidSect="00426287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709"/>
          <w:titlePg/>
        </w:sectPr>
      </w:pPr>
    </w:p>
    <w:p w14:paraId="269D3A43" w14:textId="77777777" w:rsidR="000F2F68" w:rsidRDefault="000F2F68" w:rsidP="000F2F68">
      <w:pPr>
        <w:autoSpaceDE/>
        <w:autoSpaceDN/>
        <w:jc w:val="both"/>
        <w:rPr>
          <w:lang w:val="lv-LV"/>
        </w:rPr>
      </w:pPr>
    </w:p>
    <w:p w14:paraId="78D0DCDA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7FB59718" w14:textId="01637BC2" w:rsidR="000F2F68" w:rsidRDefault="000F2F68" w:rsidP="000F2F68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8. </w:t>
      </w:r>
      <w:r w:rsidRPr="00EA26E5">
        <w:rPr>
          <w:b/>
          <w:sz w:val="24"/>
          <w:szCs w:val="24"/>
          <w:lang w:val="lv-LV"/>
        </w:rPr>
        <w:t>Dzīvojamās telpas un mēbeles</w:t>
      </w:r>
      <w:r>
        <w:rPr>
          <w:b/>
          <w:sz w:val="24"/>
          <w:szCs w:val="24"/>
          <w:lang w:val="lv-LV"/>
        </w:rPr>
        <w:t xml:space="preserve"> </w:t>
      </w:r>
      <w:ins w:id="297" w:author="Information Services" w:date="2017-05-26T13:03:00Z">
        <w:r w:rsidR="0050128C" w:rsidRPr="0050128C">
          <w:rPr>
            <w:b/>
            <w:lang w:val="lv-LV"/>
          </w:rPr>
          <w:t xml:space="preserve">Furniture and Rooms </w:t>
        </w:r>
      </w:ins>
      <w:r>
        <w:rPr>
          <w:b/>
          <w:sz w:val="24"/>
          <w:szCs w:val="24"/>
          <w:lang w:val="lv-LV"/>
        </w:rPr>
        <w:t>(24)</w:t>
      </w:r>
    </w:p>
    <w:p w14:paraId="74727651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6631F257" w14:textId="77777777" w:rsidR="000F2F68" w:rsidRDefault="000F2F68" w:rsidP="000F2F68">
      <w:pPr>
        <w:rPr>
          <w:b/>
          <w:lang w:val="lv-LV"/>
        </w:rPr>
        <w:sectPr w:rsidR="000F2F68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32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51"/>
        <w:gridCol w:w="850"/>
      </w:tblGrid>
      <w:tr w:rsidR="000F2F68" w:rsidRPr="005316EA" w14:paraId="0ED08E42" w14:textId="77777777" w:rsidTr="00440775">
        <w:trPr>
          <w:tblHeader/>
        </w:trPr>
        <w:tc>
          <w:tcPr>
            <w:tcW w:w="1560" w:type="dxa"/>
            <w:shd w:val="clear" w:color="auto" w:fill="auto"/>
          </w:tcPr>
          <w:p w14:paraId="252AE99F" w14:textId="77777777" w:rsidR="000F2F68" w:rsidRPr="005316EA" w:rsidRDefault="000F2F68" w:rsidP="00440775">
            <w:pPr>
              <w:rPr>
                <w:b/>
                <w:lang w:val="lv-LV"/>
              </w:rPr>
            </w:pPr>
          </w:p>
        </w:tc>
        <w:tc>
          <w:tcPr>
            <w:tcW w:w="851" w:type="dxa"/>
            <w:shd w:val="clear" w:color="auto" w:fill="auto"/>
          </w:tcPr>
          <w:p w14:paraId="7A512F75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Saprot</w:t>
            </w:r>
          </w:p>
        </w:tc>
        <w:tc>
          <w:tcPr>
            <w:tcW w:w="850" w:type="dxa"/>
            <w:shd w:val="clear" w:color="auto" w:fill="auto"/>
          </w:tcPr>
          <w:p w14:paraId="17968C46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Saprot </w:t>
            </w:r>
          </w:p>
          <w:p w14:paraId="05901B25" w14:textId="77777777" w:rsidR="000F2F68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un </w:t>
            </w:r>
          </w:p>
          <w:p w14:paraId="046E1963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lieto</w:t>
            </w:r>
          </w:p>
        </w:tc>
      </w:tr>
      <w:tr w:rsidR="000F2F68" w:rsidRPr="005316EA" w14:paraId="2F52481F" w14:textId="77777777" w:rsidTr="00440775">
        <w:tc>
          <w:tcPr>
            <w:tcW w:w="1560" w:type="dxa"/>
            <w:shd w:val="clear" w:color="auto" w:fill="auto"/>
          </w:tcPr>
          <w:p w14:paraId="381D19C3" w14:textId="77777777" w:rsidR="000F2F68" w:rsidRDefault="000F2F68" w:rsidP="00440775">
            <w:pPr>
              <w:rPr>
                <w:ins w:id="298" w:author="Information Services" w:date="2017-05-26T12:15:00Z"/>
                <w:lang w:val="lv-LV"/>
              </w:rPr>
            </w:pPr>
            <w:r w:rsidRPr="005316EA">
              <w:rPr>
                <w:lang w:val="lv-LV"/>
              </w:rPr>
              <w:t>dīvāns</w:t>
            </w:r>
          </w:p>
          <w:p w14:paraId="71EE42A7" w14:textId="4F72214F" w:rsidR="001D5615" w:rsidRPr="005316EA" w:rsidRDefault="001D5615" w:rsidP="00440775">
            <w:pPr>
              <w:rPr>
                <w:lang w:val="lv-LV"/>
              </w:rPr>
            </w:pPr>
            <w:ins w:id="299" w:author="Information Services" w:date="2017-05-26T12:15:00Z">
              <w:r>
                <w:rPr>
                  <w:lang w:val="lv-LV"/>
                </w:rPr>
                <w:t>couch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C80083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C7F01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33B3712" w14:textId="77777777" w:rsidTr="00440775">
        <w:tc>
          <w:tcPr>
            <w:tcW w:w="1560" w:type="dxa"/>
            <w:shd w:val="clear" w:color="auto" w:fill="auto"/>
          </w:tcPr>
          <w:p w14:paraId="6874BAE0" w14:textId="77777777" w:rsidR="000F2F68" w:rsidRDefault="000F2F68" w:rsidP="00440775">
            <w:pPr>
              <w:rPr>
                <w:ins w:id="300" w:author="Information Services" w:date="2017-05-26T12:15:00Z"/>
                <w:lang w:val="lv-LV"/>
              </w:rPr>
            </w:pPr>
            <w:r w:rsidRPr="005316EA">
              <w:rPr>
                <w:lang w:val="lv-LV"/>
              </w:rPr>
              <w:t>durvis</w:t>
            </w:r>
          </w:p>
          <w:p w14:paraId="02A595B9" w14:textId="613201C8" w:rsidR="001D5615" w:rsidRPr="0083351F" w:rsidRDefault="001D5615" w:rsidP="00440775">
            <w:ins w:id="301" w:author="Information Services" w:date="2017-05-26T12:15:00Z">
              <w:r>
                <w:rPr>
                  <w:lang w:val="lv-LV"/>
                </w:rPr>
                <w:t>door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56D801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D8FBA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711C8DD" w14:textId="77777777" w:rsidTr="00440775">
        <w:tc>
          <w:tcPr>
            <w:tcW w:w="1560" w:type="dxa"/>
            <w:shd w:val="clear" w:color="auto" w:fill="auto"/>
          </w:tcPr>
          <w:p w14:paraId="567B50C3" w14:textId="77777777" w:rsidR="000F2F68" w:rsidRDefault="000F2F68" w:rsidP="00440775">
            <w:pPr>
              <w:rPr>
                <w:ins w:id="302" w:author="Information Services" w:date="2017-05-26T12:15:00Z"/>
                <w:lang w:val="lv-LV"/>
              </w:rPr>
            </w:pPr>
            <w:r w:rsidRPr="005316EA">
              <w:rPr>
                <w:lang w:val="lv-LV"/>
              </w:rPr>
              <w:t>duša</w:t>
            </w:r>
          </w:p>
          <w:p w14:paraId="51BC7BB0" w14:textId="53D63363" w:rsidR="001D5615" w:rsidRPr="0083351F" w:rsidRDefault="001D5615" w:rsidP="00440775">
            <w:ins w:id="303" w:author="Information Services" w:date="2017-05-26T12:15:00Z">
              <w:r>
                <w:rPr>
                  <w:lang w:val="lv-LV"/>
                </w:rPr>
                <w:t>shower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6E1FA1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43EE1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820D75D" w14:textId="77777777" w:rsidTr="00440775">
        <w:tc>
          <w:tcPr>
            <w:tcW w:w="1560" w:type="dxa"/>
            <w:shd w:val="clear" w:color="auto" w:fill="auto"/>
          </w:tcPr>
          <w:p w14:paraId="5B7E420B" w14:textId="77777777" w:rsidR="000F2F68" w:rsidRDefault="000F2F68" w:rsidP="00440775">
            <w:pPr>
              <w:rPr>
                <w:ins w:id="304" w:author="Information Services" w:date="2017-05-26T12:18:00Z"/>
                <w:lang w:val="lv-LV"/>
              </w:rPr>
            </w:pPr>
            <w:r w:rsidRPr="005316EA">
              <w:rPr>
                <w:lang w:val="lv-LV"/>
              </w:rPr>
              <w:t>gaitenis</w:t>
            </w:r>
          </w:p>
          <w:p w14:paraId="60539E53" w14:textId="15B87B1D" w:rsidR="001D5615" w:rsidRPr="0083351F" w:rsidRDefault="001D5615" w:rsidP="00440775">
            <w:ins w:id="305" w:author="Information Services" w:date="2017-05-26T12:18:00Z">
              <w:r>
                <w:rPr>
                  <w:lang w:val="lv-LV"/>
                </w:rPr>
                <w:t>corridor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2EDC06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FAF89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D8E7854" w14:textId="77777777" w:rsidTr="00440775">
        <w:tc>
          <w:tcPr>
            <w:tcW w:w="1560" w:type="dxa"/>
            <w:shd w:val="clear" w:color="auto" w:fill="auto"/>
          </w:tcPr>
          <w:p w14:paraId="6157B637" w14:textId="77777777" w:rsidR="000F2F68" w:rsidRDefault="000F2F68" w:rsidP="00440775">
            <w:pPr>
              <w:rPr>
                <w:ins w:id="306" w:author="Information Services" w:date="2017-05-26T12:18:00Z"/>
                <w:lang w:val="lv-LV"/>
              </w:rPr>
            </w:pPr>
            <w:r w:rsidRPr="005316EA">
              <w:rPr>
                <w:lang w:val="lv-LV"/>
              </w:rPr>
              <w:t>galds</w:t>
            </w:r>
          </w:p>
          <w:p w14:paraId="5EF2CF0B" w14:textId="7CF63C09" w:rsidR="001D5615" w:rsidRPr="0083351F" w:rsidRDefault="001D5615" w:rsidP="00440775">
            <w:ins w:id="307" w:author="Information Services" w:date="2017-05-26T12:18:00Z">
              <w:r>
                <w:rPr>
                  <w:lang w:val="lv-LV"/>
                </w:rPr>
                <w:t>table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3FDC50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7D0DF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6C7C4AE" w14:textId="77777777" w:rsidTr="00440775">
        <w:tc>
          <w:tcPr>
            <w:tcW w:w="1560" w:type="dxa"/>
            <w:shd w:val="clear" w:color="auto" w:fill="auto"/>
          </w:tcPr>
          <w:p w14:paraId="0D6A203B" w14:textId="77777777" w:rsidR="000F2F68" w:rsidRDefault="000F2F68" w:rsidP="00440775">
            <w:pPr>
              <w:rPr>
                <w:ins w:id="308" w:author="Information Services" w:date="2017-05-26T12:18:00Z"/>
                <w:lang w:val="lv-LV"/>
              </w:rPr>
            </w:pPr>
            <w:r w:rsidRPr="005316EA">
              <w:rPr>
                <w:lang w:val="lv-LV"/>
              </w:rPr>
              <w:t>gulta</w:t>
            </w:r>
          </w:p>
          <w:p w14:paraId="4DAB0B0D" w14:textId="3B632DC2" w:rsidR="001D5615" w:rsidRPr="0083351F" w:rsidRDefault="001D5615" w:rsidP="00440775">
            <w:ins w:id="309" w:author="Information Services" w:date="2017-05-26T12:18:00Z">
              <w:r>
                <w:rPr>
                  <w:lang w:val="lv-LV"/>
                </w:rPr>
                <w:t>bed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5D3D813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152F6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F40431A" w14:textId="77777777" w:rsidTr="00440775">
        <w:tc>
          <w:tcPr>
            <w:tcW w:w="1560" w:type="dxa"/>
            <w:shd w:val="clear" w:color="auto" w:fill="auto"/>
          </w:tcPr>
          <w:p w14:paraId="66DF3966" w14:textId="77777777" w:rsidR="000F2F68" w:rsidRDefault="000F2F68" w:rsidP="00440775">
            <w:pPr>
              <w:rPr>
                <w:ins w:id="310" w:author="Information Services" w:date="2017-05-26T12:18:00Z"/>
                <w:lang w:val="lv-LV"/>
              </w:rPr>
            </w:pPr>
            <w:r w:rsidRPr="005316EA">
              <w:rPr>
                <w:lang w:val="lv-LV"/>
              </w:rPr>
              <w:t>istaba</w:t>
            </w:r>
          </w:p>
          <w:p w14:paraId="08D10747" w14:textId="1CA9FAAA" w:rsidR="001D5615" w:rsidRPr="0083351F" w:rsidRDefault="001D5615" w:rsidP="00440775">
            <w:ins w:id="311" w:author="Information Services" w:date="2017-05-26T12:18:00Z">
              <w:r>
                <w:rPr>
                  <w:lang w:val="lv-LV"/>
                </w:rPr>
                <w:t>room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610EDE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82CEB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AC048AA" w14:textId="77777777" w:rsidTr="00440775">
        <w:tc>
          <w:tcPr>
            <w:tcW w:w="1560" w:type="dxa"/>
            <w:shd w:val="clear" w:color="auto" w:fill="auto"/>
          </w:tcPr>
          <w:p w14:paraId="400201DB" w14:textId="77777777" w:rsidR="000F2F68" w:rsidRDefault="000F2F68" w:rsidP="00440775">
            <w:pPr>
              <w:rPr>
                <w:ins w:id="312" w:author="Information Services" w:date="2017-05-26T12:18:00Z"/>
                <w:lang w:val="lv-LV"/>
              </w:rPr>
            </w:pPr>
            <w:r>
              <w:rPr>
                <w:lang w:val="lv-LV"/>
              </w:rPr>
              <w:t>izlietne</w:t>
            </w:r>
          </w:p>
          <w:p w14:paraId="6F5B1E60" w14:textId="280E0DF2" w:rsidR="001D5615" w:rsidRDefault="001D5615" w:rsidP="00440775">
            <w:pPr>
              <w:rPr>
                <w:lang w:val="lv-LV"/>
              </w:rPr>
            </w:pPr>
            <w:ins w:id="313" w:author="Information Services" w:date="2017-05-26T12:18:00Z">
              <w:r>
                <w:rPr>
                  <w:lang w:val="lv-LV"/>
                </w:rPr>
                <w:t>sink</w:t>
              </w:r>
            </w:ins>
          </w:p>
        </w:tc>
        <w:tc>
          <w:tcPr>
            <w:tcW w:w="851" w:type="dxa"/>
            <w:shd w:val="clear" w:color="auto" w:fill="auto"/>
          </w:tcPr>
          <w:p w14:paraId="15A9323A" w14:textId="77777777" w:rsidR="000F2F68" w:rsidRDefault="000F2F68" w:rsidP="00440775">
            <w:pPr>
              <w:jc w:val="center"/>
            </w:pPr>
            <w:r w:rsidRPr="00FE6865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16F89D89" w14:textId="77777777" w:rsidR="000F2F68" w:rsidRDefault="000F2F68" w:rsidP="00440775">
            <w:pPr>
              <w:jc w:val="center"/>
            </w:pPr>
            <w:r w:rsidRPr="00442BF0">
              <w:sym w:font="Wingdings" w:char="F06F"/>
            </w:r>
          </w:p>
        </w:tc>
      </w:tr>
      <w:tr w:rsidR="000F2F68" w:rsidRPr="005316EA" w14:paraId="293301E7" w14:textId="77777777" w:rsidTr="00440775">
        <w:tc>
          <w:tcPr>
            <w:tcW w:w="1560" w:type="dxa"/>
            <w:shd w:val="clear" w:color="auto" w:fill="auto"/>
          </w:tcPr>
          <w:p w14:paraId="3E39B928" w14:textId="77777777" w:rsidR="000F2F68" w:rsidRDefault="000F2F68" w:rsidP="00440775">
            <w:pPr>
              <w:rPr>
                <w:ins w:id="314" w:author="Information Services" w:date="2017-05-26T12:18:00Z"/>
                <w:lang w:val="lv-LV"/>
              </w:rPr>
            </w:pPr>
            <w:r w:rsidRPr="005316EA">
              <w:rPr>
                <w:lang w:val="lv-LV"/>
              </w:rPr>
              <w:t>kāpnes</w:t>
            </w:r>
          </w:p>
          <w:p w14:paraId="1DB08EEE" w14:textId="47810EDE" w:rsidR="001D5615" w:rsidRPr="0083351F" w:rsidRDefault="001D5615" w:rsidP="00440775">
            <w:ins w:id="315" w:author="Information Services" w:date="2017-05-26T12:18:00Z">
              <w:r>
                <w:rPr>
                  <w:lang w:val="lv-LV"/>
                </w:rPr>
                <w:lastRenderedPageBreak/>
                <w:t>stairs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9680CE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C344C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2DACE1E" w14:textId="77777777" w:rsidTr="00440775">
        <w:tc>
          <w:tcPr>
            <w:tcW w:w="1560" w:type="dxa"/>
            <w:shd w:val="clear" w:color="auto" w:fill="auto"/>
          </w:tcPr>
          <w:p w14:paraId="3D244499" w14:textId="77777777" w:rsidR="000F2F68" w:rsidRDefault="000F2F68" w:rsidP="00440775">
            <w:pPr>
              <w:rPr>
                <w:ins w:id="316" w:author="Information Services" w:date="2017-05-26T12:19:00Z"/>
                <w:lang w:val="lv-LV"/>
              </w:rPr>
            </w:pPr>
            <w:r w:rsidRPr="005316EA">
              <w:rPr>
                <w:lang w:val="lv-LV"/>
              </w:rPr>
              <w:t>krāns</w:t>
            </w:r>
          </w:p>
          <w:p w14:paraId="24DCD2D0" w14:textId="33687547" w:rsidR="001D5615" w:rsidRPr="0083351F" w:rsidRDefault="001D5615" w:rsidP="00440775">
            <w:ins w:id="317" w:author="Information Services" w:date="2017-05-26T12:19:00Z">
              <w:r>
                <w:rPr>
                  <w:lang w:val="lv-LV"/>
                </w:rPr>
                <w:t>tap/faucet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6902B83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E2120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91DEF51" w14:textId="77777777" w:rsidTr="00440775">
        <w:tc>
          <w:tcPr>
            <w:tcW w:w="1560" w:type="dxa"/>
            <w:shd w:val="clear" w:color="auto" w:fill="auto"/>
          </w:tcPr>
          <w:p w14:paraId="4967FA83" w14:textId="77777777" w:rsidR="000F2F68" w:rsidRDefault="000F2F68" w:rsidP="00440775">
            <w:pPr>
              <w:rPr>
                <w:ins w:id="318" w:author="Information Services" w:date="2017-05-26T12:19:00Z"/>
                <w:lang w:val="lv-LV"/>
              </w:rPr>
            </w:pPr>
            <w:r>
              <w:rPr>
                <w:lang w:val="lv-LV"/>
              </w:rPr>
              <w:t>krāsns</w:t>
            </w:r>
          </w:p>
          <w:p w14:paraId="0F222F7D" w14:textId="350245A3" w:rsidR="001D5615" w:rsidRDefault="001D5615" w:rsidP="00440775">
            <w:pPr>
              <w:rPr>
                <w:lang w:val="lv-LV"/>
              </w:rPr>
            </w:pPr>
            <w:ins w:id="319" w:author="Information Services" w:date="2017-05-26T12:19:00Z">
              <w:r>
                <w:rPr>
                  <w:lang w:val="lv-LV"/>
                </w:rPr>
                <w:t>oven</w:t>
              </w:r>
            </w:ins>
          </w:p>
        </w:tc>
        <w:tc>
          <w:tcPr>
            <w:tcW w:w="851" w:type="dxa"/>
            <w:shd w:val="clear" w:color="auto" w:fill="auto"/>
          </w:tcPr>
          <w:p w14:paraId="2D84990A" w14:textId="77777777" w:rsidR="000F2F68" w:rsidRDefault="000F2F68" w:rsidP="00440775">
            <w:pPr>
              <w:jc w:val="center"/>
            </w:pPr>
            <w:r w:rsidRPr="00FE6865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52EFEB2D" w14:textId="77777777" w:rsidR="000F2F68" w:rsidRDefault="000F2F68" w:rsidP="00440775">
            <w:pPr>
              <w:jc w:val="center"/>
            </w:pPr>
            <w:r w:rsidRPr="00442BF0">
              <w:sym w:font="Wingdings" w:char="F06F"/>
            </w:r>
          </w:p>
        </w:tc>
      </w:tr>
      <w:tr w:rsidR="000F2F68" w:rsidRPr="005316EA" w14:paraId="36471724" w14:textId="77777777" w:rsidTr="00440775">
        <w:tc>
          <w:tcPr>
            <w:tcW w:w="1560" w:type="dxa"/>
            <w:shd w:val="clear" w:color="auto" w:fill="auto"/>
          </w:tcPr>
          <w:p w14:paraId="33365415" w14:textId="77777777" w:rsidR="000F2F68" w:rsidRDefault="000F2F68" w:rsidP="00440775">
            <w:pPr>
              <w:rPr>
                <w:ins w:id="320" w:author="Information Services" w:date="2017-05-26T12:19:00Z"/>
                <w:lang w:val="lv-LV"/>
              </w:rPr>
            </w:pPr>
            <w:r w:rsidRPr="005316EA">
              <w:rPr>
                <w:lang w:val="lv-LV"/>
              </w:rPr>
              <w:t>krēsls</w:t>
            </w:r>
          </w:p>
          <w:p w14:paraId="6C72EBB0" w14:textId="4644899D" w:rsidR="001D5615" w:rsidRPr="0083351F" w:rsidRDefault="001D5615" w:rsidP="00440775">
            <w:ins w:id="321" w:author="Information Services" w:date="2017-05-26T12:19:00Z">
              <w:r>
                <w:rPr>
                  <w:lang w:val="lv-LV"/>
                </w:rPr>
                <w:t>chair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FC8A30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23AA4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40978D8" w14:textId="77777777" w:rsidTr="00440775">
        <w:tc>
          <w:tcPr>
            <w:tcW w:w="1560" w:type="dxa"/>
            <w:shd w:val="clear" w:color="auto" w:fill="auto"/>
          </w:tcPr>
          <w:p w14:paraId="4E6019A9" w14:textId="77777777" w:rsidR="000F2F68" w:rsidRDefault="000F2F68" w:rsidP="00440775">
            <w:pPr>
              <w:rPr>
                <w:ins w:id="322" w:author="Information Services" w:date="2017-05-26T12:19:00Z"/>
                <w:lang w:val="lv-LV"/>
              </w:rPr>
            </w:pPr>
            <w:r>
              <w:rPr>
                <w:lang w:val="lv-LV"/>
              </w:rPr>
              <w:t>ledusskapis</w:t>
            </w:r>
          </w:p>
          <w:p w14:paraId="604F9B44" w14:textId="57C54920" w:rsidR="001D5615" w:rsidRDefault="001D5615" w:rsidP="00440775">
            <w:pPr>
              <w:rPr>
                <w:lang w:val="lv-LV"/>
              </w:rPr>
            </w:pPr>
            <w:ins w:id="323" w:author="Information Services" w:date="2017-05-26T12:19:00Z">
              <w:r>
                <w:rPr>
                  <w:lang w:val="lv-LV"/>
                </w:rPr>
                <w:t>fridge</w:t>
              </w:r>
            </w:ins>
          </w:p>
        </w:tc>
        <w:tc>
          <w:tcPr>
            <w:tcW w:w="851" w:type="dxa"/>
            <w:shd w:val="clear" w:color="auto" w:fill="auto"/>
          </w:tcPr>
          <w:p w14:paraId="69045BB6" w14:textId="77777777" w:rsidR="000F2F68" w:rsidRDefault="000F2F68" w:rsidP="00440775">
            <w:pPr>
              <w:jc w:val="center"/>
            </w:pPr>
            <w:r w:rsidRPr="00FE6865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673F576A" w14:textId="77777777" w:rsidR="000F2F68" w:rsidRDefault="000F2F68" w:rsidP="00440775">
            <w:pPr>
              <w:jc w:val="center"/>
            </w:pPr>
            <w:r w:rsidRPr="00442BF0">
              <w:sym w:font="Wingdings" w:char="F06F"/>
            </w:r>
          </w:p>
        </w:tc>
      </w:tr>
      <w:tr w:rsidR="000F2F68" w:rsidRPr="005316EA" w14:paraId="30917B4D" w14:textId="77777777" w:rsidTr="00440775">
        <w:tc>
          <w:tcPr>
            <w:tcW w:w="1560" w:type="dxa"/>
            <w:shd w:val="clear" w:color="auto" w:fill="auto"/>
          </w:tcPr>
          <w:p w14:paraId="46933D92" w14:textId="77777777" w:rsidR="000F2F68" w:rsidRDefault="000F2F68" w:rsidP="00440775">
            <w:pPr>
              <w:rPr>
                <w:ins w:id="324" w:author="Information Services" w:date="2017-05-26T12:19:00Z"/>
                <w:lang w:val="lv-LV"/>
              </w:rPr>
            </w:pPr>
            <w:r w:rsidRPr="005316EA">
              <w:rPr>
                <w:lang w:val="lv-LV"/>
              </w:rPr>
              <w:t>logs</w:t>
            </w:r>
          </w:p>
          <w:p w14:paraId="7A6DA931" w14:textId="19ADE7ED" w:rsidR="001D5615" w:rsidRPr="0083351F" w:rsidRDefault="001D5615" w:rsidP="00440775">
            <w:ins w:id="325" w:author="Information Services" w:date="2017-05-26T12:19:00Z">
              <w:r>
                <w:rPr>
                  <w:lang w:val="lv-LV"/>
                </w:rPr>
                <w:t>window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C00BBE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482F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8C40B08" w14:textId="77777777" w:rsidTr="00440775">
        <w:tc>
          <w:tcPr>
            <w:tcW w:w="1560" w:type="dxa"/>
            <w:shd w:val="clear" w:color="auto" w:fill="auto"/>
          </w:tcPr>
          <w:p w14:paraId="3FA7396D" w14:textId="77777777" w:rsidR="000F2F68" w:rsidRDefault="000F2F68" w:rsidP="00440775">
            <w:pPr>
              <w:rPr>
                <w:ins w:id="326" w:author="Information Services" w:date="2017-05-26T12:19:00Z"/>
                <w:lang w:val="lv-LV"/>
              </w:rPr>
            </w:pPr>
            <w:r w:rsidRPr="005316EA">
              <w:rPr>
                <w:lang w:val="lv-LV"/>
              </w:rPr>
              <w:t>paklājs</w:t>
            </w:r>
          </w:p>
          <w:p w14:paraId="58340194" w14:textId="0D52EBA2" w:rsidR="001D5615" w:rsidRPr="0083351F" w:rsidRDefault="001D5615" w:rsidP="00440775">
            <w:ins w:id="327" w:author="Information Services" w:date="2017-05-26T12:19:00Z">
              <w:r>
                <w:rPr>
                  <w:lang w:val="lv-LV"/>
                </w:rPr>
                <w:t>carpet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E2D64F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87BF5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FEE8C27" w14:textId="77777777" w:rsidTr="00440775">
        <w:tc>
          <w:tcPr>
            <w:tcW w:w="1560" w:type="dxa"/>
            <w:shd w:val="clear" w:color="auto" w:fill="auto"/>
          </w:tcPr>
          <w:p w14:paraId="412661F2" w14:textId="77777777" w:rsidR="000F2F68" w:rsidRDefault="000F2F68" w:rsidP="00440775">
            <w:pPr>
              <w:rPr>
                <w:ins w:id="328" w:author="Information Services" w:date="2017-05-26T12:19:00Z"/>
                <w:lang w:val="lv-LV"/>
              </w:rPr>
            </w:pPr>
            <w:r>
              <w:rPr>
                <w:lang w:val="lv-LV"/>
              </w:rPr>
              <w:t>plīts</w:t>
            </w:r>
          </w:p>
          <w:p w14:paraId="63E7DBA4" w14:textId="78884E50" w:rsidR="001D5615" w:rsidRPr="005316EA" w:rsidRDefault="001D5615" w:rsidP="00440775">
            <w:pPr>
              <w:rPr>
                <w:lang w:val="lv-LV"/>
              </w:rPr>
            </w:pPr>
            <w:ins w:id="329" w:author="Information Services" w:date="2017-05-26T12:19:00Z">
              <w:r>
                <w:rPr>
                  <w:lang w:val="lv-LV"/>
                </w:rPr>
                <w:t>stove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0E20316" w14:textId="77777777" w:rsidR="000F2F68" w:rsidRPr="005316EA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9D3B09" w14:textId="77777777" w:rsidR="000F2F68" w:rsidRPr="005316EA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F0FD655" w14:textId="77777777" w:rsidTr="00440775">
        <w:tc>
          <w:tcPr>
            <w:tcW w:w="1560" w:type="dxa"/>
            <w:shd w:val="clear" w:color="auto" w:fill="auto"/>
          </w:tcPr>
          <w:p w14:paraId="20314541" w14:textId="77777777" w:rsidR="000F2F68" w:rsidRDefault="000F2F68" w:rsidP="00440775">
            <w:pPr>
              <w:rPr>
                <w:ins w:id="330" w:author="Information Services" w:date="2017-05-26T12:19:00Z"/>
                <w:lang w:val="lv-LV"/>
              </w:rPr>
            </w:pPr>
            <w:r w:rsidRPr="005316EA">
              <w:rPr>
                <w:lang w:val="lv-LV"/>
              </w:rPr>
              <w:t>pods/podiņš</w:t>
            </w:r>
          </w:p>
          <w:p w14:paraId="2D83A3BD" w14:textId="1D3AA190" w:rsidR="001D5615" w:rsidRPr="005316EA" w:rsidRDefault="001D5615" w:rsidP="00440775">
            <w:pPr>
              <w:rPr>
                <w:lang w:val="lv-LV"/>
              </w:rPr>
            </w:pPr>
            <w:ins w:id="331" w:author="Information Services" w:date="2017-05-26T12:19:00Z">
              <w:r>
                <w:rPr>
                  <w:lang w:val="lv-LV"/>
                </w:rPr>
                <w:t>potty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E2D4EF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B5A9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464156E" w14:textId="77777777" w:rsidTr="00440775">
        <w:tc>
          <w:tcPr>
            <w:tcW w:w="1560" w:type="dxa"/>
            <w:shd w:val="clear" w:color="auto" w:fill="auto"/>
          </w:tcPr>
          <w:p w14:paraId="6D54C7B5" w14:textId="77777777" w:rsidR="000F2F68" w:rsidRDefault="000F2F68" w:rsidP="00440775">
            <w:pPr>
              <w:rPr>
                <w:ins w:id="332" w:author="Information Services" w:date="2017-05-26T12:19:00Z"/>
                <w:lang w:val="lv-LV"/>
              </w:rPr>
            </w:pPr>
            <w:r w:rsidRPr="005316EA">
              <w:rPr>
                <w:lang w:val="lv-LV"/>
              </w:rPr>
              <w:lastRenderedPageBreak/>
              <w:t>skapis</w:t>
            </w:r>
          </w:p>
          <w:p w14:paraId="2D9E558B" w14:textId="687E6602" w:rsidR="001D5615" w:rsidRPr="0083351F" w:rsidRDefault="001D5615" w:rsidP="00440775">
            <w:ins w:id="333" w:author="Information Services" w:date="2017-05-26T12:19:00Z">
              <w:r>
                <w:rPr>
                  <w:lang w:val="lv-LV"/>
                </w:rPr>
                <w:t>closet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E44871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F7625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1BE56A8" w14:textId="77777777" w:rsidTr="00440775">
        <w:tc>
          <w:tcPr>
            <w:tcW w:w="1560" w:type="dxa"/>
            <w:shd w:val="clear" w:color="auto" w:fill="auto"/>
          </w:tcPr>
          <w:p w14:paraId="541C5349" w14:textId="77777777" w:rsidR="000F2F68" w:rsidRDefault="000F2F68" w:rsidP="00440775">
            <w:pPr>
              <w:rPr>
                <w:ins w:id="334" w:author="Information Services" w:date="2017-05-26T12:19:00Z"/>
                <w:lang w:val="lv-LV"/>
              </w:rPr>
            </w:pPr>
            <w:r w:rsidRPr="005316EA">
              <w:rPr>
                <w:lang w:val="lv-LV"/>
              </w:rPr>
              <w:t>spogulis</w:t>
            </w:r>
          </w:p>
          <w:p w14:paraId="0E96C1FB" w14:textId="5DB3FB53" w:rsidR="001D5615" w:rsidRPr="005316EA" w:rsidRDefault="001D5615" w:rsidP="00440775">
            <w:pPr>
              <w:rPr>
                <w:lang w:val="lv-LV"/>
              </w:rPr>
            </w:pPr>
            <w:ins w:id="335" w:author="Information Services" w:date="2017-05-26T12:19:00Z">
              <w:r>
                <w:rPr>
                  <w:lang w:val="lv-LV"/>
                </w:rPr>
                <w:t>mirror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89C635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9B0FE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B42F0BC" w14:textId="77777777" w:rsidTr="00440775">
        <w:tc>
          <w:tcPr>
            <w:tcW w:w="1560" w:type="dxa"/>
            <w:shd w:val="clear" w:color="auto" w:fill="auto"/>
          </w:tcPr>
          <w:p w14:paraId="5CBD76E4" w14:textId="77777777" w:rsidR="000F2F68" w:rsidRDefault="000F2F68" w:rsidP="00440775">
            <w:pPr>
              <w:rPr>
                <w:ins w:id="336" w:author="Information Services" w:date="2017-05-26T12:19:00Z"/>
                <w:lang w:val="lv-LV"/>
              </w:rPr>
            </w:pPr>
            <w:r>
              <w:rPr>
                <w:lang w:val="lv-LV"/>
              </w:rPr>
              <w:t>televizors</w:t>
            </w:r>
          </w:p>
          <w:p w14:paraId="7E0F2BEA" w14:textId="6B86FD90" w:rsidR="001D5615" w:rsidRDefault="001D5615" w:rsidP="00440775">
            <w:pPr>
              <w:rPr>
                <w:lang w:val="lv-LV"/>
              </w:rPr>
            </w:pPr>
            <w:ins w:id="337" w:author="Information Services" w:date="2017-05-26T12:19:00Z">
              <w:r>
                <w:rPr>
                  <w:lang w:val="lv-LV"/>
                </w:rPr>
                <w:t>TV</w:t>
              </w:r>
            </w:ins>
          </w:p>
        </w:tc>
        <w:tc>
          <w:tcPr>
            <w:tcW w:w="851" w:type="dxa"/>
            <w:shd w:val="clear" w:color="auto" w:fill="auto"/>
          </w:tcPr>
          <w:p w14:paraId="2714BBC1" w14:textId="77777777" w:rsidR="000F2F68" w:rsidRDefault="000F2F68" w:rsidP="00440775">
            <w:pPr>
              <w:jc w:val="center"/>
            </w:pPr>
            <w:r w:rsidRPr="00FE6865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61739C60" w14:textId="77777777" w:rsidR="000F2F68" w:rsidRDefault="000F2F68" w:rsidP="00440775">
            <w:pPr>
              <w:jc w:val="center"/>
            </w:pPr>
            <w:r w:rsidRPr="00442BF0">
              <w:sym w:font="Wingdings" w:char="F06F"/>
            </w:r>
          </w:p>
        </w:tc>
      </w:tr>
      <w:tr w:rsidR="000F2F68" w:rsidRPr="005316EA" w14:paraId="3D2FF1A8" w14:textId="77777777" w:rsidTr="00440775">
        <w:tc>
          <w:tcPr>
            <w:tcW w:w="1560" w:type="dxa"/>
            <w:shd w:val="clear" w:color="auto" w:fill="auto"/>
          </w:tcPr>
          <w:p w14:paraId="34BA7D5E" w14:textId="77777777" w:rsidR="000F2F68" w:rsidRDefault="000F2F68" w:rsidP="00440775">
            <w:pPr>
              <w:rPr>
                <w:ins w:id="338" w:author="Information Services" w:date="2017-05-26T12:20:00Z"/>
                <w:lang w:val="lv-LV"/>
              </w:rPr>
            </w:pPr>
            <w:r w:rsidRPr="005316EA">
              <w:rPr>
                <w:lang w:val="lv-LV"/>
              </w:rPr>
              <w:t>tualete</w:t>
            </w:r>
          </w:p>
          <w:p w14:paraId="421A1851" w14:textId="716842F5" w:rsidR="001D5615" w:rsidRPr="005316EA" w:rsidRDefault="001D5615" w:rsidP="00440775">
            <w:pPr>
              <w:rPr>
                <w:lang w:val="lv-LV"/>
              </w:rPr>
            </w:pPr>
            <w:ins w:id="339" w:author="Information Services" w:date="2017-05-26T12:20:00Z">
              <w:r>
                <w:rPr>
                  <w:lang w:val="lv-LV"/>
                </w:rPr>
                <w:t>toilet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E23A1D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0544D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D904B1F" w14:textId="77777777" w:rsidTr="00440775">
        <w:tc>
          <w:tcPr>
            <w:tcW w:w="1560" w:type="dxa"/>
            <w:shd w:val="clear" w:color="auto" w:fill="auto"/>
          </w:tcPr>
          <w:p w14:paraId="47DD999B" w14:textId="77777777" w:rsidR="000F2F68" w:rsidRDefault="000F2F68" w:rsidP="00440775">
            <w:pPr>
              <w:rPr>
                <w:ins w:id="340" w:author="Information Services" w:date="2017-05-26T12:20:00Z"/>
                <w:lang w:val="lv-LV"/>
              </w:rPr>
            </w:pPr>
            <w:r w:rsidRPr="005316EA">
              <w:rPr>
                <w:lang w:val="lv-LV"/>
              </w:rPr>
              <w:t>vanna</w:t>
            </w:r>
          </w:p>
          <w:p w14:paraId="7356A148" w14:textId="1B5A98AA" w:rsidR="001D5615" w:rsidRPr="005316EA" w:rsidRDefault="001D5615" w:rsidP="00440775">
            <w:pPr>
              <w:rPr>
                <w:lang w:val="lv-LV"/>
              </w:rPr>
            </w:pPr>
            <w:ins w:id="341" w:author="Information Services" w:date="2017-05-26T12:20:00Z">
              <w:r>
                <w:rPr>
                  <w:lang w:val="lv-LV"/>
                </w:rPr>
                <w:t>bath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D762C8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97547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2884BEA" w14:textId="77777777" w:rsidTr="00440775">
        <w:tc>
          <w:tcPr>
            <w:tcW w:w="1560" w:type="dxa"/>
            <w:shd w:val="clear" w:color="auto" w:fill="auto"/>
          </w:tcPr>
          <w:p w14:paraId="7D9F84ED" w14:textId="77777777" w:rsidR="000F2F68" w:rsidRDefault="000F2F68" w:rsidP="00440775">
            <w:pPr>
              <w:rPr>
                <w:ins w:id="342" w:author="Information Services" w:date="2017-05-26T12:20:00Z"/>
                <w:lang w:val="lv-LV"/>
              </w:rPr>
            </w:pPr>
            <w:r w:rsidRPr="005316EA">
              <w:rPr>
                <w:lang w:val="lv-LV"/>
              </w:rPr>
              <w:t>vannas istaba</w:t>
            </w:r>
          </w:p>
          <w:p w14:paraId="039EC1B4" w14:textId="6BBB69C3" w:rsidR="001D5615" w:rsidRPr="005316EA" w:rsidRDefault="001D5615" w:rsidP="00440775">
            <w:pPr>
              <w:rPr>
                <w:lang w:val="lv-LV"/>
              </w:rPr>
            </w:pPr>
            <w:ins w:id="343" w:author="Information Services" w:date="2017-05-26T12:20:00Z">
              <w:r>
                <w:rPr>
                  <w:lang w:val="lv-LV"/>
                </w:rPr>
                <w:t>bathroom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C79B6E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6ADC0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333EF16" w14:textId="77777777" w:rsidTr="00440775">
        <w:tc>
          <w:tcPr>
            <w:tcW w:w="1560" w:type="dxa"/>
            <w:shd w:val="clear" w:color="auto" w:fill="auto"/>
          </w:tcPr>
          <w:p w14:paraId="0FD54CD0" w14:textId="77777777" w:rsidR="000F2F68" w:rsidRDefault="000F2F68" w:rsidP="00440775">
            <w:pPr>
              <w:rPr>
                <w:ins w:id="344" w:author="Information Services" w:date="2017-05-26T12:20:00Z"/>
                <w:lang w:val="lv-LV"/>
              </w:rPr>
            </w:pPr>
            <w:r w:rsidRPr="005316EA">
              <w:rPr>
                <w:lang w:val="lv-LV"/>
              </w:rPr>
              <w:t>virtuve</w:t>
            </w:r>
          </w:p>
          <w:p w14:paraId="71D53981" w14:textId="04F07B7E" w:rsidR="001D5615" w:rsidRPr="005316EA" w:rsidRDefault="001D5615" w:rsidP="00440775">
            <w:pPr>
              <w:rPr>
                <w:lang w:val="lv-LV"/>
              </w:rPr>
            </w:pPr>
            <w:ins w:id="345" w:author="Information Services" w:date="2017-05-26T12:20:00Z">
              <w:r>
                <w:rPr>
                  <w:lang w:val="lv-LV"/>
                </w:rPr>
                <w:t>kitchen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C0C007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7B107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</w:tbl>
    <w:p w14:paraId="2A6805DF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 w:rsidSect="00506D50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720"/>
          <w:titlePg/>
        </w:sectPr>
      </w:pPr>
    </w:p>
    <w:p w14:paraId="73B5FE9F" w14:textId="77777777" w:rsidR="000F2F68" w:rsidRDefault="000F2F68" w:rsidP="000F2F68">
      <w:pPr>
        <w:autoSpaceDE/>
        <w:autoSpaceDN/>
        <w:jc w:val="both"/>
        <w:rPr>
          <w:lang w:val="lv-LV"/>
        </w:rPr>
      </w:pPr>
    </w:p>
    <w:p w14:paraId="27F605F6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244F6CEF" w14:textId="443D3672" w:rsidR="000F2F68" w:rsidRDefault="000F2F68" w:rsidP="000F2F68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9. </w:t>
      </w:r>
      <w:r w:rsidRPr="00EA26E5">
        <w:rPr>
          <w:b/>
          <w:sz w:val="24"/>
          <w:szCs w:val="24"/>
          <w:lang w:val="lv-LV"/>
        </w:rPr>
        <w:t>Māja, saimniecības piederumi, sadzīves priekšmeti un tehnika</w:t>
      </w:r>
      <w:r>
        <w:rPr>
          <w:b/>
          <w:sz w:val="24"/>
          <w:szCs w:val="24"/>
          <w:lang w:val="lv-LV"/>
        </w:rPr>
        <w:t xml:space="preserve"> </w:t>
      </w:r>
      <w:ins w:id="346" w:author="Information Services" w:date="2017-05-26T13:03:00Z">
        <w:r w:rsidR="00BB4C56" w:rsidRPr="00BB4C56">
          <w:rPr>
            <w:b/>
            <w:sz w:val="24"/>
            <w:szCs w:val="24"/>
            <w:lang w:val="lv-LV"/>
          </w:rPr>
          <w:t xml:space="preserve">Small </w:t>
        </w:r>
      </w:ins>
      <w:ins w:id="347" w:author="Information Services" w:date="2017-05-26T12:22:00Z">
        <w:r w:rsidR="00BB4C56" w:rsidRPr="00BB4C56">
          <w:rPr>
            <w:b/>
            <w:sz w:val="24"/>
            <w:szCs w:val="24"/>
            <w:lang w:val="lv-LV"/>
          </w:rPr>
          <w:t>Household Items</w:t>
        </w:r>
        <w:r w:rsidR="001D5615">
          <w:rPr>
            <w:b/>
            <w:lang w:val="lv-LV"/>
          </w:rPr>
          <w:t xml:space="preserve"> </w:t>
        </w:r>
      </w:ins>
      <w:r>
        <w:rPr>
          <w:b/>
          <w:sz w:val="24"/>
          <w:szCs w:val="24"/>
          <w:lang w:val="lv-LV"/>
        </w:rPr>
        <w:t>(34)</w:t>
      </w:r>
    </w:p>
    <w:p w14:paraId="1612DA01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6C420F49" w14:textId="77777777" w:rsidR="000F2F68" w:rsidRDefault="000F2F68" w:rsidP="000F2F68">
      <w:pPr>
        <w:rPr>
          <w:b/>
          <w:lang w:val="lv-LV"/>
        </w:rPr>
        <w:sectPr w:rsidR="000F2F68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32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1"/>
        <w:gridCol w:w="850"/>
      </w:tblGrid>
      <w:tr w:rsidR="000F2F68" w:rsidRPr="005316EA" w14:paraId="5CE21AFF" w14:textId="77777777" w:rsidTr="00440775">
        <w:trPr>
          <w:tblHeader/>
        </w:trPr>
        <w:tc>
          <w:tcPr>
            <w:tcW w:w="1560" w:type="dxa"/>
            <w:shd w:val="clear" w:color="auto" w:fill="auto"/>
          </w:tcPr>
          <w:p w14:paraId="3D5142D4" w14:textId="77777777" w:rsidR="000F2F68" w:rsidRPr="005316EA" w:rsidRDefault="000F2F68" w:rsidP="00440775">
            <w:pPr>
              <w:rPr>
                <w:b/>
                <w:lang w:val="lv-LV"/>
              </w:rPr>
            </w:pPr>
          </w:p>
        </w:tc>
        <w:tc>
          <w:tcPr>
            <w:tcW w:w="851" w:type="dxa"/>
            <w:shd w:val="clear" w:color="auto" w:fill="auto"/>
          </w:tcPr>
          <w:p w14:paraId="717D9AA6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Saprot</w:t>
            </w:r>
          </w:p>
        </w:tc>
        <w:tc>
          <w:tcPr>
            <w:tcW w:w="850" w:type="dxa"/>
            <w:shd w:val="clear" w:color="auto" w:fill="auto"/>
          </w:tcPr>
          <w:p w14:paraId="7AA2D820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Saprot </w:t>
            </w:r>
          </w:p>
          <w:p w14:paraId="544A2D59" w14:textId="77777777" w:rsidR="000F2F68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un </w:t>
            </w:r>
          </w:p>
          <w:p w14:paraId="3CBA9490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lieto</w:t>
            </w:r>
          </w:p>
        </w:tc>
      </w:tr>
      <w:tr w:rsidR="000F2F68" w:rsidRPr="005316EA" w14:paraId="7768FC84" w14:textId="77777777" w:rsidTr="00440775">
        <w:tc>
          <w:tcPr>
            <w:tcW w:w="1560" w:type="dxa"/>
            <w:shd w:val="clear" w:color="auto" w:fill="auto"/>
          </w:tcPr>
          <w:p w14:paraId="682ED413" w14:textId="77777777" w:rsidR="000F2F68" w:rsidRDefault="000F2F68" w:rsidP="00440775">
            <w:pPr>
              <w:rPr>
                <w:ins w:id="348" w:author="Information Services" w:date="2017-05-26T12:22:00Z"/>
                <w:lang w:val="lv-LV"/>
              </w:rPr>
            </w:pPr>
            <w:r>
              <w:rPr>
                <w:lang w:val="lv-LV"/>
              </w:rPr>
              <w:t>āmurs</w:t>
            </w:r>
          </w:p>
          <w:p w14:paraId="69329BCD" w14:textId="678AC6B3" w:rsidR="001D5615" w:rsidRPr="005316EA" w:rsidRDefault="001D5615" w:rsidP="00440775">
            <w:pPr>
              <w:rPr>
                <w:lang w:val="lv-LV"/>
              </w:rPr>
            </w:pPr>
            <w:ins w:id="349" w:author="Information Services" w:date="2017-05-26T12:22:00Z">
              <w:r>
                <w:rPr>
                  <w:lang w:val="lv-LV"/>
                </w:rPr>
                <w:t>hammer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58FE84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EDFB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1514150" w14:textId="77777777" w:rsidTr="00440775">
        <w:tc>
          <w:tcPr>
            <w:tcW w:w="1560" w:type="dxa"/>
            <w:shd w:val="clear" w:color="auto" w:fill="auto"/>
          </w:tcPr>
          <w:p w14:paraId="51F5AD26" w14:textId="77777777" w:rsidR="000F2F68" w:rsidRDefault="000F2F68" w:rsidP="00440775">
            <w:pPr>
              <w:rPr>
                <w:ins w:id="350" w:author="Information Services" w:date="2017-05-26T12:22:00Z"/>
                <w:lang w:val="lv-LV"/>
              </w:rPr>
            </w:pPr>
            <w:r w:rsidRPr="005316EA">
              <w:rPr>
                <w:lang w:val="lv-LV"/>
              </w:rPr>
              <w:t>atkritumi</w:t>
            </w:r>
          </w:p>
          <w:p w14:paraId="11AC4506" w14:textId="590068C3" w:rsidR="001D5615" w:rsidRPr="0083351F" w:rsidRDefault="001D5615" w:rsidP="00440775">
            <w:ins w:id="351" w:author="Information Services" w:date="2017-05-26T12:22:00Z">
              <w:r>
                <w:rPr>
                  <w:lang w:val="lv-LV"/>
                </w:rPr>
                <w:t>trash/garbage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8E0AE6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8F7A3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B0E0A94" w14:textId="77777777" w:rsidTr="00440775">
        <w:tc>
          <w:tcPr>
            <w:tcW w:w="1560" w:type="dxa"/>
            <w:shd w:val="clear" w:color="auto" w:fill="auto"/>
          </w:tcPr>
          <w:p w14:paraId="7FBFF87F" w14:textId="77777777" w:rsidR="000F2F68" w:rsidRDefault="000F2F68" w:rsidP="00440775">
            <w:pPr>
              <w:rPr>
                <w:ins w:id="352" w:author="Information Services" w:date="2017-05-26T12:22:00Z"/>
                <w:lang w:val="lv-LV"/>
              </w:rPr>
            </w:pPr>
            <w:r w:rsidRPr="005316EA">
              <w:rPr>
                <w:lang w:val="lv-LV"/>
              </w:rPr>
              <w:lastRenderedPageBreak/>
              <w:t>atslēgas</w:t>
            </w:r>
          </w:p>
          <w:p w14:paraId="05437B19" w14:textId="02AD236A" w:rsidR="001D5615" w:rsidRPr="005316EA" w:rsidRDefault="001D5615" w:rsidP="00440775">
            <w:pPr>
              <w:rPr>
                <w:lang w:val="lv-LV"/>
              </w:rPr>
            </w:pPr>
            <w:ins w:id="353" w:author="Information Services" w:date="2017-05-26T12:22:00Z">
              <w:r>
                <w:rPr>
                  <w:lang w:val="lv-LV"/>
                </w:rPr>
                <w:t>keys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8D62A2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1CCDC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19DD0F9" w14:textId="77777777" w:rsidTr="00440775">
        <w:tc>
          <w:tcPr>
            <w:tcW w:w="1560" w:type="dxa"/>
            <w:shd w:val="clear" w:color="auto" w:fill="auto"/>
          </w:tcPr>
          <w:p w14:paraId="473455FA" w14:textId="77777777" w:rsidR="000F2F68" w:rsidRDefault="000F2F68" w:rsidP="00440775">
            <w:pPr>
              <w:rPr>
                <w:ins w:id="354" w:author="Information Services" w:date="2017-05-26T12:22:00Z"/>
                <w:lang w:val="lv-LV"/>
              </w:rPr>
            </w:pPr>
            <w:r>
              <w:rPr>
                <w:lang w:val="lv-LV"/>
              </w:rPr>
              <w:t>attēls</w:t>
            </w:r>
          </w:p>
          <w:p w14:paraId="24B8A2B7" w14:textId="3DD321B4" w:rsidR="001D5615" w:rsidRPr="005316EA" w:rsidRDefault="001D5615" w:rsidP="00440775">
            <w:pPr>
              <w:rPr>
                <w:lang w:val="lv-LV"/>
              </w:rPr>
            </w:pPr>
            <w:ins w:id="355" w:author="Information Services" w:date="2017-05-26T12:22:00Z">
              <w:r>
                <w:rPr>
                  <w:lang w:val="lv-LV"/>
                </w:rPr>
                <w:t>picture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A46FCE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6018A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04AC733" w14:textId="77777777" w:rsidTr="00440775">
        <w:tc>
          <w:tcPr>
            <w:tcW w:w="1560" w:type="dxa"/>
            <w:shd w:val="clear" w:color="auto" w:fill="auto"/>
          </w:tcPr>
          <w:p w14:paraId="67C0C49D" w14:textId="77777777" w:rsidR="000F2F68" w:rsidRDefault="000F2F68" w:rsidP="00440775">
            <w:pPr>
              <w:rPr>
                <w:ins w:id="356" w:author="Information Services" w:date="2017-05-26T12:22:00Z"/>
                <w:lang w:val="lv-LV"/>
              </w:rPr>
            </w:pPr>
            <w:r w:rsidRPr="005316EA">
              <w:rPr>
                <w:lang w:val="lv-LV"/>
              </w:rPr>
              <w:lastRenderedPageBreak/>
              <w:t>birste</w:t>
            </w:r>
          </w:p>
          <w:p w14:paraId="0E66BD4C" w14:textId="6943AD26" w:rsidR="001D5615" w:rsidRPr="0083351F" w:rsidRDefault="001D5615" w:rsidP="00440775">
            <w:ins w:id="357" w:author="Information Services" w:date="2017-05-26T12:22:00Z">
              <w:r>
                <w:rPr>
                  <w:lang w:val="lv-LV"/>
                </w:rPr>
                <w:t>brush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678C21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BB7A2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A75D5BC" w14:textId="77777777" w:rsidTr="00440775">
        <w:tc>
          <w:tcPr>
            <w:tcW w:w="1560" w:type="dxa"/>
            <w:shd w:val="clear" w:color="auto" w:fill="auto"/>
          </w:tcPr>
          <w:p w14:paraId="64567D25" w14:textId="77777777" w:rsidR="000F2F68" w:rsidRDefault="000F2F68" w:rsidP="00440775">
            <w:pPr>
              <w:rPr>
                <w:ins w:id="358" w:author="Information Services" w:date="2017-05-26T12:22:00Z"/>
                <w:lang w:val="lv-LV"/>
              </w:rPr>
            </w:pPr>
            <w:r w:rsidRPr="005316EA">
              <w:rPr>
                <w:lang w:val="lv-LV"/>
              </w:rPr>
              <w:t>bļoda</w:t>
            </w:r>
          </w:p>
          <w:p w14:paraId="4FC8A181" w14:textId="650BD552" w:rsidR="001D5615" w:rsidRPr="0083351F" w:rsidRDefault="001D5615" w:rsidP="00440775">
            <w:ins w:id="359" w:author="Information Services" w:date="2017-05-26T12:22:00Z">
              <w:r>
                <w:rPr>
                  <w:lang w:val="lv-LV"/>
                </w:rPr>
                <w:t>dish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EE8B19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F30E3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8AB8723" w14:textId="77777777" w:rsidTr="00440775">
        <w:tc>
          <w:tcPr>
            <w:tcW w:w="1560" w:type="dxa"/>
            <w:shd w:val="clear" w:color="auto" w:fill="auto"/>
          </w:tcPr>
          <w:p w14:paraId="1203A5AD" w14:textId="77777777" w:rsidR="000F2F68" w:rsidRDefault="000F2F68" w:rsidP="00440775">
            <w:pPr>
              <w:rPr>
                <w:ins w:id="360" w:author="Information Services" w:date="2017-05-26T12:22:00Z"/>
                <w:lang w:val="lv-LV"/>
              </w:rPr>
            </w:pPr>
            <w:r>
              <w:rPr>
                <w:lang w:val="lv-LV"/>
              </w:rPr>
              <w:lastRenderedPageBreak/>
              <w:t>brilles</w:t>
            </w:r>
          </w:p>
          <w:p w14:paraId="25956125" w14:textId="30F78D21" w:rsidR="001D5615" w:rsidRPr="005316EA" w:rsidRDefault="001D5615" w:rsidP="00440775">
            <w:pPr>
              <w:rPr>
                <w:lang w:val="lv-LV"/>
              </w:rPr>
            </w:pPr>
            <w:ins w:id="361" w:author="Information Services" w:date="2017-05-26T12:22:00Z">
              <w:r>
                <w:rPr>
                  <w:lang w:val="lv-LV"/>
                </w:rPr>
                <w:t>glasses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EBC85B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3471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8403DCC" w14:textId="77777777" w:rsidTr="00440775">
        <w:tc>
          <w:tcPr>
            <w:tcW w:w="1560" w:type="dxa"/>
            <w:shd w:val="clear" w:color="auto" w:fill="auto"/>
          </w:tcPr>
          <w:p w14:paraId="23EDF612" w14:textId="77777777" w:rsidR="000F2F68" w:rsidRDefault="000F2F68" w:rsidP="00440775">
            <w:pPr>
              <w:rPr>
                <w:ins w:id="362" w:author="Information Services" w:date="2017-05-26T12:23:00Z"/>
                <w:lang w:val="lv-LV"/>
              </w:rPr>
            </w:pPr>
            <w:r w:rsidRPr="005316EA">
              <w:rPr>
                <w:lang w:val="lv-LV"/>
              </w:rPr>
              <w:t>dakšiņa</w:t>
            </w:r>
          </w:p>
          <w:p w14:paraId="176C29A0" w14:textId="7B05C429" w:rsidR="001D5615" w:rsidRPr="0083351F" w:rsidRDefault="001D5615" w:rsidP="00440775">
            <w:ins w:id="363" w:author="Information Services" w:date="2017-05-26T12:23:00Z">
              <w:r>
                <w:rPr>
                  <w:lang w:val="lv-LV"/>
                </w:rPr>
                <w:t>fork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B85A5C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5CE83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9BDA0D3" w14:textId="77777777" w:rsidTr="00440775">
        <w:tc>
          <w:tcPr>
            <w:tcW w:w="1560" w:type="dxa"/>
            <w:shd w:val="clear" w:color="auto" w:fill="auto"/>
          </w:tcPr>
          <w:p w14:paraId="27435EDE" w14:textId="77777777" w:rsidR="000F2F68" w:rsidRDefault="000F2F68" w:rsidP="00440775">
            <w:pPr>
              <w:rPr>
                <w:ins w:id="364" w:author="Information Services" w:date="2017-05-26T12:23:00Z"/>
                <w:lang w:val="lv-LV"/>
              </w:rPr>
            </w:pPr>
            <w:r w:rsidRPr="005316EA">
              <w:rPr>
                <w:lang w:val="lv-LV"/>
              </w:rPr>
              <w:t>dvielis</w:t>
            </w:r>
          </w:p>
          <w:p w14:paraId="638F9C84" w14:textId="5E9B3BCB" w:rsidR="001D5615" w:rsidRPr="0083351F" w:rsidRDefault="001D5615" w:rsidP="00440775">
            <w:ins w:id="365" w:author="Information Services" w:date="2017-05-26T12:23:00Z">
              <w:r>
                <w:rPr>
                  <w:lang w:val="lv-LV"/>
                </w:rPr>
                <w:t>towel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77452E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9CAD9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55D9BB9" w14:textId="77777777" w:rsidTr="00440775">
        <w:tc>
          <w:tcPr>
            <w:tcW w:w="1560" w:type="dxa"/>
            <w:shd w:val="clear" w:color="auto" w:fill="auto"/>
          </w:tcPr>
          <w:p w14:paraId="0451D016" w14:textId="77777777" w:rsidR="000F2F68" w:rsidRDefault="000F2F68" w:rsidP="00440775">
            <w:pPr>
              <w:rPr>
                <w:ins w:id="366" w:author="Information Services" w:date="2017-05-26T12:23:00Z"/>
                <w:lang w:val="lv-LV"/>
              </w:rPr>
            </w:pPr>
            <w:r w:rsidRPr="005316EA">
              <w:rPr>
                <w:lang w:val="lv-LV"/>
              </w:rPr>
              <w:t>gaisma</w:t>
            </w:r>
          </w:p>
          <w:p w14:paraId="2ACFA65B" w14:textId="51A8A0B3" w:rsidR="001D5615" w:rsidRPr="005316EA" w:rsidRDefault="001D5615" w:rsidP="00440775">
            <w:pPr>
              <w:rPr>
                <w:highlight w:val="yellow"/>
              </w:rPr>
            </w:pPr>
            <w:ins w:id="367" w:author="Information Services" w:date="2017-05-26T12:23:00Z">
              <w:r>
                <w:rPr>
                  <w:lang w:val="lv-LV"/>
                </w:rPr>
                <w:t>light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B2DB38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4CD39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59C4E42" w14:textId="77777777" w:rsidTr="00440775">
        <w:tc>
          <w:tcPr>
            <w:tcW w:w="1560" w:type="dxa"/>
            <w:shd w:val="clear" w:color="auto" w:fill="auto"/>
          </w:tcPr>
          <w:p w14:paraId="4D29E285" w14:textId="77777777" w:rsidR="000F2F68" w:rsidRDefault="000F2F68" w:rsidP="00440775">
            <w:pPr>
              <w:rPr>
                <w:ins w:id="368" w:author="Information Services" w:date="2017-05-26T12:23:00Z"/>
                <w:lang w:val="lv-LV"/>
              </w:rPr>
            </w:pPr>
            <w:r w:rsidRPr="005316EA">
              <w:rPr>
                <w:lang w:val="lv-LV"/>
              </w:rPr>
              <w:t>glāze</w:t>
            </w:r>
          </w:p>
          <w:p w14:paraId="032BE293" w14:textId="5AE3ECF2" w:rsidR="001D5615" w:rsidRPr="0083351F" w:rsidRDefault="001D5615" w:rsidP="00440775">
            <w:ins w:id="369" w:author="Information Services" w:date="2017-05-26T12:23:00Z">
              <w:r>
                <w:rPr>
                  <w:lang w:val="lv-LV"/>
                </w:rPr>
                <w:t>glass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59FD72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CC98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99B6D36" w14:textId="77777777" w:rsidTr="00440775">
        <w:tc>
          <w:tcPr>
            <w:tcW w:w="1560" w:type="dxa"/>
            <w:shd w:val="clear" w:color="auto" w:fill="auto"/>
          </w:tcPr>
          <w:p w14:paraId="7505D794" w14:textId="77777777" w:rsidR="000F2F68" w:rsidRDefault="000F2F68" w:rsidP="00440775">
            <w:pPr>
              <w:rPr>
                <w:ins w:id="370" w:author="Information Services" w:date="2017-05-26T12:23:00Z"/>
                <w:lang w:val="lv-LV"/>
              </w:rPr>
            </w:pPr>
            <w:r w:rsidRPr="005316EA">
              <w:rPr>
                <w:lang w:val="lv-LV"/>
              </w:rPr>
              <w:t>karote</w:t>
            </w:r>
          </w:p>
          <w:p w14:paraId="78730A5F" w14:textId="7C2C3688" w:rsidR="001D5615" w:rsidRPr="0083351F" w:rsidRDefault="001D5615" w:rsidP="00440775">
            <w:ins w:id="371" w:author="Information Services" w:date="2017-05-26T12:23:00Z">
              <w:r>
                <w:rPr>
                  <w:lang w:val="lv-LV"/>
                </w:rPr>
                <w:t>spoon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061DAE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74AB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83A178E" w14:textId="77777777" w:rsidTr="00440775">
        <w:tc>
          <w:tcPr>
            <w:tcW w:w="1560" w:type="dxa"/>
            <w:shd w:val="clear" w:color="auto" w:fill="auto"/>
          </w:tcPr>
          <w:p w14:paraId="473503A8" w14:textId="77777777" w:rsidR="000F2F68" w:rsidRDefault="000F2F68" w:rsidP="00440775">
            <w:pPr>
              <w:rPr>
                <w:ins w:id="372" w:author="Information Services" w:date="2017-05-26T12:23:00Z"/>
                <w:lang w:val="lv-LV"/>
              </w:rPr>
            </w:pPr>
            <w:r w:rsidRPr="005316EA">
              <w:rPr>
                <w:lang w:val="lv-LV"/>
              </w:rPr>
              <w:t>kaste</w:t>
            </w:r>
          </w:p>
          <w:p w14:paraId="7AB972C7" w14:textId="57DA0E6F" w:rsidR="001D5615" w:rsidRPr="0083351F" w:rsidRDefault="001D5615" w:rsidP="00440775">
            <w:ins w:id="373" w:author="Information Services" w:date="2017-05-26T12:23:00Z">
              <w:r>
                <w:rPr>
                  <w:lang w:val="lv-LV"/>
                </w:rPr>
                <w:t>box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775250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1AEE7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DD5B61E" w14:textId="77777777" w:rsidTr="00440775">
        <w:tc>
          <w:tcPr>
            <w:tcW w:w="1560" w:type="dxa"/>
            <w:shd w:val="clear" w:color="auto" w:fill="auto"/>
          </w:tcPr>
          <w:p w14:paraId="6368A053" w14:textId="77777777" w:rsidR="000F2F68" w:rsidRDefault="000F2F68" w:rsidP="00440775">
            <w:pPr>
              <w:rPr>
                <w:ins w:id="374" w:author="Information Services" w:date="2017-05-26T12:23:00Z"/>
                <w:lang w:val="lv-LV"/>
              </w:rPr>
            </w:pPr>
            <w:r w:rsidRPr="00C52EF4">
              <w:rPr>
                <w:lang w:val="lv-LV"/>
              </w:rPr>
              <w:t>katls</w:t>
            </w:r>
          </w:p>
          <w:p w14:paraId="27A66666" w14:textId="595E1CBE" w:rsidR="001D5615" w:rsidRPr="0083351F" w:rsidRDefault="00DA6029" w:rsidP="00440775">
            <w:ins w:id="375" w:author="Information Services" w:date="2017-05-26T12:23:00Z">
              <w:r>
                <w:rPr>
                  <w:lang w:val="lv-LV"/>
                </w:rPr>
                <w:t>pot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5B3194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E1B9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27D6E07" w14:textId="77777777" w:rsidTr="00440775">
        <w:tc>
          <w:tcPr>
            <w:tcW w:w="1560" w:type="dxa"/>
            <w:shd w:val="clear" w:color="auto" w:fill="auto"/>
          </w:tcPr>
          <w:p w14:paraId="0A8189BB" w14:textId="77777777" w:rsidR="000F2F68" w:rsidRDefault="000F2F68" w:rsidP="00440775">
            <w:pPr>
              <w:rPr>
                <w:ins w:id="376" w:author="Information Services" w:date="2017-05-26T12:23:00Z"/>
                <w:lang w:val="lv-LV"/>
              </w:rPr>
            </w:pPr>
            <w:r w:rsidRPr="00C52EF4">
              <w:rPr>
                <w:lang w:val="lv-LV"/>
              </w:rPr>
              <w:t>knupis</w:t>
            </w:r>
          </w:p>
          <w:p w14:paraId="5AB86833" w14:textId="268D8335" w:rsidR="00DA6029" w:rsidRPr="0083351F" w:rsidRDefault="00DA6029" w:rsidP="00440775">
            <w:ins w:id="377" w:author="Information Services" w:date="2017-05-26T12:23:00Z">
              <w:r>
                <w:rPr>
                  <w:lang w:val="lv-LV"/>
                </w:rPr>
                <w:t>comforter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F825B6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FA117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188C44A" w14:textId="77777777" w:rsidTr="00440775">
        <w:tc>
          <w:tcPr>
            <w:tcW w:w="1560" w:type="dxa"/>
            <w:shd w:val="clear" w:color="auto" w:fill="auto"/>
          </w:tcPr>
          <w:p w14:paraId="1DEF4B8B" w14:textId="77777777" w:rsidR="000F2F68" w:rsidRDefault="000F2F68" w:rsidP="00440775">
            <w:pPr>
              <w:rPr>
                <w:ins w:id="378" w:author="Information Services" w:date="2017-05-26T12:23:00Z"/>
                <w:lang w:val="lv-LV"/>
              </w:rPr>
            </w:pPr>
            <w:r w:rsidRPr="005316EA">
              <w:rPr>
                <w:lang w:val="lv-LV"/>
              </w:rPr>
              <w:t>krūze</w:t>
            </w:r>
          </w:p>
          <w:p w14:paraId="50F2F45C" w14:textId="0031CB52" w:rsidR="00DA6029" w:rsidRPr="0083351F" w:rsidRDefault="00DA6029" w:rsidP="00440775">
            <w:ins w:id="379" w:author="Information Services" w:date="2017-05-26T12:23:00Z">
              <w:r>
                <w:rPr>
                  <w:lang w:val="lv-LV"/>
                </w:rPr>
                <w:lastRenderedPageBreak/>
                <w:t>mug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39543F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5D2CB3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18B66FF" w14:textId="77777777" w:rsidTr="00440775">
        <w:tc>
          <w:tcPr>
            <w:tcW w:w="1560" w:type="dxa"/>
            <w:shd w:val="clear" w:color="auto" w:fill="auto"/>
          </w:tcPr>
          <w:p w14:paraId="1151C8A2" w14:textId="77777777" w:rsidR="000F2F68" w:rsidRDefault="000F2F68" w:rsidP="00440775">
            <w:pPr>
              <w:rPr>
                <w:ins w:id="380" w:author="Information Services" w:date="2017-05-26T12:23:00Z"/>
                <w:lang w:val="lv-LV"/>
              </w:rPr>
            </w:pPr>
            <w:r w:rsidRPr="005316EA">
              <w:rPr>
                <w:lang w:val="lv-LV"/>
              </w:rPr>
              <w:t>ķemme</w:t>
            </w:r>
          </w:p>
          <w:p w14:paraId="26DF2EFD" w14:textId="098A990B" w:rsidR="00DA6029" w:rsidRPr="0083351F" w:rsidRDefault="00DA6029" w:rsidP="00440775">
            <w:ins w:id="381" w:author="Information Services" w:date="2017-05-26T12:23:00Z">
              <w:r>
                <w:rPr>
                  <w:lang w:val="lv-LV"/>
                </w:rPr>
                <w:t>comb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B1A6D2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DAA22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F79B1EC" w14:textId="77777777" w:rsidTr="00440775">
        <w:tc>
          <w:tcPr>
            <w:tcW w:w="1560" w:type="dxa"/>
            <w:shd w:val="clear" w:color="auto" w:fill="auto"/>
          </w:tcPr>
          <w:p w14:paraId="251DE098" w14:textId="77777777" w:rsidR="000F2F68" w:rsidRDefault="000F2F68" w:rsidP="00440775">
            <w:pPr>
              <w:rPr>
                <w:ins w:id="382" w:author="Information Services" w:date="2017-05-26T12:23:00Z"/>
                <w:lang w:val="lv-LV"/>
              </w:rPr>
            </w:pPr>
            <w:r w:rsidRPr="005316EA">
              <w:rPr>
                <w:lang w:val="lv-LV"/>
              </w:rPr>
              <w:t>lampa</w:t>
            </w:r>
          </w:p>
          <w:p w14:paraId="7BFAFA48" w14:textId="063DE997" w:rsidR="00DA6029" w:rsidRPr="0083351F" w:rsidRDefault="00DA6029" w:rsidP="00440775">
            <w:ins w:id="383" w:author="Information Services" w:date="2017-05-26T12:23:00Z">
              <w:r>
                <w:rPr>
                  <w:lang w:val="lv-LV"/>
                </w:rPr>
                <w:t>lamp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6609E7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BC38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4C45475" w14:textId="77777777" w:rsidTr="00440775">
        <w:tc>
          <w:tcPr>
            <w:tcW w:w="1560" w:type="dxa"/>
            <w:shd w:val="clear" w:color="auto" w:fill="auto"/>
          </w:tcPr>
          <w:p w14:paraId="1036FEA8" w14:textId="77777777" w:rsidR="000F2F68" w:rsidRDefault="000F2F68" w:rsidP="00440775">
            <w:pPr>
              <w:rPr>
                <w:ins w:id="384" w:author="Information Services" w:date="2017-05-26T12:23:00Z"/>
                <w:lang w:val="lv-LV"/>
              </w:rPr>
            </w:pPr>
            <w:r>
              <w:rPr>
                <w:lang w:val="lv-LV"/>
              </w:rPr>
              <w:t>matu</w:t>
            </w:r>
            <w:r w:rsidRPr="005316EA">
              <w:rPr>
                <w:lang w:val="lv-LV"/>
              </w:rPr>
              <w:t xml:space="preserve"> suka</w:t>
            </w:r>
          </w:p>
          <w:p w14:paraId="4AAB58F7" w14:textId="28D41A5F" w:rsidR="00DA6029" w:rsidRPr="0083351F" w:rsidRDefault="00DA6029" w:rsidP="00440775">
            <w:ins w:id="385" w:author="Information Services" w:date="2017-05-26T12:23:00Z">
              <w:r>
                <w:rPr>
                  <w:lang w:val="lv-LV"/>
                </w:rPr>
                <w:t>hairbrush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A80D85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F86EE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50EB31D" w14:textId="77777777" w:rsidTr="00440775">
        <w:tc>
          <w:tcPr>
            <w:tcW w:w="1560" w:type="dxa"/>
            <w:shd w:val="clear" w:color="auto" w:fill="auto"/>
          </w:tcPr>
          <w:p w14:paraId="6C046FD9" w14:textId="77777777" w:rsidR="000F2F68" w:rsidRDefault="000F2F68" w:rsidP="00440775">
            <w:pPr>
              <w:rPr>
                <w:ins w:id="386" w:author="Information Services" w:date="2017-05-26T12:24:00Z"/>
                <w:lang w:val="lv-LV"/>
              </w:rPr>
            </w:pPr>
            <w:r w:rsidRPr="005316EA">
              <w:rPr>
                <w:lang w:val="lv-LV"/>
              </w:rPr>
              <w:t>nauda</w:t>
            </w:r>
          </w:p>
          <w:p w14:paraId="2AE90EF5" w14:textId="0143C0A9" w:rsidR="00DA6029" w:rsidRPr="0083351F" w:rsidRDefault="00DA6029" w:rsidP="00440775">
            <w:ins w:id="387" w:author="Information Services" w:date="2017-05-26T12:24:00Z">
              <w:r>
                <w:rPr>
                  <w:lang w:val="lv-LV"/>
                </w:rPr>
                <w:t>money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9EF899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F7095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8651719" w14:textId="77777777" w:rsidTr="00440775">
        <w:tc>
          <w:tcPr>
            <w:tcW w:w="1560" w:type="dxa"/>
            <w:shd w:val="clear" w:color="auto" w:fill="auto"/>
          </w:tcPr>
          <w:p w14:paraId="1F42CB5E" w14:textId="77777777" w:rsidR="000F2F68" w:rsidRDefault="000F2F68" w:rsidP="00440775">
            <w:pPr>
              <w:rPr>
                <w:ins w:id="388" w:author="Information Services" w:date="2017-05-26T12:24:00Z"/>
                <w:lang w:val="lv-LV"/>
              </w:rPr>
            </w:pPr>
            <w:r>
              <w:rPr>
                <w:lang w:val="lv-LV"/>
              </w:rPr>
              <w:t>papīrs</w:t>
            </w:r>
          </w:p>
          <w:p w14:paraId="1FFA0EBE" w14:textId="6080A2EC" w:rsidR="00DA6029" w:rsidRPr="005316EA" w:rsidRDefault="00DA6029" w:rsidP="00440775">
            <w:pPr>
              <w:rPr>
                <w:lang w:val="lv-LV"/>
              </w:rPr>
            </w:pPr>
            <w:ins w:id="389" w:author="Information Services" w:date="2017-05-26T12:24:00Z">
              <w:r>
                <w:rPr>
                  <w:lang w:val="lv-LV"/>
                </w:rPr>
                <w:t>paper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714532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C61D7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B542908" w14:textId="77777777" w:rsidTr="00440775">
        <w:tc>
          <w:tcPr>
            <w:tcW w:w="1560" w:type="dxa"/>
            <w:shd w:val="clear" w:color="auto" w:fill="auto"/>
          </w:tcPr>
          <w:p w14:paraId="41F731E8" w14:textId="77777777" w:rsidR="000F2F68" w:rsidRDefault="000F2F68" w:rsidP="00440775">
            <w:pPr>
              <w:rPr>
                <w:ins w:id="390" w:author="Information Services" w:date="2017-05-26T12:24:00Z"/>
                <w:lang w:val="lv-LV"/>
              </w:rPr>
            </w:pPr>
            <w:r w:rsidRPr="005316EA">
              <w:rPr>
                <w:lang w:val="lv-LV"/>
              </w:rPr>
              <w:t>pudele</w:t>
            </w:r>
          </w:p>
          <w:p w14:paraId="0934151E" w14:textId="43425E4F" w:rsidR="00DA6029" w:rsidRPr="005316EA" w:rsidRDefault="00DA6029" w:rsidP="00440775">
            <w:pPr>
              <w:rPr>
                <w:lang w:val="lv-LV"/>
              </w:rPr>
            </w:pPr>
            <w:ins w:id="391" w:author="Information Services" w:date="2017-05-26T12:24:00Z">
              <w:r>
                <w:rPr>
                  <w:lang w:val="lv-LV"/>
                </w:rPr>
                <w:t>bottle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E1ADD1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A18AB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626147C" w14:textId="77777777" w:rsidTr="00440775">
        <w:tc>
          <w:tcPr>
            <w:tcW w:w="1560" w:type="dxa"/>
            <w:shd w:val="clear" w:color="auto" w:fill="auto"/>
          </w:tcPr>
          <w:p w14:paraId="6428CC0C" w14:textId="77777777" w:rsidR="000F2F68" w:rsidRDefault="000F2F68" w:rsidP="00440775">
            <w:pPr>
              <w:rPr>
                <w:ins w:id="392" w:author="Information Services" w:date="2017-05-26T12:24:00Z"/>
                <w:lang w:val="lv-LV"/>
              </w:rPr>
            </w:pPr>
            <w:r w:rsidRPr="005316EA">
              <w:rPr>
                <w:lang w:val="lv-LV"/>
              </w:rPr>
              <w:t>pulkstenis</w:t>
            </w:r>
          </w:p>
          <w:p w14:paraId="16B716D6" w14:textId="0C28CFEA" w:rsidR="00DA6029" w:rsidRPr="0083351F" w:rsidRDefault="00DA6029" w:rsidP="00440775">
            <w:ins w:id="393" w:author="Information Services" w:date="2017-05-26T12:24:00Z">
              <w:r>
                <w:rPr>
                  <w:lang w:val="lv-LV"/>
                </w:rPr>
                <w:t>clock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8F3DE3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9FDE7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B84D052" w14:textId="77777777" w:rsidTr="00440775">
        <w:tc>
          <w:tcPr>
            <w:tcW w:w="1560" w:type="dxa"/>
            <w:shd w:val="clear" w:color="auto" w:fill="auto"/>
          </w:tcPr>
          <w:p w14:paraId="14BCF889" w14:textId="77777777" w:rsidR="00DA6029" w:rsidRDefault="000F2F68" w:rsidP="00440775">
            <w:pPr>
              <w:rPr>
                <w:ins w:id="394" w:author="Information Services" w:date="2017-05-26T12:24:00Z"/>
                <w:lang w:val="lv-LV"/>
              </w:rPr>
            </w:pPr>
            <w:r w:rsidRPr="005316EA">
              <w:rPr>
                <w:lang w:val="lv-LV"/>
              </w:rPr>
              <w:t>putekļsūcējs</w:t>
            </w:r>
          </w:p>
          <w:p w14:paraId="1DEC94B1" w14:textId="3A4733B4" w:rsidR="000F2F68" w:rsidRPr="0083351F" w:rsidRDefault="00DA6029" w:rsidP="00440775">
            <w:ins w:id="395" w:author="Information Services" w:date="2017-05-26T12:24:00Z">
              <w:r>
                <w:rPr>
                  <w:lang w:val="lv-LV"/>
                </w:rPr>
                <w:t>vacuum</w:t>
              </w:r>
            </w:ins>
            <w:r w:rsidR="000F2F68" w:rsidRPr="005316EA">
              <w:rPr>
                <w:lang w:val="lv-LV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11144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42E62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C648EE2" w14:textId="77777777" w:rsidTr="00440775">
        <w:tc>
          <w:tcPr>
            <w:tcW w:w="1560" w:type="dxa"/>
            <w:shd w:val="clear" w:color="auto" w:fill="auto"/>
          </w:tcPr>
          <w:p w14:paraId="589753DC" w14:textId="77777777" w:rsidR="000F2F68" w:rsidRDefault="000F2F68" w:rsidP="00440775">
            <w:pPr>
              <w:rPr>
                <w:ins w:id="396" w:author="Information Services" w:date="2017-05-26T12:24:00Z"/>
                <w:lang w:val="lv-LV"/>
              </w:rPr>
            </w:pPr>
            <w:r w:rsidRPr="005316EA">
              <w:rPr>
                <w:lang w:val="lv-LV"/>
              </w:rPr>
              <w:t>radio</w:t>
            </w:r>
          </w:p>
          <w:p w14:paraId="7138A550" w14:textId="40790619" w:rsidR="00DA6029" w:rsidRPr="0083351F" w:rsidRDefault="00DA6029" w:rsidP="00440775">
            <w:ins w:id="397" w:author="Information Services" w:date="2017-05-26T12:24:00Z">
              <w:r>
                <w:rPr>
                  <w:lang w:val="lv-LV"/>
                </w:rPr>
                <w:t>radio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52AF1D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8D723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918E180" w14:textId="77777777" w:rsidTr="00440775">
        <w:tc>
          <w:tcPr>
            <w:tcW w:w="1560" w:type="dxa"/>
            <w:shd w:val="clear" w:color="auto" w:fill="auto"/>
          </w:tcPr>
          <w:p w14:paraId="7DEBCB7D" w14:textId="77777777" w:rsidR="000F2F68" w:rsidRDefault="000F2F68" w:rsidP="00440775">
            <w:pPr>
              <w:rPr>
                <w:ins w:id="398" w:author="Information Services" w:date="2017-05-26T12:24:00Z"/>
                <w:lang w:val="lv-LV"/>
              </w:rPr>
            </w:pPr>
            <w:r w:rsidRPr="005316EA">
              <w:rPr>
                <w:lang w:val="lv-LV"/>
              </w:rPr>
              <w:lastRenderedPageBreak/>
              <w:t>sega</w:t>
            </w:r>
          </w:p>
          <w:p w14:paraId="38CA76B4" w14:textId="59EA7584" w:rsidR="00DA6029" w:rsidRPr="0083351F" w:rsidRDefault="00DA6029" w:rsidP="00440775">
            <w:ins w:id="399" w:author="Information Services" w:date="2017-05-26T12:24:00Z">
              <w:r>
                <w:rPr>
                  <w:lang w:val="lv-LV"/>
                </w:rPr>
                <w:t>blanket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A38A1F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A9907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00CE197" w14:textId="77777777" w:rsidTr="00440775">
        <w:tc>
          <w:tcPr>
            <w:tcW w:w="1560" w:type="dxa"/>
            <w:shd w:val="clear" w:color="auto" w:fill="auto"/>
          </w:tcPr>
          <w:p w14:paraId="12AB3394" w14:textId="77777777" w:rsidR="000F2F68" w:rsidRDefault="000F2F68" w:rsidP="00440775">
            <w:pPr>
              <w:rPr>
                <w:ins w:id="400" w:author="Information Services" w:date="2017-05-26T12:24:00Z"/>
                <w:lang w:val="lv-LV"/>
              </w:rPr>
            </w:pPr>
            <w:r>
              <w:rPr>
                <w:lang w:val="lv-LV"/>
              </w:rPr>
              <w:t>slota</w:t>
            </w:r>
          </w:p>
          <w:p w14:paraId="4A8FE076" w14:textId="4CE67A73" w:rsidR="00DA6029" w:rsidRPr="005316EA" w:rsidRDefault="00DA6029" w:rsidP="00440775">
            <w:pPr>
              <w:rPr>
                <w:lang w:val="lv-LV"/>
              </w:rPr>
            </w:pPr>
            <w:ins w:id="401" w:author="Information Services" w:date="2017-05-26T12:24:00Z">
              <w:r>
                <w:rPr>
                  <w:lang w:val="lv-LV"/>
                </w:rPr>
                <w:t>broom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CA2FD8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5557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BED50A4" w14:textId="77777777" w:rsidTr="00440775">
        <w:tc>
          <w:tcPr>
            <w:tcW w:w="1560" w:type="dxa"/>
            <w:shd w:val="clear" w:color="auto" w:fill="auto"/>
          </w:tcPr>
          <w:p w14:paraId="40F464C5" w14:textId="77777777" w:rsidR="000F2F68" w:rsidRDefault="000F2F68" w:rsidP="00440775">
            <w:pPr>
              <w:rPr>
                <w:ins w:id="402" w:author="Information Services" w:date="2017-05-26T12:24:00Z"/>
                <w:lang w:val="lv-LV"/>
              </w:rPr>
            </w:pPr>
            <w:r w:rsidRPr="005316EA">
              <w:rPr>
                <w:lang w:val="lv-LV"/>
              </w:rPr>
              <w:t>soma, somiņa</w:t>
            </w:r>
          </w:p>
          <w:p w14:paraId="39374781" w14:textId="7ACAAEFB" w:rsidR="00DA6029" w:rsidRPr="0083351F" w:rsidRDefault="00DA6029" w:rsidP="00440775">
            <w:ins w:id="403" w:author="Information Services" w:date="2017-05-26T12:24:00Z">
              <w:r>
                <w:rPr>
                  <w:lang w:val="lv-LV"/>
                </w:rPr>
                <w:t>purse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8BEFE33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AB84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64F6E2F" w14:textId="77777777" w:rsidTr="00440775">
        <w:tc>
          <w:tcPr>
            <w:tcW w:w="1560" w:type="dxa"/>
            <w:shd w:val="clear" w:color="auto" w:fill="auto"/>
          </w:tcPr>
          <w:p w14:paraId="4CA7D615" w14:textId="77777777" w:rsidR="000F2F68" w:rsidRDefault="000F2F68" w:rsidP="00440775">
            <w:pPr>
              <w:rPr>
                <w:ins w:id="404" w:author="Information Services" w:date="2017-05-26T12:24:00Z"/>
                <w:lang w:val="lv-LV"/>
              </w:rPr>
            </w:pPr>
            <w:r w:rsidRPr="005316EA">
              <w:rPr>
                <w:lang w:val="lv-LV"/>
              </w:rPr>
              <w:t>spilvens</w:t>
            </w:r>
          </w:p>
          <w:p w14:paraId="0A3B885C" w14:textId="5DCCCA0E" w:rsidR="00DA6029" w:rsidRPr="0083351F" w:rsidRDefault="00DA6029" w:rsidP="00440775">
            <w:ins w:id="405" w:author="Information Services" w:date="2017-05-26T12:24:00Z">
              <w:r>
                <w:rPr>
                  <w:lang w:val="lv-LV"/>
                </w:rPr>
                <w:t>pillow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8EAF0B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2248C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F0ADB1D" w14:textId="77777777" w:rsidTr="00440775">
        <w:tc>
          <w:tcPr>
            <w:tcW w:w="1560" w:type="dxa"/>
            <w:shd w:val="clear" w:color="auto" w:fill="auto"/>
          </w:tcPr>
          <w:p w14:paraId="1470608B" w14:textId="77777777" w:rsidR="000F2F68" w:rsidRDefault="000F2F68" w:rsidP="00440775">
            <w:pPr>
              <w:rPr>
                <w:ins w:id="406" w:author="Information Services" w:date="2017-05-26T12:24:00Z"/>
                <w:lang w:val="lv-LV"/>
              </w:rPr>
            </w:pPr>
            <w:r w:rsidRPr="005316EA">
              <w:rPr>
                <w:lang w:val="lv-LV"/>
              </w:rPr>
              <w:t>šķēres</w:t>
            </w:r>
          </w:p>
          <w:p w14:paraId="2042E422" w14:textId="363465BA" w:rsidR="00DA6029" w:rsidRPr="0083351F" w:rsidRDefault="00DA6029" w:rsidP="00440775">
            <w:ins w:id="407" w:author="Information Services" w:date="2017-05-26T12:24:00Z">
              <w:r>
                <w:rPr>
                  <w:lang w:val="lv-LV"/>
                </w:rPr>
                <w:t>scissors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136A4C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5C112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0826E25" w14:textId="77777777" w:rsidTr="00440775">
        <w:tc>
          <w:tcPr>
            <w:tcW w:w="1560" w:type="dxa"/>
            <w:shd w:val="clear" w:color="auto" w:fill="auto"/>
          </w:tcPr>
          <w:p w14:paraId="132F5103" w14:textId="77777777" w:rsidR="000F2F68" w:rsidRDefault="000F2F68" w:rsidP="00440775">
            <w:pPr>
              <w:rPr>
                <w:ins w:id="408" w:author="Information Services" w:date="2017-05-26T12:24:00Z"/>
                <w:lang w:val="lv-LV"/>
              </w:rPr>
            </w:pPr>
            <w:r w:rsidRPr="005316EA">
              <w:rPr>
                <w:lang w:val="lv-LV"/>
              </w:rPr>
              <w:t>šķīvis</w:t>
            </w:r>
          </w:p>
          <w:p w14:paraId="4E84A81F" w14:textId="19439BA9" w:rsidR="00DA6029" w:rsidRPr="0083351F" w:rsidRDefault="00DA6029" w:rsidP="00440775">
            <w:ins w:id="409" w:author="Information Services" w:date="2017-05-26T12:24:00Z">
              <w:r>
                <w:rPr>
                  <w:lang w:val="lv-LV"/>
                </w:rPr>
                <w:t>plate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2329D2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C2DC1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62A5767" w14:textId="77777777" w:rsidTr="00440775">
        <w:tc>
          <w:tcPr>
            <w:tcW w:w="1560" w:type="dxa"/>
            <w:shd w:val="clear" w:color="auto" w:fill="auto"/>
          </w:tcPr>
          <w:p w14:paraId="51B76561" w14:textId="77777777" w:rsidR="000F2F68" w:rsidRDefault="000F2F68" w:rsidP="00440775">
            <w:pPr>
              <w:rPr>
                <w:ins w:id="410" w:author="Information Services" w:date="2017-05-26T12:24:00Z"/>
                <w:lang w:val="lv-LV"/>
              </w:rPr>
            </w:pPr>
            <w:r w:rsidRPr="005316EA">
              <w:rPr>
                <w:lang w:val="lv-LV"/>
              </w:rPr>
              <w:t>telefons</w:t>
            </w:r>
          </w:p>
          <w:p w14:paraId="46C84ACC" w14:textId="03B922EB" w:rsidR="00DA6029" w:rsidRPr="005316EA" w:rsidRDefault="00DA6029" w:rsidP="00440775">
            <w:pPr>
              <w:rPr>
                <w:lang w:val="lv-LV"/>
              </w:rPr>
            </w:pPr>
            <w:ins w:id="411" w:author="Information Services" w:date="2017-05-26T12:24:00Z">
              <w:r>
                <w:rPr>
                  <w:lang w:val="lv-LV"/>
                </w:rPr>
                <w:t>phone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CEA474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BD607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712473B" w14:textId="77777777" w:rsidTr="00440775">
        <w:tc>
          <w:tcPr>
            <w:tcW w:w="1560" w:type="dxa"/>
            <w:shd w:val="clear" w:color="auto" w:fill="auto"/>
          </w:tcPr>
          <w:p w14:paraId="707D3B54" w14:textId="77777777" w:rsidR="000F2F68" w:rsidRDefault="000F2F68" w:rsidP="00440775">
            <w:pPr>
              <w:rPr>
                <w:ins w:id="412" w:author="Information Services" w:date="2017-05-26T12:25:00Z"/>
              </w:rPr>
            </w:pPr>
            <w:r w:rsidRPr="0083351F">
              <w:t>zāles</w:t>
            </w:r>
          </w:p>
          <w:p w14:paraId="2167B74D" w14:textId="0F59FAEE" w:rsidR="00DA6029" w:rsidRPr="005316EA" w:rsidRDefault="00DA6029" w:rsidP="00440775">
            <w:pPr>
              <w:rPr>
                <w:lang w:val="lv-LV"/>
              </w:rPr>
            </w:pPr>
            <w:ins w:id="413" w:author="Information Services" w:date="2017-05-26T12:25:00Z">
              <w:r>
                <w:t>medicine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2EFD73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21504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D2911F5" w14:textId="77777777" w:rsidTr="00440775">
        <w:tc>
          <w:tcPr>
            <w:tcW w:w="1560" w:type="dxa"/>
            <w:shd w:val="clear" w:color="auto" w:fill="auto"/>
          </w:tcPr>
          <w:p w14:paraId="09FC4838" w14:textId="77777777" w:rsidR="000F2F68" w:rsidRDefault="000F2F68" w:rsidP="00440775">
            <w:pPr>
              <w:rPr>
                <w:ins w:id="414" w:author="Information Services" w:date="2017-05-26T12:25:00Z"/>
                <w:lang w:val="lv-LV"/>
              </w:rPr>
            </w:pPr>
            <w:r w:rsidRPr="005316EA">
              <w:rPr>
                <w:lang w:val="lv-LV"/>
              </w:rPr>
              <w:t>ziepes</w:t>
            </w:r>
          </w:p>
          <w:p w14:paraId="03437130" w14:textId="2E6B31F6" w:rsidR="00DA6029" w:rsidRPr="005316EA" w:rsidRDefault="00DA6029" w:rsidP="00440775">
            <w:pPr>
              <w:rPr>
                <w:lang w:val="lv-LV"/>
              </w:rPr>
            </w:pPr>
            <w:ins w:id="415" w:author="Information Services" w:date="2017-05-26T12:25:00Z">
              <w:r>
                <w:rPr>
                  <w:lang w:val="lv-LV"/>
                </w:rPr>
                <w:t>soap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D59EE3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15960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</w:tbl>
    <w:p w14:paraId="5BA2E388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 w:rsidSect="00955ED9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720"/>
          <w:titlePg/>
        </w:sectPr>
      </w:pPr>
    </w:p>
    <w:p w14:paraId="12FFB83E" w14:textId="77777777" w:rsidR="000F2F68" w:rsidRDefault="000F2F68" w:rsidP="000F2F68">
      <w:pPr>
        <w:autoSpaceDE/>
        <w:autoSpaceDN/>
        <w:jc w:val="both"/>
        <w:rPr>
          <w:b/>
          <w:lang w:val="lv-LV"/>
        </w:rPr>
      </w:pPr>
    </w:p>
    <w:p w14:paraId="11196603" w14:textId="77777777" w:rsidR="009C5341" w:rsidRPr="005A36ED" w:rsidRDefault="009C5341" w:rsidP="000F2F68">
      <w:pPr>
        <w:autoSpaceDE/>
        <w:autoSpaceDN/>
        <w:jc w:val="both"/>
        <w:rPr>
          <w:b/>
          <w:lang w:val="lv-LV"/>
        </w:rPr>
      </w:pPr>
    </w:p>
    <w:p w14:paraId="774BE236" w14:textId="77777777" w:rsidR="000F2F68" w:rsidRDefault="000F2F68" w:rsidP="000F2F68">
      <w:pPr>
        <w:jc w:val="both"/>
        <w:rPr>
          <w:b/>
          <w:sz w:val="24"/>
          <w:szCs w:val="24"/>
          <w:lang w:val="lv-LV"/>
        </w:rPr>
      </w:pPr>
    </w:p>
    <w:p w14:paraId="35321A98" w14:textId="7A5CC898" w:rsidR="000F2F68" w:rsidRDefault="000F2F68" w:rsidP="000F2F68">
      <w:pPr>
        <w:jc w:val="both"/>
        <w:rPr>
          <w:b/>
          <w:sz w:val="24"/>
          <w:szCs w:val="24"/>
          <w:lang w:val="lv-LV"/>
        </w:rPr>
      </w:pPr>
      <w:r w:rsidRPr="0010747E">
        <w:rPr>
          <w:b/>
          <w:sz w:val="24"/>
          <w:szCs w:val="24"/>
          <w:lang w:val="lv-LV"/>
        </w:rPr>
        <w:t>10. Ārpus mājām (</w:t>
      </w:r>
      <w:r w:rsidRPr="00EA26E5">
        <w:rPr>
          <w:b/>
          <w:sz w:val="24"/>
          <w:szCs w:val="24"/>
          <w:lang w:val="lv-LV"/>
        </w:rPr>
        <w:t>Uz ielas, parkā, vasarnīcā, dabā)</w:t>
      </w:r>
      <w:ins w:id="416" w:author="Information Services" w:date="2017-05-26T12:25:00Z">
        <w:r w:rsidR="00117594">
          <w:rPr>
            <w:b/>
            <w:sz w:val="24"/>
            <w:szCs w:val="24"/>
            <w:lang w:val="lv-LV"/>
          </w:rPr>
          <w:t xml:space="preserve"> Outside things</w:t>
        </w:r>
      </w:ins>
      <w:r>
        <w:rPr>
          <w:b/>
          <w:sz w:val="24"/>
          <w:szCs w:val="24"/>
          <w:lang w:val="lv-LV"/>
        </w:rPr>
        <w:t xml:space="preserve"> (29)</w:t>
      </w:r>
    </w:p>
    <w:p w14:paraId="5E32FF20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65725A85" w14:textId="77777777" w:rsidR="000F2F68" w:rsidRDefault="000F2F68" w:rsidP="000F2F68">
      <w:pPr>
        <w:rPr>
          <w:b/>
          <w:lang w:val="lv-LV"/>
        </w:rPr>
        <w:sectPr w:rsidR="000F2F68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32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1"/>
        <w:gridCol w:w="850"/>
      </w:tblGrid>
      <w:tr w:rsidR="000F2F68" w:rsidRPr="005316EA" w14:paraId="4DD16880" w14:textId="77777777" w:rsidTr="00440775">
        <w:trPr>
          <w:tblHeader/>
        </w:trPr>
        <w:tc>
          <w:tcPr>
            <w:tcW w:w="1560" w:type="dxa"/>
            <w:shd w:val="clear" w:color="auto" w:fill="auto"/>
          </w:tcPr>
          <w:p w14:paraId="6F078FBB" w14:textId="77777777" w:rsidR="000F2F68" w:rsidRPr="005316EA" w:rsidRDefault="000F2F68" w:rsidP="00440775">
            <w:pPr>
              <w:rPr>
                <w:b/>
                <w:lang w:val="lv-LV"/>
              </w:rPr>
            </w:pPr>
          </w:p>
        </w:tc>
        <w:tc>
          <w:tcPr>
            <w:tcW w:w="851" w:type="dxa"/>
            <w:shd w:val="clear" w:color="auto" w:fill="auto"/>
          </w:tcPr>
          <w:p w14:paraId="1021FCF6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Saprot</w:t>
            </w:r>
          </w:p>
        </w:tc>
        <w:tc>
          <w:tcPr>
            <w:tcW w:w="850" w:type="dxa"/>
            <w:shd w:val="clear" w:color="auto" w:fill="auto"/>
          </w:tcPr>
          <w:p w14:paraId="02F21EF2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Saprot </w:t>
            </w:r>
          </w:p>
          <w:p w14:paraId="1D99D886" w14:textId="77777777" w:rsidR="000F2F68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un </w:t>
            </w:r>
          </w:p>
          <w:p w14:paraId="32143F69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lieto</w:t>
            </w:r>
          </w:p>
        </w:tc>
      </w:tr>
      <w:tr w:rsidR="000F2F68" w:rsidRPr="005316EA" w14:paraId="7B4F431F" w14:textId="77777777" w:rsidTr="00440775">
        <w:tc>
          <w:tcPr>
            <w:tcW w:w="1560" w:type="dxa"/>
            <w:shd w:val="clear" w:color="auto" w:fill="auto"/>
          </w:tcPr>
          <w:p w14:paraId="6E6C3AED" w14:textId="77777777" w:rsidR="000F2F68" w:rsidRDefault="000F2F68" w:rsidP="00440775">
            <w:pPr>
              <w:rPr>
                <w:ins w:id="417" w:author="Information Services" w:date="2017-05-26T12:26:00Z"/>
                <w:lang w:val="lv-LV"/>
              </w:rPr>
            </w:pPr>
            <w:r w:rsidRPr="005A36ED">
              <w:rPr>
                <w:lang w:val="lv-LV"/>
              </w:rPr>
              <w:t>akmens</w:t>
            </w:r>
          </w:p>
          <w:p w14:paraId="75A2C9AB" w14:textId="491D891D" w:rsidR="00673755" w:rsidRPr="005A36ED" w:rsidRDefault="00673755" w:rsidP="00440775">
            <w:pPr>
              <w:rPr>
                <w:lang w:val="lv-LV"/>
              </w:rPr>
            </w:pPr>
            <w:ins w:id="418" w:author="Information Services" w:date="2017-05-26T12:26:00Z">
              <w:r>
                <w:rPr>
                  <w:lang w:val="lv-LV"/>
                </w:rPr>
                <w:t>stone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11F96CB" w14:textId="77777777" w:rsidR="000F2F68" w:rsidRPr="005A36ED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E88BFD" w14:textId="77777777" w:rsidR="000F2F68" w:rsidRPr="005A36ED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</w:tr>
      <w:tr w:rsidR="000F2F68" w:rsidRPr="005316EA" w14:paraId="68B4F840" w14:textId="77777777" w:rsidTr="00440775">
        <w:tc>
          <w:tcPr>
            <w:tcW w:w="1560" w:type="dxa"/>
            <w:shd w:val="clear" w:color="auto" w:fill="auto"/>
          </w:tcPr>
          <w:p w14:paraId="0D21F07C" w14:textId="77777777" w:rsidR="000F2F68" w:rsidRDefault="000F2F68" w:rsidP="00440775">
            <w:pPr>
              <w:rPr>
                <w:ins w:id="419" w:author="Information Services" w:date="2017-05-26T12:26:00Z"/>
                <w:lang w:val="lv-LV"/>
              </w:rPr>
            </w:pPr>
            <w:r w:rsidRPr="005A36ED">
              <w:rPr>
                <w:lang w:val="lv-LV"/>
              </w:rPr>
              <w:t>(iet) ārā</w:t>
            </w:r>
          </w:p>
          <w:p w14:paraId="2ACEFC47" w14:textId="6A137B71" w:rsidR="00673755" w:rsidRPr="005A36ED" w:rsidRDefault="00673755" w:rsidP="00440775">
            <w:pPr>
              <w:rPr>
                <w:lang w:val="lv-LV"/>
              </w:rPr>
            </w:pPr>
            <w:ins w:id="420" w:author="Information Services" w:date="2017-05-26T12:26:00Z">
              <w:r>
                <w:rPr>
                  <w:lang w:val="lv-LV"/>
                </w:rPr>
                <w:t>outside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1B10356" w14:textId="77777777" w:rsidR="000F2F68" w:rsidRPr="005A36ED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D9E863" w14:textId="77777777" w:rsidR="000F2F68" w:rsidRPr="005A36ED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</w:tr>
      <w:tr w:rsidR="000F2F68" w:rsidRPr="005316EA" w14:paraId="444B9798" w14:textId="77777777" w:rsidTr="00440775">
        <w:tc>
          <w:tcPr>
            <w:tcW w:w="1560" w:type="dxa"/>
            <w:shd w:val="clear" w:color="auto" w:fill="auto"/>
          </w:tcPr>
          <w:p w14:paraId="08739950" w14:textId="77777777" w:rsidR="000F2F68" w:rsidRDefault="000F2F68" w:rsidP="00440775">
            <w:pPr>
              <w:rPr>
                <w:ins w:id="421" w:author="Information Services" w:date="2017-05-26T12:26:00Z"/>
                <w:lang w:val="lv-LV"/>
              </w:rPr>
            </w:pPr>
            <w:r w:rsidRPr="005A36ED">
              <w:rPr>
                <w:lang w:val="lv-LV"/>
              </w:rPr>
              <w:t>baseins</w:t>
            </w:r>
          </w:p>
          <w:p w14:paraId="01A4AABC" w14:textId="3DC97E20" w:rsidR="00673755" w:rsidRPr="005A36ED" w:rsidRDefault="00673755" w:rsidP="00440775">
            <w:pPr>
              <w:rPr>
                <w:lang w:val="lv-LV"/>
              </w:rPr>
            </w:pPr>
            <w:ins w:id="422" w:author="Information Services" w:date="2017-05-26T12:26:00Z">
              <w:r>
                <w:rPr>
                  <w:lang w:val="lv-LV"/>
                </w:rPr>
                <w:t>(swimming) pool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536AEF6" w14:textId="77777777" w:rsidR="000F2F68" w:rsidRPr="005A36ED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E2E3D8" w14:textId="77777777" w:rsidR="000F2F68" w:rsidRPr="005A36ED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</w:tr>
      <w:tr w:rsidR="000F2F68" w:rsidRPr="005316EA" w14:paraId="5ED31B02" w14:textId="77777777" w:rsidTr="00440775">
        <w:tc>
          <w:tcPr>
            <w:tcW w:w="1560" w:type="dxa"/>
            <w:shd w:val="clear" w:color="auto" w:fill="auto"/>
          </w:tcPr>
          <w:p w14:paraId="75F86D7C" w14:textId="77777777" w:rsidR="000F2F68" w:rsidRDefault="000F2F68" w:rsidP="00440775">
            <w:pPr>
              <w:rPr>
                <w:ins w:id="423" w:author="Information Services" w:date="2017-05-26T12:26:00Z"/>
                <w:lang w:val="en-US"/>
              </w:rPr>
            </w:pPr>
            <w:r w:rsidRPr="005316EA">
              <w:rPr>
                <w:lang w:val="en-US"/>
              </w:rPr>
              <w:t>baznīca</w:t>
            </w:r>
          </w:p>
          <w:p w14:paraId="23037458" w14:textId="568D2269" w:rsidR="00673755" w:rsidRPr="005316EA" w:rsidRDefault="00673755" w:rsidP="00440775">
            <w:pPr>
              <w:rPr>
                <w:lang w:val="en-US"/>
              </w:rPr>
            </w:pPr>
            <w:ins w:id="424" w:author="Information Services" w:date="2017-05-26T12:26:00Z">
              <w:r>
                <w:rPr>
                  <w:lang w:val="en-US"/>
                </w:rPr>
                <w:t>church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6930A7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046CE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7B3688F" w14:textId="77777777" w:rsidTr="00440775">
        <w:tc>
          <w:tcPr>
            <w:tcW w:w="1560" w:type="dxa"/>
            <w:shd w:val="clear" w:color="auto" w:fill="auto"/>
          </w:tcPr>
          <w:p w14:paraId="7F6DF36D" w14:textId="77777777" w:rsidR="000F2F68" w:rsidRDefault="000F2F68" w:rsidP="00440775">
            <w:pPr>
              <w:rPr>
                <w:ins w:id="425" w:author="Information Services" w:date="2017-05-26T12:26:00Z"/>
                <w:lang w:val="lv-LV"/>
              </w:rPr>
            </w:pPr>
            <w:r w:rsidRPr="005316EA">
              <w:rPr>
                <w:lang w:val="lv-LV"/>
              </w:rPr>
              <w:t>ceļš</w:t>
            </w:r>
          </w:p>
          <w:p w14:paraId="63BFF8EF" w14:textId="3820A245" w:rsidR="00673755" w:rsidRPr="005316EA" w:rsidRDefault="00673755" w:rsidP="00440775">
            <w:pPr>
              <w:rPr>
                <w:lang w:val="lv-LV"/>
              </w:rPr>
            </w:pPr>
            <w:ins w:id="426" w:author="Information Services" w:date="2017-05-26T12:26:00Z">
              <w:r>
                <w:rPr>
                  <w:lang w:val="lv-LV"/>
                </w:rPr>
                <w:t>road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6BDE78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6805C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8B876D6" w14:textId="77777777" w:rsidTr="00440775">
        <w:tc>
          <w:tcPr>
            <w:tcW w:w="1560" w:type="dxa"/>
            <w:shd w:val="clear" w:color="auto" w:fill="auto"/>
          </w:tcPr>
          <w:p w14:paraId="56FE0CB4" w14:textId="77777777" w:rsidR="00673755" w:rsidRDefault="000F2F68" w:rsidP="00440775">
            <w:pPr>
              <w:rPr>
                <w:ins w:id="427" w:author="Information Services" w:date="2017-05-26T12:26:00Z"/>
                <w:lang w:val="lv-LV"/>
              </w:rPr>
            </w:pPr>
            <w:r w:rsidRPr="005316EA">
              <w:rPr>
                <w:lang w:val="lv-LV"/>
              </w:rPr>
              <w:t>darbs</w:t>
            </w:r>
          </w:p>
          <w:p w14:paraId="08BEFCAF" w14:textId="330A5268" w:rsidR="000F2F68" w:rsidRPr="005316EA" w:rsidRDefault="00673755" w:rsidP="00440775">
            <w:pPr>
              <w:rPr>
                <w:lang w:val="lv-LV"/>
              </w:rPr>
            </w:pPr>
            <w:ins w:id="428" w:author="Information Services" w:date="2017-05-26T12:26:00Z">
              <w:r>
                <w:rPr>
                  <w:lang w:val="lv-LV"/>
                </w:rPr>
                <w:t>work</w:t>
              </w:r>
            </w:ins>
            <w:r w:rsidR="000F2F68" w:rsidRPr="005316EA">
              <w:rPr>
                <w:lang w:val="lv-LV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F08B0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129A5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1DE8F97" w14:textId="77777777" w:rsidTr="00440775">
        <w:tc>
          <w:tcPr>
            <w:tcW w:w="1560" w:type="dxa"/>
            <w:shd w:val="clear" w:color="auto" w:fill="auto"/>
          </w:tcPr>
          <w:p w14:paraId="2E083713" w14:textId="77777777" w:rsidR="000F2F68" w:rsidRDefault="000F2F68" w:rsidP="00440775">
            <w:pPr>
              <w:rPr>
                <w:ins w:id="429" w:author="Information Services" w:date="2017-05-26T12:26:00Z"/>
                <w:lang w:val="lv-LV"/>
              </w:rPr>
            </w:pPr>
            <w:r w:rsidRPr="005316EA">
              <w:rPr>
                <w:lang w:val="lv-LV"/>
              </w:rPr>
              <w:t>dārzs</w:t>
            </w:r>
          </w:p>
          <w:p w14:paraId="57B3F184" w14:textId="0C359ED6" w:rsidR="00673755" w:rsidRPr="005316EA" w:rsidRDefault="00673755" w:rsidP="00440775">
            <w:pPr>
              <w:rPr>
                <w:lang w:val="lv-LV"/>
              </w:rPr>
            </w:pPr>
            <w:ins w:id="430" w:author="Information Services" w:date="2017-05-26T12:26:00Z">
              <w:r>
                <w:rPr>
                  <w:lang w:val="lv-LV"/>
                </w:rPr>
                <w:t>garden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D4545D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964B9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97A31F0" w14:textId="77777777" w:rsidTr="00440775">
        <w:tc>
          <w:tcPr>
            <w:tcW w:w="1560" w:type="dxa"/>
            <w:shd w:val="clear" w:color="auto" w:fill="auto"/>
          </w:tcPr>
          <w:p w14:paraId="001B1D6F" w14:textId="77777777" w:rsidR="000F2F68" w:rsidRDefault="000F2F68" w:rsidP="00440775">
            <w:pPr>
              <w:rPr>
                <w:ins w:id="431" w:author="Information Services" w:date="2017-05-26T12:27:00Z"/>
                <w:lang w:val="lv-LV"/>
              </w:rPr>
            </w:pPr>
            <w:r w:rsidRPr="005316EA">
              <w:rPr>
                <w:lang w:val="lv-LV"/>
              </w:rPr>
              <w:t>debesis</w:t>
            </w:r>
          </w:p>
          <w:p w14:paraId="52373C04" w14:textId="2B44ECD0" w:rsidR="00673755" w:rsidRPr="005316EA" w:rsidRDefault="00673755" w:rsidP="00440775">
            <w:pPr>
              <w:rPr>
                <w:lang w:val="en-US"/>
              </w:rPr>
            </w:pPr>
            <w:ins w:id="432" w:author="Information Services" w:date="2017-05-26T12:27:00Z">
              <w:r>
                <w:rPr>
                  <w:lang w:val="lv-LV"/>
                </w:rPr>
                <w:t>sky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C064D15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C7F12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9A5E928" w14:textId="77777777" w:rsidTr="00440775">
        <w:tc>
          <w:tcPr>
            <w:tcW w:w="1560" w:type="dxa"/>
            <w:shd w:val="clear" w:color="auto" w:fill="auto"/>
          </w:tcPr>
          <w:p w14:paraId="0E3DB7F7" w14:textId="77777777" w:rsidR="000F2F68" w:rsidRDefault="000F2F68" w:rsidP="00440775">
            <w:pPr>
              <w:rPr>
                <w:ins w:id="433" w:author="Information Services" w:date="2017-05-26T12:27:00Z"/>
                <w:lang w:val="lv-LV"/>
              </w:rPr>
            </w:pPr>
            <w:r w:rsidRPr="005316EA">
              <w:rPr>
                <w:lang w:val="lv-LV"/>
              </w:rPr>
              <w:t>koks</w:t>
            </w:r>
          </w:p>
          <w:p w14:paraId="5FDAB1CE" w14:textId="70C73CC5" w:rsidR="00673755" w:rsidRPr="005316EA" w:rsidRDefault="00673755" w:rsidP="00440775">
            <w:pPr>
              <w:rPr>
                <w:lang w:val="en-US"/>
              </w:rPr>
            </w:pPr>
            <w:ins w:id="434" w:author="Information Services" w:date="2017-05-26T12:27:00Z">
              <w:r>
                <w:rPr>
                  <w:lang w:val="lv-LV"/>
                </w:rPr>
                <w:t>tree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3E42225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FEDE6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36260D6" w14:textId="77777777" w:rsidTr="00440775">
        <w:tc>
          <w:tcPr>
            <w:tcW w:w="1560" w:type="dxa"/>
            <w:shd w:val="clear" w:color="auto" w:fill="auto"/>
          </w:tcPr>
          <w:p w14:paraId="26733AB1" w14:textId="77777777" w:rsidR="000F2F68" w:rsidRDefault="000F2F68" w:rsidP="00440775">
            <w:pPr>
              <w:rPr>
                <w:ins w:id="435" w:author="Information Services" w:date="2017-05-26T12:27:00Z"/>
                <w:lang w:val="lv-LV"/>
              </w:rPr>
            </w:pPr>
            <w:r w:rsidRPr="005316EA">
              <w:rPr>
                <w:lang w:val="lv-LV"/>
              </w:rPr>
              <w:t>jūra</w:t>
            </w:r>
          </w:p>
          <w:p w14:paraId="1CEE8D08" w14:textId="2D9F6C26" w:rsidR="00673755" w:rsidRPr="005316EA" w:rsidRDefault="00673755" w:rsidP="00440775">
            <w:pPr>
              <w:rPr>
                <w:lang w:val="lv-LV"/>
              </w:rPr>
            </w:pPr>
            <w:ins w:id="436" w:author="Information Services" w:date="2017-05-26T12:27:00Z">
              <w:r>
                <w:rPr>
                  <w:lang w:val="lv-LV"/>
                </w:rPr>
                <w:t>sea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6A53C2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01929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07CF422" w14:textId="77777777" w:rsidTr="00440775">
        <w:tc>
          <w:tcPr>
            <w:tcW w:w="1560" w:type="dxa"/>
            <w:shd w:val="clear" w:color="auto" w:fill="auto"/>
          </w:tcPr>
          <w:p w14:paraId="5804AB18" w14:textId="77777777" w:rsidR="000F2F68" w:rsidRDefault="000F2F68" w:rsidP="00440775">
            <w:pPr>
              <w:rPr>
                <w:ins w:id="437" w:author="Information Services" w:date="2017-05-26T12:27:00Z"/>
                <w:lang w:val="lv-LV"/>
              </w:rPr>
            </w:pPr>
            <w:r w:rsidRPr="005316EA">
              <w:rPr>
                <w:lang w:val="lv-LV"/>
              </w:rPr>
              <w:lastRenderedPageBreak/>
              <w:t>lietus</w:t>
            </w:r>
          </w:p>
          <w:p w14:paraId="6029B660" w14:textId="4624A7E3" w:rsidR="00673755" w:rsidRPr="00EA26E5" w:rsidRDefault="00673755" w:rsidP="00440775">
            <w:ins w:id="438" w:author="Information Services" w:date="2017-05-26T12:27:00Z">
              <w:r>
                <w:rPr>
                  <w:lang w:val="lv-LV"/>
                </w:rPr>
                <w:t>rain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B46696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4656C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2147E9A" w14:textId="77777777" w:rsidTr="00440775">
        <w:tc>
          <w:tcPr>
            <w:tcW w:w="1560" w:type="dxa"/>
            <w:shd w:val="clear" w:color="auto" w:fill="auto"/>
          </w:tcPr>
          <w:p w14:paraId="07498616" w14:textId="77777777" w:rsidR="000F2F68" w:rsidRDefault="000F2F68" w:rsidP="00440775">
            <w:pPr>
              <w:rPr>
                <w:ins w:id="439" w:author="Information Services" w:date="2017-05-26T12:27:00Z"/>
                <w:lang w:val="lv-LV"/>
              </w:rPr>
            </w:pPr>
            <w:r w:rsidRPr="005316EA">
              <w:rPr>
                <w:lang w:val="lv-LV"/>
              </w:rPr>
              <w:t>māja</w:t>
            </w:r>
          </w:p>
          <w:p w14:paraId="54AE60EA" w14:textId="2AA9AC92" w:rsidR="00673755" w:rsidRPr="005316EA" w:rsidRDefault="00673755" w:rsidP="00440775">
            <w:pPr>
              <w:rPr>
                <w:lang w:val="lv-LV"/>
              </w:rPr>
            </w:pPr>
            <w:ins w:id="440" w:author="Information Services" w:date="2017-05-26T12:27:00Z">
              <w:r>
                <w:rPr>
                  <w:lang w:val="lv-LV"/>
                </w:rPr>
                <w:t>house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0C8E36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C9998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14EB6EE" w14:textId="77777777" w:rsidTr="00440775">
        <w:tc>
          <w:tcPr>
            <w:tcW w:w="1560" w:type="dxa"/>
            <w:shd w:val="clear" w:color="auto" w:fill="auto"/>
          </w:tcPr>
          <w:p w14:paraId="4A4E27D1" w14:textId="77777777" w:rsidR="000F2F68" w:rsidRDefault="000F2F68" w:rsidP="00440775">
            <w:pPr>
              <w:rPr>
                <w:ins w:id="441" w:author="Information Services" w:date="2017-05-26T12:27:00Z"/>
                <w:lang w:val="lv-LV"/>
              </w:rPr>
            </w:pPr>
            <w:r w:rsidRPr="006A44B9">
              <w:rPr>
                <w:lang w:val="lv-LV"/>
              </w:rPr>
              <w:t>mājas</w:t>
            </w:r>
          </w:p>
          <w:p w14:paraId="7749C5C4" w14:textId="335A6168" w:rsidR="00673755" w:rsidRPr="006A44B9" w:rsidRDefault="00673755" w:rsidP="00440775">
            <w:pPr>
              <w:rPr>
                <w:lang w:val="lv-LV"/>
              </w:rPr>
            </w:pPr>
            <w:ins w:id="442" w:author="Information Services" w:date="2017-05-26T12:27:00Z">
              <w:r>
                <w:rPr>
                  <w:lang w:val="lv-LV"/>
                </w:rPr>
                <w:t>home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434D8A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68609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4BEE103" w14:textId="77777777" w:rsidTr="00440775">
        <w:tc>
          <w:tcPr>
            <w:tcW w:w="1560" w:type="dxa"/>
            <w:shd w:val="clear" w:color="auto" w:fill="auto"/>
          </w:tcPr>
          <w:p w14:paraId="2D579C83" w14:textId="77777777" w:rsidR="000F2F68" w:rsidRDefault="000F2F68" w:rsidP="00440775">
            <w:pPr>
              <w:rPr>
                <w:ins w:id="443" w:author="Information Services" w:date="2017-05-26T12:27:00Z"/>
                <w:lang w:val="lv-LV"/>
              </w:rPr>
            </w:pPr>
            <w:r w:rsidRPr="005316EA">
              <w:rPr>
                <w:lang w:val="lv-LV"/>
              </w:rPr>
              <w:t>mākonis</w:t>
            </w:r>
          </w:p>
          <w:p w14:paraId="73CCB122" w14:textId="151C1D3E" w:rsidR="00673755" w:rsidRPr="00EA26E5" w:rsidRDefault="00673755" w:rsidP="00440775">
            <w:ins w:id="444" w:author="Information Services" w:date="2017-05-26T12:27:00Z">
              <w:r>
                <w:rPr>
                  <w:lang w:val="lv-LV"/>
                </w:rPr>
                <w:t>cloud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EB45C1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3E9AA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CEA028F" w14:textId="77777777" w:rsidTr="00440775">
        <w:tc>
          <w:tcPr>
            <w:tcW w:w="1560" w:type="dxa"/>
            <w:shd w:val="clear" w:color="auto" w:fill="auto"/>
          </w:tcPr>
          <w:p w14:paraId="729A8A38" w14:textId="77777777" w:rsidR="000F2F68" w:rsidRDefault="000F2F68" w:rsidP="00440775">
            <w:pPr>
              <w:rPr>
                <w:ins w:id="445" w:author="Information Services" w:date="2017-05-26T12:27:00Z"/>
                <w:lang w:val="lv-LV"/>
              </w:rPr>
            </w:pPr>
            <w:r w:rsidRPr="005316EA">
              <w:rPr>
                <w:lang w:val="lv-LV"/>
              </w:rPr>
              <w:t>mēness</w:t>
            </w:r>
          </w:p>
          <w:p w14:paraId="39CB17B7" w14:textId="2DB5771D" w:rsidR="00673755" w:rsidRPr="00EA26E5" w:rsidRDefault="00673755" w:rsidP="00440775">
            <w:ins w:id="446" w:author="Information Services" w:date="2017-05-26T12:27:00Z">
              <w:r>
                <w:rPr>
                  <w:lang w:val="lv-LV"/>
                </w:rPr>
                <w:t>moon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F59A95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C22A9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7ECB9C8" w14:textId="77777777" w:rsidTr="00440775">
        <w:tc>
          <w:tcPr>
            <w:tcW w:w="1560" w:type="dxa"/>
            <w:shd w:val="clear" w:color="auto" w:fill="auto"/>
          </w:tcPr>
          <w:p w14:paraId="25A75540" w14:textId="77777777" w:rsidR="000F2F68" w:rsidRDefault="000F2F68" w:rsidP="00440775">
            <w:pPr>
              <w:rPr>
                <w:ins w:id="447" w:author="Information Services" w:date="2017-05-26T12:27:00Z"/>
                <w:lang w:val="lv-LV"/>
              </w:rPr>
            </w:pPr>
            <w:r w:rsidRPr="005316EA">
              <w:rPr>
                <w:lang w:val="lv-LV"/>
              </w:rPr>
              <w:t>mežs</w:t>
            </w:r>
          </w:p>
          <w:p w14:paraId="4870F7E6" w14:textId="1F7E3731" w:rsidR="00673755" w:rsidRPr="005316EA" w:rsidRDefault="00673755" w:rsidP="00440775">
            <w:pPr>
              <w:rPr>
                <w:lang w:val="lv-LV"/>
              </w:rPr>
            </w:pPr>
            <w:ins w:id="448" w:author="Information Services" w:date="2017-05-26T12:27:00Z">
              <w:r>
                <w:rPr>
                  <w:lang w:val="lv-LV"/>
                </w:rPr>
                <w:t>forest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0E3052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487CE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5AD7F21" w14:textId="77777777" w:rsidTr="00440775">
        <w:tc>
          <w:tcPr>
            <w:tcW w:w="1560" w:type="dxa"/>
            <w:shd w:val="clear" w:color="auto" w:fill="auto"/>
          </w:tcPr>
          <w:p w14:paraId="48181C75" w14:textId="77777777" w:rsidR="000F2F68" w:rsidRDefault="000F2F68" w:rsidP="00440775">
            <w:pPr>
              <w:rPr>
                <w:ins w:id="449" w:author="Information Services" w:date="2017-05-26T12:27:00Z"/>
                <w:lang w:val="lv-LV"/>
              </w:rPr>
            </w:pPr>
            <w:r w:rsidRPr="005316EA">
              <w:rPr>
                <w:lang w:val="lv-LV"/>
              </w:rPr>
              <w:t>pagalms</w:t>
            </w:r>
          </w:p>
          <w:p w14:paraId="5F9FFDE7" w14:textId="60087D2F" w:rsidR="00673755" w:rsidRPr="005316EA" w:rsidRDefault="00673755" w:rsidP="00440775">
            <w:pPr>
              <w:rPr>
                <w:lang w:val="lv-LV"/>
              </w:rPr>
            </w:pPr>
            <w:ins w:id="450" w:author="Information Services" w:date="2017-05-26T12:27:00Z">
              <w:r>
                <w:rPr>
                  <w:lang w:val="lv-LV"/>
                </w:rPr>
                <w:t>yard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7DC755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8F4095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30A85AB" w14:textId="77777777" w:rsidTr="00440775">
        <w:tc>
          <w:tcPr>
            <w:tcW w:w="1560" w:type="dxa"/>
            <w:shd w:val="clear" w:color="auto" w:fill="auto"/>
          </w:tcPr>
          <w:p w14:paraId="40B75542" w14:textId="77777777" w:rsidR="000F2F68" w:rsidRDefault="000F2F68" w:rsidP="00440775">
            <w:pPr>
              <w:rPr>
                <w:ins w:id="451" w:author="Information Services" w:date="2017-05-26T12:27:00Z"/>
                <w:lang w:val="lv-LV"/>
              </w:rPr>
            </w:pPr>
            <w:r w:rsidRPr="005316EA">
              <w:rPr>
                <w:lang w:val="lv-LV"/>
              </w:rPr>
              <w:t>parks</w:t>
            </w:r>
          </w:p>
          <w:p w14:paraId="5BF2D726" w14:textId="544E8F01" w:rsidR="00673755" w:rsidRPr="005316EA" w:rsidRDefault="00673755" w:rsidP="00440775">
            <w:pPr>
              <w:rPr>
                <w:lang w:val="lv-LV"/>
              </w:rPr>
            </w:pPr>
            <w:ins w:id="452" w:author="Information Services" w:date="2017-05-26T12:27:00Z">
              <w:r>
                <w:rPr>
                  <w:lang w:val="lv-LV"/>
                </w:rPr>
                <w:t>park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E34B58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25DFE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337BD19" w14:textId="77777777" w:rsidTr="00440775">
        <w:tc>
          <w:tcPr>
            <w:tcW w:w="1560" w:type="dxa"/>
            <w:shd w:val="clear" w:color="auto" w:fill="auto"/>
          </w:tcPr>
          <w:p w14:paraId="64D104E2" w14:textId="77777777" w:rsidR="000F2F68" w:rsidRDefault="000F2F68" w:rsidP="00440775">
            <w:pPr>
              <w:rPr>
                <w:ins w:id="453" w:author="Information Services" w:date="2017-05-26T12:27:00Z"/>
                <w:lang w:val="lv-LV"/>
              </w:rPr>
            </w:pPr>
            <w:r w:rsidRPr="005316EA">
              <w:rPr>
                <w:lang w:val="lv-LV"/>
              </w:rPr>
              <w:t>peļķe</w:t>
            </w:r>
          </w:p>
          <w:p w14:paraId="65B6BD2C" w14:textId="41B5450B" w:rsidR="00673755" w:rsidRPr="00EA26E5" w:rsidRDefault="00673755" w:rsidP="00440775">
            <w:ins w:id="454" w:author="Information Services" w:date="2017-05-26T12:27:00Z">
              <w:r>
                <w:rPr>
                  <w:lang w:val="lv-LV"/>
                </w:rPr>
                <w:t>puddle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E8428D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1F6A25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84C73BD" w14:textId="77777777" w:rsidTr="00440775">
        <w:tc>
          <w:tcPr>
            <w:tcW w:w="1560" w:type="dxa"/>
            <w:shd w:val="clear" w:color="auto" w:fill="auto"/>
          </w:tcPr>
          <w:p w14:paraId="622682E6" w14:textId="77777777" w:rsidR="000F2F68" w:rsidRDefault="000F2F68" w:rsidP="00440775">
            <w:pPr>
              <w:rPr>
                <w:ins w:id="455" w:author="Information Services" w:date="2017-05-26T12:27:00Z"/>
                <w:lang w:val="lv-LV"/>
              </w:rPr>
            </w:pPr>
            <w:r w:rsidRPr="005316EA">
              <w:rPr>
                <w:lang w:val="lv-LV"/>
              </w:rPr>
              <w:t>puķe</w:t>
            </w:r>
          </w:p>
          <w:p w14:paraId="5C5E2FA3" w14:textId="7A788B77" w:rsidR="00673755" w:rsidRPr="005316EA" w:rsidRDefault="00673755" w:rsidP="00440775">
            <w:pPr>
              <w:rPr>
                <w:lang w:val="lv-LV"/>
              </w:rPr>
            </w:pPr>
            <w:ins w:id="456" w:author="Information Services" w:date="2017-05-26T12:27:00Z">
              <w:r>
                <w:rPr>
                  <w:lang w:val="lv-LV"/>
                </w:rPr>
                <w:t>flower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4566BF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789DD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B185845" w14:textId="77777777" w:rsidTr="00440775">
        <w:tc>
          <w:tcPr>
            <w:tcW w:w="1560" w:type="dxa"/>
            <w:shd w:val="clear" w:color="auto" w:fill="auto"/>
          </w:tcPr>
          <w:p w14:paraId="7D8B533B" w14:textId="77777777" w:rsidR="000F2F68" w:rsidRDefault="000F2F68" w:rsidP="00440775">
            <w:pPr>
              <w:rPr>
                <w:ins w:id="457" w:author="Information Services" w:date="2017-05-26T12:27:00Z"/>
                <w:lang w:val="lv-LV"/>
              </w:rPr>
            </w:pPr>
            <w:r w:rsidRPr="005316EA">
              <w:rPr>
                <w:lang w:val="lv-LV"/>
              </w:rPr>
              <w:t>saule</w:t>
            </w:r>
          </w:p>
          <w:p w14:paraId="7800CE55" w14:textId="6504FA23" w:rsidR="00673755" w:rsidRPr="005316EA" w:rsidRDefault="00673755" w:rsidP="00440775">
            <w:pPr>
              <w:rPr>
                <w:lang w:val="lv-LV"/>
              </w:rPr>
            </w:pPr>
            <w:ins w:id="458" w:author="Information Services" w:date="2017-05-26T12:27:00Z">
              <w:r>
                <w:rPr>
                  <w:lang w:val="lv-LV"/>
                </w:rPr>
                <w:lastRenderedPageBreak/>
                <w:t>sun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1F8875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6C12C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F9622DC" w14:textId="77777777" w:rsidTr="00440775">
        <w:tc>
          <w:tcPr>
            <w:tcW w:w="1560" w:type="dxa"/>
            <w:shd w:val="clear" w:color="auto" w:fill="auto"/>
          </w:tcPr>
          <w:p w14:paraId="0AFD0CBA" w14:textId="77777777" w:rsidR="000F2F68" w:rsidRDefault="000F2F68" w:rsidP="00440775">
            <w:pPr>
              <w:rPr>
                <w:ins w:id="459" w:author="Information Services" w:date="2017-05-26T12:27:00Z"/>
                <w:lang w:val="lv-LV"/>
              </w:rPr>
            </w:pPr>
            <w:r w:rsidRPr="005316EA">
              <w:rPr>
                <w:lang w:val="lv-LV"/>
              </w:rPr>
              <w:t>slidkalniņš</w:t>
            </w:r>
          </w:p>
          <w:p w14:paraId="2FFF26F5" w14:textId="28DDE049" w:rsidR="00673755" w:rsidRPr="005316EA" w:rsidRDefault="00673755" w:rsidP="00440775">
            <w:pPr>
              <w:rPr>
                <w:lang w:val="lv-LV"/>
              </w:rPr>
            </w:pPr>
            <w:ins w:id="460" w:author="Information Services" w:date="2017-05-26T12:27:00Z">
              <w:r>
                <w:rPr>
                  <w:lang w:val="lv-LV"/>
                </w:rPr>
                <w:t>slide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A86615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5031E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3E69071" w14:textId="77777777" w:rsidTr="00440775">
        <w:tc>
          <w:tcPr>
            <w:tcW w:w="1560" w:type="dxa"/>
            <w:shd w:val="clear" w:color="auto" w:fill="auto"/>
          </w:tcPr>
          <w:p w14:paraId="7DD8766A" w14:textId="77777777" w:rsidR="000F2F68" w:rsidRDefault="000F2F68" w:rsidP="00440775">
            <w:pPr>
              <w:rPr>
                <w:ins w:id="461" w:author="Information Services" w:date="2017-05-26T12:29:00Z"/>
                <w:lang w:val="lv-LV"/>
              </w:rPr>
            </w:pPr>
            <w:r w:rsidRPr="005316EA">
              <w:rPr>
                <w:lang w:val="lv-LV"/>
              </w:rPr>
              <w:t>smiltis</w:t>
            </w:r>
          </w:p>
          <w:p w14:paraId="1DC42C83" w14:textId="7443ABE1" w:rsidR="006E366C" w:rsidRPr="005316EA" w:rsidRDefault="006E366C" w:rsidP="00440775">
            <w:pPr>
              <w:rPr>
                <w:lang w:val="lv-LV"/>
              </w:rPr>
            </w:pPr>
            <w:ins w:id="462" w:author="Information Services" w:date="2017-05-26T12:29:00Z">
              <w:r>
                <w:rPr>
                  <w:lang w:val="lv-LV"/>
                </w:rPr>
                <w:t>sand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9EC683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6702E3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FA5B2A2" w14:textId="77777777" w:rsidTr="00440775">
        <w:tc>
          <w:tcPr>
            <w:tcW w:w="1560" w:type="dxa"/>
            <w:shd w:val="clear" w:color="auto" w:fill="auto"/>
          </w:tcPr>
          <w:p w14:paraId="6325BBD1" w14:textId="77777777" w:rsidR="000F2F68" w:rsidRDefault="000F2F68" w:rsidP="00440775">
            <w:pPr>
              <w:rPr>
                <w:ins w:id="463" w:author="Information Services" w:date="2017-05-26T12:29:00Z"/>
                <w:lang w:val="lv-LV"/>
              </w:rPr>
            </w:pPr>
            <w:r w:rsidRPr="005316EA">
              <w:rPr>
                <w:lang w:val="lv-LV"/>
              </w:rPr>
              <w:t>sniegs</w:t>
            </w:r>
          </w:p>
          <w:p w14:paraId="3F3FE796" w14:textId="39A31C1D" w:rsidR="006E366C" w:rsidRPr="005316EA" w:rsidRDefault="006E366C" w:rsidP="00440775">
            <w:pPr>
              <w:rPr>
                <w:lang w:val="lv-LV"/>
              </w:rPr>
            </w:pPr>
            <w:ins w:id="464" w:author="Information Services" w:date="2017-05-26T12:29:00Z">
              <w:r>
                <w:rPr>
                  <w:lang w:val="lv-LV"/>
                </w:rPr>
                <w:t>snow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1A4499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83FD5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9961CB5" w14:textId="77777777" w:rsidTr="00440775">
        <w:tc>
          <w:tcPr>
            <w:tcW w:w="1560" w:type="dxa"/>
            <w:shd w:val="clear" w:color="auto" w:fill="auto"/>
          </w:tcPr>
          <w:p w14:paraId="417A608C" w14:textId="77777777" w:rsidR="000F2F68" w:rsidRDefault="000F2F68" w:rsidP="00440775">
            <w:pPr>
              <w:rPr>
                <w:ins w:id="465" w:author="Information Services" w:date="2017-05-26T12:29:00Z"/>
                <w:lang w:val="lv-LV"/>
              </w:rPr>
            </w:pPr>
            <w:r w:rsidRPr="005316EA">
              <w:rPr>
                <w:lang w:val="lv-LV"/>
              </w:rPr>
              <w:t>šūpoles</w:t>
            </w:r>
          </w:p>
          <w:p w14:paraId="72C2CC09" w14:textId="0ED6B6CD" w:rsidR="006E366C" w:rsidRPr="005316EA" w:rsidRDefault="006E366C" w:rsidP="00440775">
            <w:pPr>
              <w:rPr>
                <w:lang w:val="lv-LV"/>
              </w:rPr>
            </w:pPr>
            <w:ins w:id="466" w:author="Information Services" w:date="2017-05-26T12:29:00Z">
              <w:r>
                <w:rPr>
                  <w:lang w:val="lv-LV"/>
                </w:rPr>
                <w:t>swings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61A77A5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CD0E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911959D" w14:textId="77777777" w:rsidTr="00440775">
        <w:tc>
          <w:tcPr>
            <w:tcW w:w="1560" w:type="dxa"/>
            <w:shd w:val="clear" w:color="auto" w:fill="auto"/>
          </w:tcPr>
          <w:p w14:paraId="5E2F8514" w14:textId="77777777" w:rsidR="000F2F68" w:rsidRDefault="000F2F68" w:rsidP="00440775">
            <w:pPr>
              <w:rPr>
                <w:ins w:id="467" w:author="Information Services" w:date="2017-05-26T12:29:00Z"/>
                <w:lang w:val="lv-LV"/>
              </w:rPr>
            </w:pPr>
            <w:r w:rsidRPr="005316EA">
              <w:rPr>
                <w:lang w:val="lv-LV"/>
              </w:rPr>
              <w:t xml:space="preserve">veikals </w:t>
            </w:r>
          </w:p>
          <w:p w14:paraId="6ED824D7" w14:textId="6011295B" w:rsidR="006E366C" w:rsidRPr="005316EA" w:rsidRDefault="006E366C" w:rsidP="00440775">
            <w:pPr>
              <w:rPr>
                <w:lang w:val="lv-LV"/>
              </w:rPr>
            </w:pPr>
            <w:ins w:id="468" w:author="Information Services" w:date="2017-05-26T12:29:00Z">
              <w:r>
                <w:rPr>
                  <w:lang w:val="lv-LV"/>
                </w:rPr>
                <w:t>shop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50A4B2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F3265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1494103" w14:textId="77777777" w:rsidTr="00440775">
        <w:tc>
          <w:tcPr>
            <w:tcW w:w="1560" w:type="dxa"/>
            <w:shd w:val="clear" w:color="auto" w:fill="auto"/>
          </w:tcPr>
          <w:p w14:paraId="0D6C60C7" w14:textId="77777777" w:rsidR="000F2F68" w:rsidRDefault="000F2F68" w:rsidP="00440775">
            <w:pPr>
              <w:rPr>
                <w:ins w:id="469" w:author="Information Services" w:date="2017-05-26T12:29:00Z"/>
                <w:lang w:val="lv-LV"/>
              </w:rPr>
            </w:pPr>
            <w:r w:rsidRPr="005316EA">
              <w:rPr>
                <w:lang w:val="lv-LV"/>
              </w:rPr>
              <w:t>zāle</w:t>
            </w:r>
          </w:p>
          <w:p w14:paraId="12A59DFA" w14:textId="11C9682B" w:rsidR="006E366C" w:rsidRPr="005316EA" w:rsidRDefault="006E366C" w:rsidP="00440775">
            <w:pPr>
              <w:rPr>
                <w:lang w:val="lv-LV"/>
              </w:rPr>
            </w:pPr>
            <w:ins w:id="470" w:author="Information Services" w:date="2017-05-26T12:29:00Z">
              <w:r>
                <w:rPr>
                  <w:lang w:val="lv-LV"/>
                </w:rPr>
                <w:t>grass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6AA2F8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EF02B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BDA9326" w14:textId="77777777" w:rsidTr="00440775">
        <w:tc>
          <w:tcPr>
            <w:tcW w:w="1560" w:type="dxa"/>
            <w:shd w:val="clear" w:color="auto" w:fill="auto"/>
          </w:tcPr>
          <w:p w14:paraId="76AE0419" w14:textId="77777777" w:rsidR="000F2F68" w:rsidRDefault="000F2F68" w:rsidP="00440775">
            <w:pPr>
              <w:rPr>
                <w:ins w:id="471" w:author="Information Services" w:date="2017-05-26T12:29:00Z"/>
                <w:lang w:val="lv-LV"/>
              </w:rPr>
            </w:pPr>
            <w:r w:rsidRPr="005316EA">
              <w:rPr>
                <w:lang w:val="lv-LV"/>
              </w:rPr>
              <w:t>zvaigznes</w:t>
            </w:r>
          </w:p>
          <w:p w14:paraId="524FF205" w14:textId="0CE0220E" w:rsidR="006E366C" w:rsidRPr="005316EA" w:rsidRDefault="006E366C" w:rsidP="00440775">
            <w:pPr>
              <w:rPr>
                <w:lang w:val="lv-LV"/>
              </w:rPr>
            </w:pPr>
            <w:ins w:id="472" w:author="Information Services" w:date="2017-05-26T12:29:00Z">
              <w:r>
                <w:rPr>
                  <w:lang w:val="lv-LV"/>
                </w:rPr>
                <w:t>stars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004932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8E9AE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34BC3A1" w14:textId="77777777" w:rsidTr="00440775">
        <w:tc>
          <w:tcPr>
            <w:tcW w:w="1560" w:type="dxa"/>
            <w:shd w:val="clear" w:color="auto" w:fill="auto"/>
          </w:tcPr>
          <w:p w14:paraId="0D872704" w14:textId="77777777" w:rsidR="000F2F68" w:rsidRDefault="000F2F68" w:rsidP="00440775">
            <w:pPr>
              <w:rPr>
                <w:ins w:id="473" w:author="Information Services" w:date="2017-05-26T12:29:00Z"/>
                <w:lang w:val="lv-LV"/>
              </w:rPr>
            </w:pPr>
            <w:r w:rsidRPr="005316EA">
              <w:rPr>
                <w:lang w:val="lv-LV"/>
              </w:rPr>
              <w:t>zooloģiskais dārzs</w:t>
            </w:r>
          </w:p>
          <w:p w14:paraId="4B4BE7DB" w14:textId="14F07336" w:rsidR="006E366C" w:rsidRPr="005316EA" w:rsidRDefault="006E366C" w:rsidP="00440775">
            <w:pPr>
              <w:rPr>
                <w:lang w:val="lv-LV"/>
              </w:rPr>
            </w:pPr>
            <w:ins w:id="474" w:author="Information Services" w:date="2017-05-26T12:29:00Z">
              <w:r>
                <w:rPr>
                  <w:lang w:val="lv-LV"/>
                </w:rPr>
                <w:t>zoo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A0A883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9512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</w:tbl>
    <w:p w14:paraId="0C9CA546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 w:rsidSect="00C36E79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720"/>
          <w:titlePg/>
        </w:sectPr>
      </w:pPr>
    </w:p>
    <w:p w14:paraId="707D213B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0B70CB1D" w14:textId="78A74D3B" w:rsidR="000F2F68" w:rsidRDefault="000F2F68" w:rsidP="000F2F68">
      <w:pPr>
        <w:rPr>
          <w:b/>
          <w:sz w:val="24"/>
          <w:szCs w:val="24"/>
          <w:lang w:val="lv-LV"/>
        </w:rPr>
      </w:pPr>
      <w:r w:rsidRPr="00EA26E5">
        <w:rPr>
          <w:b/>
          <w:sz w:val="24"/>
          <w:szCs w:val="24"/>
        </w:rPr>
        <w:t xml:space="preserve">11. </w:t>
      </w:r>
      <w:r w:rsidRPr="00EA26E5">
        <w:rPr>
          <w:b/>
          <w:sz w:val="24"/>
          <w:szCs w:val="24"/>
          <w:lang w:val="lv-LV"/>
        </w:rPr>
        <w:t xml:space="preserve">Cilvēki </w:t>
      </w:r>
      <w:ins w:id="475" w:author="Information Services" w:date="2017-05-26T12:30:00Z">
        <w:r w:rsidR="00F31C11">
          <w:rPr>
            <w:b/>
            <w:sz w:val="24"/>
            <w:szCs w:val="24"/>
            <w:lang w:val="lv-LV"/>
          </w:rPr>
          <w:t xml:space="preserve">People </w:t>
        </w:r>
      </w:ins>
      <w:r>
        <w:rPr>
          <w:b/>
          <w:sz w:val="24"/>
          <w:szCs w:val="24"/>
          <w:lang w:val="lv-LV"/>
        </w:rPr>
        <w:t>(21)</w:t>
      </w:r>
    </w:p>
    <w:p w14:paraId="012CD774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30522E4B" w14:textId="77777777" w:rsidR="000F2F68" w:rsidRDefault="000F2F68" w:rsidP="000F2F68">
      <w:pPr>
        <w:rPr>
          <w:b/>
          <w:lang w:val="lv-LV"/>
        </w:rPr>
        <w:sectPr w:rsidR="000F2F68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32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51"/>
        <w:gridCol w:w="850"/>
      </w:tblGrid>
      <w:tr w:rsidR="000F2F68" w:rsidRPr="005316EA" w14:paraId="25B7DDEE" w14:textId="77777777" w:rsidTr="00440775">
        <w:trPr>
          <w:tblHeader/>
        </w:trPr>
        <w:tc>
          <w:tcPr>
            <w:tcW w:w="1560" w:type="dxa"/>
            <w:shd w:val="clear" w:color="auto" w:fill="auto"/>
          </w:tcPr>
          <w:p w14:paraId="5BC6D314" w14:textId="77777777" w:rsidR="000F2F68" w:rsidRPr="005316EA" w:rsidRDefault="000F2F68" w:rsidP="00440775">
            <w:pPr>
              <w:rPr>
                <w:b/>
                <w:lang w:val="lv-LV"/>
              </w:rPr>
            </w:pPr>
          </w:p>
        </w:tc>
        <w:tc>
          <w:tcPr>
            <w:tcW w:w="851" w:type="dxa"/>
            <w:shd w:val="clear" w:color="auto" w:fill="auto"/>
          </w:tcPr>
          <w:p w14:paraId="759C97D1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Saprot</w:t>
            </w:r>
          </w:p>
        </w:tc>
        <w:tc>
          <w:tcPr>
            <w:tcW w:w="850" w:type="dxa"/>
            <w:shd w:val="clear" w:color="auto" w:fill="auto"/>
          </w:tcPr>
          <w:p w14:paraId="13792484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Saprot </w:t>
            </w:r>
          </w:p>
          <w:p w14:paraId="297A8B89" w14:textId="77777777" w:rsidR="000F2F68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un </w:t>
            </w:r>
          </w:p>
          <w:p w14:paraId="5D47C75B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lieto</w:t>
            </w:r>
          </w:p>
        </w:tc>
      </w:tr>
      <w:tr w:rsidR="000F2F68" w:rsidRPr="005316EA" w14:paraId="794361F4" w14:textId="77777777" w:rsidTr="00440775">
        <w:tc>
          <w:tcPr>
            <w:tcW w:w="1560" w:type="dxa"/>
            <w:shd w:val="clear" w:color="auto" w:fill="auto"/>
          </w:tcPr>
          <w:p w14:paraId="6D611E78" w14:textId="77777777" w:rsidR="000F2F68" w:rsidRDefault="000F2F68" w:rsidP="00440775">
            <w:pPr>
              <w:rPr>
                <w:ins w:id="476" w:author="Information Services" w:date="2017-05-26T12:30:00Z"/>
                <w:lang w:val="lv-LV"/>
              </w:rPr>
            </w:pPr>
            <w:r w:rsidRPr="005316EA">
              <w:rPr>
                <w:lang w:val="lv-LV"/>
              </w:rPr>
              <w:t>ārsts</w:t>
            </w:r>
          </w:p>
          <w:p w14:paraId="19C9AE35" w14:textId="41DADE80" w:rsidR="005E4FED" w:rsidRPr="00EA26E5" w:rsidRDefault="005E4FED" w:rsidP="00440775">
            <w:ins w:id="477" w:author="Information Services" w:date="2017-05-26T12:30:00Z">
              <w:r>
                <w:rPr>
                  <w:lang w:val="lv-LV"/>
                </w:rPr>
                <w:t>doctor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92CEA5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5EEB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C822EB9" w14:textId="77777777" w:rsidTr="00440775">
        <w:tc>
          <w:tcPr>
            <w:tcW w:w="1560" w:type="dxa"/>
            <w:shd w:val="clear" w:color="auto" w:fill="auto"/>
          </w:tcPr>
          <w:p w14:paraId="0496A68D" w14:textId="77777777" w:rsidR="000F2F68" w:rsidRDefault="000F2F68" w:rsidP="00440775">
            <w:pPr>
              <w:rPr>
                <w:ins w:id="478" w:author="Information Services" w:date="2017-05-26T12:30:00Z"/>
                <w:lang w:val="lv-LV"/>
              </w:rPr>
            </w:pPr>
            <w:r w:rsidRPr="005316EA">
              <w:rPr>
                <w:lang w:val="lv-LV"/>
              </w:rPr>
              <w:t>audzinātāja/-s</w:t>
            </w:r>
          </w:p>
          <w:p w14:paraId="2911C381" w14:textId="22801EBB" w:rsidR="005E4FED" w:rsidRPr="00EA26E5" w:rsidRDefault="005E4FED" w:rsidP="00440775">
            <w:ins w:id="479" w:author="Information Services" w:date="2017-05-26T12:30:00Z">
              <w:r>
                <w:rPr>
                  <w:lang w:val="lv-LV"/>
                </w:rPr>
                <w:t>kindergarten teacher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985FB1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FD6E6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C1A14AD" w14:textId="77777777" w:rsidTr="00440775">
        <w:tc>
          <w:tcPr>
            <w:tcW w:w="1560" w:type="dxa"/>
            <w:shd w:val="clear" w:color="auto" w:fill="auto"/>
          </w:tcPr>
          <w:p w14:paraId="2827A58E" w14:textId="77777777" w:rsidR="000F2F68" w:rsidRDefault="000F2F68" w:rsidP="00440775">
            <w:pPr>
              <w:rPr>
                <w:ins w:id="480" w:author="Information Services" w:date="2017-05-26T12:30:00Z"/>
                <w:lang w:val="lv-LV"/>
              </w:rPr>
            </w:pPr>
            <w:r w:rsidRPr="005316EA">
              <w:rPr>
                <w:lang w:val="lv-LV"/>
              </w:rPr>
              <w:t>aukle</w:t>
            </w:r>
          </w:p>
          <w:p w14:paraId="29477B53" w14:textId="14070637" w:rsidR="005E4FED" w:rsidRPr="00EA26E5" w:rsidRDefault="005E4FED" w:rsidP="00440775">
            <w:ins w:id="481" w:author="Information Services" w:date="2017-05-26T12:30:00Z">
              <w:r>
                <w:rPr>
                  <w:lang w:val="lv-LV"/>
                </w:rPr>
                <w:t>nanny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652EC6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440FA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2939F40" w14:textId="77777777" w:rsidTr="00440775">
        <w:tc>
          <w:tcPr>
            <w:tcW w:w="1560" w:type="dxa"/>
            <w:shd w:val="clear" w:color="auto" w:fill="auto"/>
          </w:tcPr>
          <w:p w14:paraId="6C862659" w14:textId="77777777" w:rsidR="000F2F68" w:rsidRDefault="000F2F68" w:rsidP="00440775">
            <w:pPr>
              <w:rPr>
                <w:ins w:id="482" w:author="Information Services" w:date="2017-05-26T12:30:00Z"/>
                <w:lang w:val="lv-LV"/>
              </w:rPr>
            </w:pPr>
            <w:r w:rsidRPr="00C52EF4">
              <w:rPr>
                <w:lang w:val="lv-LV"/>
              </w:rPr>
              <w:lastRenderedPageBreak/>
              <w:t xml:space="preserve">bērna </w:t>
            </w:r>
            <w:r w:rsidRPr="006A44B9">
              <w:rPr>
                <w:lang w:val="lv-LV"/>
              </w:rPr>
              <w:t>(savs)</w:t>
            </w:r>
            <w:r>
              <w:rPr>
                <w:color w:val="FF0000"/>
                <w:lang w:val="lv-LV"/>
              </w:rPr>
              <w:t xml:space="preserve"> </w:t>
            </w:r>
            <w:r w:rsidRPr="00C52EF4">
              <w:rPr>
                <w:lang w:val="lv-LV"/>
              </w:rPr>
              <w:t>vārds</w:t>
            </w:r>
          </w:p>
          <w:p w14:paraId="2F97E67F" w14:textId="5640D35B" w:rsidR="005E4FED" w:rsidRPr="005316EA" w:rsidRDefault="005E4FED" w:rsidP="00440775">
            <w:ins w:id="483" w:author="Information Services" w:date="2017-05-26T12:30:00Z">
              <w:r>
                <w:rPr>
                  <w:lang w:val="lv-LV"/>
                </w:rPr>
                <w:t>child´s own name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172721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F17D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363CAB9" w14:textId="77777777" w:rsidTr="00440775">
        <w:tc>
          <w:tcPr>
            <w:tcW w:w="1560" w:type="dxa"/>
            <w:shd w:val="clear" w:color="auto" w:fill="auto"/>
          </w:tcPr>
          <w:p w14:paraId="0FF929E5" w14:textId="77777777" w:rsidR="000F2F68" w:rsidRDefault="000F2F68" w:rsidP="00440775">
            <w:pPr>
              <w:rPr>
                <w:ins w:id="484" w:author="Information Services" w:date="2017-05-26T12:30:00Z"/>
                <w:lang w:val="lv-LV"/>
              </w:rPr>
            </w:pPr>
            <w:r w:rsidRPr="005316EA">
              <w:rPr>
                <w:lang w:val="lv-LV"/>
              </w:rPr>
              <w:t>bērns</w:t>
            </w:r>
          </w:p>
          <w:p w14:paraId="545140E7" w14:textId="64C8F5E1" w:rsidR="005E4FED" w:rsidRPr="00EA26E5" w:rsidRDefault="005E4FED" w:rsidP="00440775">
            <w:ins w:id="485" w:author="Information Services" w:date="2017-05-26T12:30:00Z">
              <w:r>
                <w:rPr>
                  <w:lang w:val="lv-LV"/>
                </w:rPr>
                <w:t>child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C33B1E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3D293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4F15E59" w14:textId="77777777" w:rsidTr="00440775">
        <w:tc>
          <w:tcPr>
            <w:tcW w:w="1560" w:type="dxa"/>
            <w:shd w:val="clear" w:color="auto" w:fill="auto"/>
          </w:tcPr>
          <w:p w14:paraId="0C8DA1B7" w14:textId="77777777" w:rsidR="000F2F68" w:rsidRDefault="000F2F68" w:rsidP="00440775">
            <w:pPr>
              <w:rPr>
                <w:ins w:id="486" w:author="Information Services" w:date="2017-05-26T12:30:00Z"/>
                <w:lang w:val="lv-LV"/>
              </w:rPr>
            </w:pPr>
            <w:r w:rsidRPr="005316EA">
              <w:rPr>
                <w:lang w:val="lv-LV"/>
              </w:rPr>
              <w:t>brālis</w:t>
            </w:r>
          </w:p>
          <w:p w14:paraId="4664F2A6" w14:textId="3081AF51" w:rsidR="005E4FED" w:rsidRPr="00EA26E5" w:rsidRDefault="005E4FED" w:rsidP="00440775">
            <w:ins w:id="487" w:author="Information Services" w:date="2017-05-26T12:30:00Z">
              <w:r>
                <w:rPr>
                  <w:lang w:val="lv-LV"/>
                </w:rPr>
                <w:lastRenderedPageBreak/>
                <w:t>brother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9BDA32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992C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7E15DDA" w14:textId="77777777" w:rsidTr="00440775">
        <w:tc>
          <w:tcPr>
            <w:tcW w:w="1560" w:type="dxa"/>
            <w:shd w:val="clear" w:color="auto" w:fill="auto"/>
          </w:tcPr>
          <w:p w14:paraId="7A2F74FD" w14:textId="77777777" w:rsidR="000F2F68" w:rsidRDefault="000F2F68" w:rsidP="00440775">
            <w:pPr>
              <w:rPr>
                <w:ins w:id="488" w:author="Information Services" w:date="2017-05-26T12:30:00Z"/>
                <w:lang w:val="lv-LV"/>
              </w:rPr>
            </w:pPr>
            <w:r w:rsidRPr="005316EA">
              <w:rPr>
                <w:lang w:val="lv-LV"/>
              </w:rPr>
              <w:t>cilvēks</w:t>
            </w:r>
          </w:p>
          <w:p w14:paraId="2ABD45B0" w14:textId="09A80174" w:rsidR="005E4FED" w:rsidRPr="00EA26E5" w:rsidRDefault="005E4FED" w:rsidP="00440775">
            <w:ins w:id="489" w:author="Information Services" w:date="2017-05-26T12:30:00Z">
              <w:r>
                <w:rPr>
                  <w:lang w:val="lv-LV"/>
                </w:rPr>
                <w:t>person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A27441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6CB17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99CF7BF" w14:textId="77777777" w:rsidTr="00440775">
        <w:tc>
          <w:tcPr>
            <w:tcW w:w="1560" w:type="dxa"/>
            <w:shd w:val="clear" w:color="auto" w:fill="auto"/>
          </w:tcPr>
          <w:p w14:paraId="0D4C7637" w14:textId="77777777" w:rsidR="000F2F68" w:rsidRDefault="000F2F68" w:rsidP="00440775">
            <w:pPr>
              <w:rPr>
                <w:ins w:id="490" w:author="Information Services" w:date="2017-05-26T12:30:00Z"/>
                <w:lang w:val="lv-LV"/>
              </w:rPr>
            </w:pPr>
            <w:r w:rsidRPr="005316EA">
              <w:rPr>
                <w:lang w:val="lv-LV"/>
              </w:rPr>
              <w:t>krustmāte</w:t>
            </w:r>
          </w:p>
          <w:p w14:paraId="7BDA4770" w14:textId="495FE2DD" w:rsidR="005E4FED" w:rsidRPr="005316EA" w:rsidRDefault="005E4FED" w:rsidP="00440775">
            <w:pPr>
              <w:rPr>
                <w:lang w:val="lv-LV"/>
              </w:rPr>
            </w:pPr>
            <w:ins w:id="491" w:author="Information Services" w:date="2017-05-26T12:30:00Z">
              <w:r>
                <w:rPr>
                  <w:lang w:val="lv-LV"/>
                </w:rPr>
                <w:t>godmother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FF38C5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B10B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0774718" w14:textId="77777777" w:rsidTr="00440775">
        <w:tc>
          <w:tcPr>
            <w:tcW w:w="1560" w:type="dxa"/>
            <w:shd w:val="clear" w:color="auto" w:fill="auto"/>
          </w:tcPr>
          <w:p w14:paraId="7E8F0BAD" w14:textId="77777777" w:rsidR="000F2F68" w:rsidRDefault="000F2F68" w:rsidP="00440775">
            <w:pPr>
              <w:rPr>
                <w:ins w:id="492" w:author="Information Services" w:date="2017-05-26T12:30:00Z"/>
                <w:lang w:val="lv-LV"/>
              </w:rPr>
            </w:pPr>
            <w:r w:rsidRPr="005316EA">
              <w:rPr>
                <w:lang w:val="lv-LV"/>
              </w:rPr>
              <w:t>krusttēvs</w:t>
            </w:r>
          </w:p>
          <w:p w14:paraId="45D94E3A" w14:textId="50BFF26B" w:rsidR="005E4FED" w:rsidRPr="005316EA" w:rsidRDefault="005E4FED" w:rsidP="00440775">
            <w:pPr>
              <w:rPr>
                <w:lang w:val="lv-LV"/>
              </w:rPr>
            </w:pPr>
            <w:ins w:id="493" w:author="Information Services" w:date="2017-05-26T12:30:00Z">
              <w:r>
                <w:rPr>
                  <w:lang w:val="lv-LV"/>
                </w:rPr>
                <w:t>godfather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C9AD9D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A4E87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11EC07B" w14:textId="77777777" w:rsidTr="00440775">
        <w:tc>
          <w:tcPr>
            <w:tcW w:w="1560" w:type="dxa"/>
            <w:shd w:val="clear" w:color="auto" w:fill="auto"/>
          </w:tcPr>
          <w:p w14:paraId="6EC3D566" w14:textId="77777777" w:rsidR="000F2F68" w:rsidRDefault="000F2F68" w:rsidP="00440775">
            <w:pPr>
              <w:rPr>
                <w:ins w:id="494" w:author="Information Services" w:date="2017-05-26T12:30:00Z"/>
                <w:lang w:val="lv-LV"/>
              </w:rPr>
            </w:pPr>
            <w:r>
              <w:rPr>
                <w:lang w:val="lv-LV"/>
              </w:rPr>
              <w:lastRenderedPageBreak/>
              <w:t>ļaudis</w:t>
            </w:r>
          </w:p>
          <w:p w14:paraId="1AEF3518" w14:textId="69DEA4C9" w:rsidR="005E4FED" w:rsidRPr="005316EA" w:rsidRDefault="005E4FED" w:rsidP="00440775">
            <w:pPr>
              <w:rPr>
                <w:lang w:val="lv-LV"/>
              </w:rPr>
            </w:pPr>
            <w:ins w:id="495" w:author="Information Services" w:date="2017-05-26T12:30:00Z">
              <w:r>
                <w:rPr>
                  <w:lang w:val="lv-LV"/>
                </w:rPr>
                <w:t>people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5D4973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BAB78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02406D3" w14:textId="77777777" w:rsidTr="00440775">
        <w:tc>
          <w:tcPr>
            <w:tcW w:w="1560" w:type="dxa"/>
            <w:shd w:val="clear" w:color="auto" w:fill="auto"/>
          </w:tcPr>
          <w:p w14:paraId="1D64A13E" w14:textId="77777777" w:rsidR="000F2F68" w:rsidRDefault="000F2F68" w:rsidP="00440775">
            <w:pPr>
              <w:rPr>
                <w:ins w:id="496" w:author="Information Services" w:date="2017-05-26T12:30:00Z"/>
                <w:lang w:val="lv-LV"/>
              </w:rPr>
            </w:pPr>
            <w:r w:rsidRPr="005316EA">
              <w:rPr>
                <w:lang w:val="lv-LV"/>
              </w:rPr>
              <w:t>māsa</w:t>
            </w:r>
          </w:p>
          <w:p w14:paraId="53CB08BF" w14:textId="388A826B" w:rsidR="005E4FED" w:rsidRPr="00EA26E5" w:rsidRDefault="005E4FED" w:rsidP="00440775">
            <w:ins w:id="497" w:author="Information Services" w:date="2017-05-26T12:30:00Z">
              <w:r>
                <w:rPr>
                  <w:lang w:val="lv-LV"/>
                </w:rPr>
                <w:t>sister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F1B6DF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5669C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7F514F3" w14:textId="77777777" w:rsidTr="00440775">
        <w:tc>
          <w:tcPr>
            <w:tcW w:w="1560" w:type="dxa"/>
            <w:shd w:val="clear" w:color="auto" w:fill="auto"/>
          </w:tcPr>
          <w:p w14:paraId="34BA13DF" w14:textId="77777777" w:rsidR="000F2F68" w:rsidRDefault="000F2F68" w:rsidP="00440775">
            <w:pPr>
              <w:rPr>
                <w:ins w:id="498" w:author="Information Services" w:date="2017-05-26T12:30:00Z"/>
              </w:rPr>
            </w:pPr>
            <w:r w:rsidRPr="005316EA">
              <w:rPr>
                <w:lang w:val="lv-LV"/>
              </w:rPr>
              <w:t>māte</w:t>
            </w:r>
            <w:r>
              <w:t>*</w:t>
            </w:r>
          </w:p>
          <w:p w14:paraId="3126B434" w14:textId="6199130C" w:rsidR="005E4FED" w:rsidRPr="00B9344B" w:rsidRDefault="005E4FED" w:rsidP="00440775">
            <w:ins w:id="499" w:author="Information Services" w:date="2017-05-26T12:30:00Z">
              <w:r>
                <w:t>mother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4DC09E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5BD8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E27252E" w14:textId="77777777" w:rsidTr="00440775">
        <w:tc>
          <w:tcPr>
            <w:tcW w:w="1560" w:type="dxa"/>
            <w:shd w:val="clear" w:color="auto" w:fill="auto"/>
          </w:tcPr>
          <w:p w14:paraId="487CA6AC" w14:textId="77777777" w:rsidR="000F2F68" w:rsidRDefault="000F2F68" w:rsidP="00440775">
            <w:pPr>
              <w:rPr>
                <w:ins w:id="500" w:author="Information Services" w:date="2017-05-26T12:31:00Z"/>
                <w:lang w:val="lv-LV"/>
              </w:rPr>
            </w:pPr>
            <w:r w:rsidRPr="005316EA">
              <w:rPr>
                <w:lang w:val="lv-LV"/>
              </w:rPr>
              <w:t>mazulis</w:t>
            </w:r>
            <w:r>
              <w:rPr>
                <w:lang w:val="lv-LV"/>
              </w:rPr>
              <w:t>/bēbis</w:t>
            </w:r>
          </w:p>
          <w:p w14:paraId="70318292" w14:textId="7113033A" w:rsidR="005E4FED" w:rsidRPr="00EA26E5" w:rsidRDefault="005E4FED" w:rsidP="00440775">
            <w:ins w:id="501" w:author="Information Services" w:date="2017-05-26T12:31:00Z">
              <w:r>
                <w:rPr>
                  <w:lang w:val="lv-LV"/>
                </w:rPr>
                <w:t>baby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66B022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3DF685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1799D90" w14:textId="77777777" w:rsidTr="00440775">
        <w:tc>
          <w:tcPr>
            <w:tcW w:w="1560" w:type="dxa"/>
            <w:shd w:val="clear" w:color="auto" w:fill="auto"/>
          </w:tcPr>
          <w:p w14:paraId="016FB3BF" w14:textId="77777777" w:rsidR="000F2F68" w:rsidRDefault="000F2F68" w:rsidP="00440775">
            <w:pPr>
              <w:rPr>
                <w:ins w:id="502" w:author="Information Services" w:date="2017-05-26T12:31:00Z"/>
                <w:lang w:val="lv-LV"/>
              </w:rPr>
            </w:pPr>
            <w:r w:rsidRPr="005316EA">
              <w:rPr>
                <w:lang w:val="lv-LV"/>
              </w:rPr>
              <w:lastRenderedPageBreak/>
              <w:t>meitene</w:t>
            </w:r>
          </w:p>
          <w:p w14:paraId="1ECA3FE3" w14:textId="354F5A9D" w:rsidR="005E4FED" w:rsidRPr="00EA26E5" w:rsidRDefault="005E4FED" w:rsidP="00440775">
            <w:ins w:id="503" w:author="Information Services" w:date="2017-05-26T12:31:00Z">
              <w:r>
                <w:rPr>
                  <w:lang w:val="lv-LV"/>
                </w:rPr>
                <w:t>girl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001A9B3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D827B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45DB4C4" w14:textId="77777777" w:rsidTr="00440775">
        <w:tc>
          <w:tcPr>
            <w:tcW w:w="1560" w:type="dxa"/>
            <w:shd w:val="clear" w:color="auto" w:fill="auto"/>
          </w:tcPr>
          <w:p w14:paraId="405403AA" w14:textId="77777777" w:rsidR="000F2F68" w:rsidRDefault="000F2F68" w:rsidP="00440775">
            <w:pPr>
              <w:rPr>
                <w:ins w:id="504" w:author="Information Services" w:date="2017-05-26T12:31:00Z"/>
                <w:lang w:val="lv-LV"/>
              </w:rPr>
            </w:pPr>
            <w:r>
              <w:rPr>
                <w:lang w:val="lv-LV"/>
              </w:rPr>
              <w:t xml:space="preserve">onkulis </w:t>
            </w:r>
          </w:p>
          <w:p w14:paraId="319E4267" w14:textId="721D72CC" w:rsidR="005E4FED" w:rsidRPr="005316EA" w:rsidRDefault="005E4FED" w:rsidP="00440775">
            <w:pPr>
              <w:rPr>
                <w:lang w:val="lv-LV"/>
              </w:rPr>
            </w:pPr>
            <w:ins w:id="505" w:author="Information Services" w:date="2017-05-26T12:31:00Z">
              <w:r>
                <w:rPr>
                  <w:lang w:val="lv-LV"/>
                </w:rPr>
                <w:t>man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F663FE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ADBDF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36920F2" w14:textId="77777777" w:rsidTr="00440775">
        <w:tc>
          <w:tcPr>
            <w:tcW w:w="1560" w:type="dxa"/>
            <w:shd w:val="clear" w:color="auto" w:fill="auto"/>
          </w:tcPr>
          <w:p w14:paraId="6ECA0321" w14:textId="77777777" w:rsidR="000F2F68" w:rsidRDefault="000F2F68" w:rsidP="00440775">
            <w:pPr>
              <w:rPr>
                <w:ins w:id="506" w:author="Information Services" w:date="2017-05-26T12:31:00Z"/>
                <w:lang w:val="lv-LV"/>
              </w:rPr>
            </w:pPr>
            <w:r>
              <w:rPr>
                <w:lang w:val="lv-LV"/>
              </w:rPr>
              <w:t>tēvocis</w:t>
            </w:r>
          </w:p>
          <w:p w14:paraId="69EC80FB" w14:textId="56E6EF1D" w:rsidR="005E4FED" w:rsidRDefault="005E4FED" w:rsidP="00440775">
            <w:pPr>
              <w:rPr>
                <w:lang w:val="lv-LV"/>
              </w:rPr>
            </w:pPr>
            <w:ins w:id="507" w:author="Information Services" w:date="2017-05-26T12:31:00Z">
              <w:r>
                <w:rPr>
                  <w:lang w:val="lv-LV"/>
                </w:rPr>
                <w:t>uncle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11D011A" w14:textId="77777777" w:rsidR="000F2F68" w:rsidRPr="005316EA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C0116C" w14:textId="77777777" w:rsidR="000F2F68" w:rsidRPr="005316EA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4ADDB28" w14:textId="77777777" w:rsidTr="00440775">
        <w:tc>
          <w:tcPr>
            <w:tcW w:w="1560" w:type="dxa"/>
            <w:shd w:val="clear" w:color="auto" w:fill="auto"/>
          </w:tcPr>
          <w:p w14:paraId="74701B8D" w14:textId="77777777" w:rsidR="000F2F68" w:rsidRDefault="000F2F68" w:rsidP="00440775">
            <w:pPr>
              <w:rPr>
                <w:ins w:id="508" w:author="Information Services" w:date="2017-05-26T12:31:00Z"/>
                <w:lang w:val="lv-LV"/>
              </w:rPr>
            </w:pPr>
            <w:r w:rsidRPr="005316EA">
              <w:rPr>
                <w:lang w:val="lv-LV"/>
              </w:rPr>
              <w:t>puika</w:t>
            </w:r>
            <w:r w:rsidRPr="005316EA">
              <w:t>/</w:t>
            </w:r>
            <w:r w:rsidRPr="005316EA">
              <w:rPr>
                <w:lang w:val="lv-LV"/>
              </w:rPr>
              <w:t>zēns</w:t>
            </w:r>
          </w:p>
          <w:p w14:paraId="1321AD0C" w14:textId="0BDDDF45" w:rsidR="005E4FED" w:rsidRPr="00EA26E5" w:rsidRDefault="005E4FED" w:rsidP="00440775">
            <w:ins w:id="509" w:author="Information Services" w:date="2017-05-26T12:31:00Z">
              <w:r>
                <w:rPr>
                  <w:lang w:val="lv-LV"/>
                </w:rPr>
                <w:t>boy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DF863A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12C8C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C1BAB63" w14:textId="77777777" w:rsidTr="00440775">
        <w:tc>
          <w:tcPr>
            <w:tcW w:w="1560" w:type="dxa"/>
            <w:shd w:val="clear" w:color="auto" w:fill="auto"/>
          </w:tcPr>
          <w:p w14:paraId="59CB1509" w14:textId="77777777" w:rsidR="000F2F68" w:rsidRDefault="000F2F68" w:rsidP="00440775">
            <w:pPr>
              <w:rPr>
                <w:ins w:id="510" w:author="Information Services" w:date="2017-05-26T12:31:00Z"/>
                <w:lang w:val="lv-LV"/>
              </w:rPr>
            </w:pPr>
            <w:r w:rsidRPr="005316EA">
              <w:rPr>
                <w:lang w:val="lv-LV"/>
              </w:rPr>
              <w:lastRenderedPageBreak/>
              <w:t>tante</w:t>
            </w:r>
          </w:p>
          <w:p w14:paraId="3CBD44FB" w14:textId="5EF2D23C" w:rsidR="005E4FED" w:rsidRPr="005316EA" w:rsidRDefault="005E4FED" w:rsidP="00440775">
            <w:pPr>
              <w:rPr>
                <w:lang w:val="lv-LV"/>
              </w:rPr>
            </w:pPr>
            <w:ins w:id="511" w:author="Information Services" w:date="2017-05-26T12:31:00Z">
              <w:r>
                <w:rPr>
                  <w:lang w:val="lv-LV"/>
                </w:rPr>
                <w:t>aunt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40C148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7CFDA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9C4ED7F" w14:textId="77777777" w:rsidTr="00440775">
        <w:tc>
          <w:tcPr>
            <w:tcW w:w="1560" w:type="dxa"/>
            <w:shd w:val="clear" w:color="auto" w:fill="auto"/>
          </w:tcPr>
          <w:p w14:paraId="24782B14" w14:textId="77777777" w:rsidR="000F2F68" w:rsidRDefault="000F2F68" w:rsidP="00440775">
            <w:pPr>
              <w:rPr>
                <w:ins w:id="512" w:author="Information Services" w:date="2017-05-26T12:31:00Z"/>
                <w:lang w:val="lv-LV"/>
              </w:rPr>
            </w:pPr>
            <w:r w:rsidRPr="005316EA">
              <w:rPr>
                <w:lang w:val="lv-LV"/>
              </w:rPr>
              <w:t>tēvs</w:t>
            </w:r>
            <w:r>
              <w:rPr>
                <w:lang w:val="lv-LV"/>
              </w:rPr>
              <w:t>*</w:t>
            </w:r>
          </w:p>
          <w:p w14:paraId="0C8AC5E4" w14:textId="31196B98" w:rsidR="005E4FED" w:rsidRPr="005316EA" w:rsidRDefault="005E4FED" w:rsidP="00440775">
            <w:pPr>
              <w:rPr>
                <w:lang w:val="lv-LV"/>
              </w:rPr>
            </w:pPr>
            <w:ins w:id="513" w:author="Information Services" w:date="2017-05-26T12:31:00Z">
              <w:r>
                <w:rPr>
                  <w:lang w:val="lv-LV"/>
                </w:rPr>
                <w:t>father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2D675E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75C9A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7DB5475" w14:textId="77777777" w:rsidTr="00440775">
        <w:tc>
          <w:tcPr>
            <w:tcW w:w="1560" w:type="dxa"/>
            <w:shd w:val="clear" w:color="auto" w:fill="auto"/>
          </w:tcPr>
          <w:p w14:paraId="4CFA5A44" w14:textId="77777777" w:rsidR="005E4FED" w:rsidRDefault="000F2F68" w:rsidP="00440775">
            <w:pPr>
              <w:rPr>
                <w:ins w:id="514" w:author="Information Services" w:date="2017-05-26T12:31:00Z"/>
                <w:lang w:val="lv-LV"/>
              </w:rPr>
            </w:pPr>
            <w:r w:rsidRPr="005316EA">
              <w:rPr>
                <w:lang w:val="lv-LV"/>
              </w:rPr>
              <w:t>vecāmāte</w:t>
            </w:r>
            <w:r>
              <w:rPr>
                <w:lang w:val="lv-LV"/>
              </w:rPr>
              <w:t>*</w:t>
            </w:r>
          </w:p>
          <w:p w14:paraId="32D7E9F8" w14:textId="48635916" w:rsidR="005E4FED" w:rsidRPr="005316EA" w:rsidRDefault="005E4FED" w:rsidP="00440775">
            <w:pPr>
              <w:rPr>
                <w:lang w:val="lv-LV"/>
              </w:rPr>
            </w:pPr>
            <w:ins w:id="515" w:author="Information Services" w:date="2017-05-26T12:31:00Z">
              <w:r>
                <w:rPr>
                  <w:lang w:val="lv-LV"/>
                </w:rPr>
                <w:t>grandmother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03797D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C947F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437743E" w14:textId="77777777" w:rsidTr="00440775">
        <w:tc>
          <w:tcPr>
            <w:tcW w:w="1560" w:type="dxa"/>
            <w:shd w:val="clear" w:color="auto" w:fill="auto"/>
          </w:tcPr>
          <w:p w14:paraId="265D8E77" w14:textId="77777777" w:rsidR="000F2F68" w:rsidRDefault="000F2F68" w:rsidP="00440775">
            <w:pPr>
              <w:rPr>
                <w:ins w:id="516" w:author="Information Services" w:date="2017-05-26T12:32:00Z"/>
                <w:lang w:val="lv-LV"/>
              </w:rPr>
            </w:pPr>
            <w:r w:rsidRPr="005316EA">
              <w:rPr>
                <w:lang w:val="lv-LV"/>
              </w:rPr>
              <w:t>vectēvs</w:t>
            </w:r>
            <w:r>
              <w:rPr>
                <w:lang w:val="lv-LV"/>
              </w:rPr>
              <w:t>*</w:t>
            </w:r>
          </w:p>
          <w:p w14:paraId="7443D209" w14:textId="6E2F2D2A" w:rsidR="005E4FED" w:rsidRPr="005316EA" w:rsidRDefault="005E4FED" w:rsidP="00440775">
            <w:pPr>
              <w:rPr>
                <w:lang w:val="lv-LV"/>
              </w:rPr>
            </w:pPr>
            <w:ins w:id="517" w:author="Information Services" w:date="2017-05-26T12:32:00Z">
              <w:r>
                <w:rPr>
                  <w:lang w:val="lv-LV"/>
                </w:rPr>
                <w:t>grandfather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8DD92B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5147A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</w:tbl>
    <w:p w14:paraId="7E73316E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 w:rsidSect="00DF5168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720"/>
          <w:titlePg/>
        </w:sectPr>
      </w:pPr>
    </w:p>
    <w:p w14:paraId="243C5108" w14:textId="22E49E78" w:rsidR="000F2F68" w:rsidRPr="002355BF" w:rsidRDefault="000F2F68" w:rsidP="000F2F68">
      <w:pPr>
        <w:ind w:left="360"/>
        <w:rPr>
          <w:b/>
          <w:color w:val="FF0000"/>
          <w:lang w:val="lv-LV"/>
        </w:rPr>
      </w:pPr>
      <w:r>
        <w:rPr>
          <w:b/>
          <w:lang w:val="lv-LV"/>
        </w:rPr>
        <w:lastRenderedPageBreak/>
        <w:t xml:space="preserve">* </w:t>
      </w:r>
      <w:r w:rsidRPr="00DA0392">
        <w:rPr>
          <w:b/>
          <w:lang w:val="lv-LV"/>
        </w:rPr>
        <w:t>vai arī vārds, kuru izmantojat savā ģimenē.</w:t>
      </w:r>
      <w:r>
        <w:rPr>
          <w:b/>
          <w:lang w:val="lv-LV"/>
        </w:rPr>
        <w:t xml:space="preserve"> </w:t>
      </w:r>
      <w:ins w:id="518" w:author="Information Services" w:date="2017-05-26T12:32:00Z">
        <w:r w:rsidR="005E4FED">
          <w:rPr>
            <w:b/>
            <w:lang w:val="lv-LV"/>
          </w:rPr>
          <w:t xml:space="preserve"> *Or the name used in your family</w:t>
        </w:r>
      </w:ins>
    </w:p>
    <w:p w14:paraId="38FD745A" w14:textId="77777777" w:rsidR="000F2F68" w:rsidRDefault="000F2F68" w:rsidP="000F2F68">
      <w:pPr>
        <w:rPr>
          <w:b/>
          <w:lang w:val="lv-LV"/>
        </w:rPr>
      </w:pPr>
    </w:p>
    <w:p w14:paraId="6E656F5E" w14:textId="77777777" w:rsidR="000F2F68" w:rsidRDefault="000F2F68" w:rsidP="000F2F68">
      <w:pPr>
        <w:rPr>
          <w:lang w:val="lv-LV"/>
        </w:rPr>
      </w:pPr>
    </w:p>
    <w:p w14:paraId="446E5EB6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593445CE" w14:textId="6CA0CB64" w:rsidR="000F2F68" w:rsidRDefault="000F2F68" w:rsidP="000F2F68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12. </w:t>
      </w:r>
      <w:r w:rsidRPr="00EA26E5">
        <w:rPr>
          <w:b/>
          <w:sz w:val="24"/>
          <w:szCs w:val="24"/>
          <w:lang w:val="lv-LV"/>
        </w:rPr>
        <w:t xml:space="preserve">Bērna </w:t>
      </w:r>
      <w:r>
        <w:rPr>
          <w:b/>
          <w:sz w:val="24"/>
          <w:szCs w:val="24"/>
          <w:lang w:val="lv-LV"/>
        </w:rPr>
        <w:t>ik</w:t>
      </w:r>
      <w:r w:rsidRPr="00EA26E5">
        <w:rPr>
          <w:b/>
          <w:sz w:val="24"/>
          <w:szCs w:val="24"/>
          <w:lang w:val="lv-LV"/>
        </w:rPr>
        <w:t xml:space="preserve">diena </w:t>
      </w:r>
      <w:ins w:id="519" w:author="Information Services" w:date="2017-05-26T12:32:00Z">
        <w:r w:rsidR="00CF65F2">
          <w:rPr>
            <w:b/>
            <w:lang w:val="lv-LV"/>
          </w:rPr>
          <w:t xml:space="preserve">Games and routines </w:t>
        </w:r>
      </w:ins>
      <w:r>
        <w:rPr>
          <w:b/>
          <w:sz w:val="24"/>
          <w:szCs w:val="24"/>
          <w:lang w:val="lv-LV"/>
        </w:rPr>
        <w:t>(19)</w:t>
      </w:r>
    </w:p>
    <w:p w14:paraId="4566D9EF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15C38775" w14:textId="77777777" w:rsidR="000F2F68" w:rsidRDefault="000F2F68" w:rsidP="000F2F68">
      <w:pPr>
        <w:rPr>
          <w:b/>
          <w:lang w:val="lv-LV"/>
        </w:rPr>
        <w:sectPr w:rsidR="000F2F68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32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1"/>
        <w:gridCol w:w="850"/>
      </w:tblGrid>
      <w:tr w:rsidR="000F2F68" w:rsidRPr="005316EA" w14:paraId="6F64B00F" w14:textId="77777777" w:rsidTr="00440775">
        <w:trPr>
          <w:tblHeader/>
        </w:trPr>
        <w:tc>
          <w:tcPr>
            <w:tcW w:w="1560" w:type="dxa"/>
            <w:shd w:val="clear" w:color="auto" w:fill="auto"/>
          </w:tcPr>
          <w:p w14:paraId="093060FC" w14:textId="77777777" w:rsidR="000F2F68" w:rsidRPr="005316EA" w:rsidRDefault="000F2F68" w:rsidP="00440775">
            <w:pPr>
              <w:rPr>
                <w:b/>
                <w:lang w:val="lv-LV"/>
              </w:rPr>
            </w:pPr>
          </w:p>
        </w:tc>
        <w:tc>
          <w:tcPr>
            <w:tcW w:w="851" w:type="dxa"/>
            <w:shd w:val="clear" w:color="auto" w:fill="auto"/>
          </w:tcPr>
          <w:p w14:paraId="20054FFB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Saprot</w:t>
            </w:r>
          </w:p>
        </w:tc>
        <w:tc>
          <w:tcPr>
            <w:tcW w:w="850" w:type="dxa"/>
            <w:shd w:val="clear" w:color="auto" w:fill="auto"/>
          </w:tcPr>
          <w:p w14:paraId="06DA1F03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Saprot </w:t>
            </w:r>
          </w:p>
          <w:p w14:paraId="78E46CDC" w14:textId="77777777" w:rsidR="000F2F68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un </w:t>
            </w:r>
          </w:p>
          <w:p w14:paraId="6E312BA8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lieto</w:t>
            </w:r>
          </w:p>
        </w:tc>
      </w:tr>
      <w:tr w:rsidR="000F2F68" w:rsidRPr="005316EA" w14:paraId="1AA19709" w14:textId="77777777" w:rsidTr="00440775">
        <w:tc>
          <w:tcPr>
            <w:tcW w:w="1560" w:type="dxa"/>
            <w:shd w:val="clear" w:color="auto" w:fill="auto"/>
          </w:tcPr>
          <w:p w14:paraId="6FA79FBB" w14:textId="77777777" w:rsidR="000F2F68" w:rsidRDefault="000F2F68" w:rsidP="00440775">
            <w:pPr>
              <w:rPr>
                <w:ins w:id="520" w:author="Information Services" w:date="2017-05-26T12:32:00Z"/>
                <w:lang w:val="lv-LV"/>
              </w:rPr>
            </w:pPr>
            <w:r w:rsidRPr="005316EA">
              <w:rPr>
                <w:lang w:val="lv-LV"/>
              </w:rPr>
              <w:t>Ar labu nakti!</w:t>
            </w:r>
          </w:p>
          <w:p w14:paraId="04C31C2D" w14:textId="0CA7B210" w:rsidR="00CF65F2" w:rsidRPr="00EA26E5" w:rsidRDefault="00CF65F2" w:rsidP="00440775">
            <w:ins w:id="521" w:author="Information Services" w:date="2017-05-26T12:32:00Z">
              <w:r>
                <w:rPr>
                  <w:lang w:val="lv-LV"/>
                </w:rPr>
                <w:t>Goodnight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C1C8D0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5B964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E9D0F74" w14:textId="77777777" w:rsidTr="00440775">
        <w:tc>
          <w:tcPr>
            <w:tcW w:w="1560" w:type="dxa"/>
            <w:shd w:val="clear" w:color="auto" w:fill="auto"/>
          </w:tcPr>
          <w:p w14:paraId="1866BD4C" w14:textId="77777777" w:rsidR="000F2F68" w:rsidRDefault="000F2F68" w:rsidP="00440775">
            <w:pPr>
              <w:rPr>
                <w:ins w:id="522" w:author="Information Services" w:date="2017-05-26T12:33:00Z"/>
                <w:lang w:val="lv-LV"/>
              </w:rPr>
            </w:pPr>
            <w:r w:rsidRPr="005316EA">
              <w:rPr>
                <w:lang w:val="lv-LV"/>
              </w:rPr>
              <w:t>Atā!/Uz redzēšanos!</w:t>
            </w:r>
          </w:p>
          <w:p w14:paraId="442BFB60" w14:textId="3878C9E7" w:rsidR="00CF65F2" w:rsidRPr="00EA26E5" w:rsidRDefault="00CF65F2" w:rsidP="00440775">
            <w:ins w:id="523" w:author="Information Services" w:date="2017-05-26T12:33:00Z">
              <w:r>
                <w:rPr>
                  <w:lang w:val="lv-LV"/>
                </w:rPr>
                <w:t>Bye!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6577A2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F6E43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6991AED" w14:textId="77777777" w:rsidTr="00440775">
        <w:tc>
          <w:tcPr>
            <w:tcW w:w="1560" w:type="dxa"/>
            <w:shd w:val="clear" w:color="auto" w:fill="auto"/>
          </w:tcPr>
          <w:p w14:paraId="0CE66CBA" w14:textId="77777777" w:rsidR="000F2F68" w:rsidRDefault="000F2F68" w:rsidP="00440775">
            <w:pPr>
              <w:rPr>
                <w:ins w:id="524" w:author="Information Services" w:date="2017-05-26T12:33:00Z"/>
                <w:lang w:val="lv-LV"/>
              </w:rPr>
            </w:pPr>
            <w:r w:rsidRPr="005316EA">
              <w:rPr>
                <w:lang w:val="lv-LV"/>
              </w:rPr>
              <w:t>brokastis</w:t>
            </w:r>
          </w:p>
          <w:p w14:paraId="7A66C54E" w14:textId="7EE5CBD2" w:rsidR="00CF65F2" w:rsidRPr="00EA26E5" w:rsidRDefault="00CF65F2" w:rsidP="00440775">
            <w:ins w:id="525" w:author="Information Services" w:date="2017-05-26T12:33:00Z">
              <w:r>
                <w:rPr>
                  <w:lang w:val="lv-LV"/>
                </w:rPr>
                <w:t>breakfast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3AC3E5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DF825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51B4815" w14:textId="77777777" w:rsidTr="00440775">
        <w:tc>
          <w:tcPr>
            <w:tcW w:w="1560" w:type="dxa"/>
            <w:shd w:val="clear" w:color="auto" w:fill="auto"/>
          </w:tcPr>
          <w:p w14:paraId="50C93697" w14:textId="77777777" w:rsidR="000F2F68" w:rsidRDefault="000F2F68" w:rsidP="00440775">
            <w:pPr>
              <w:rPr>
                <w:ins w:id="526" w:author="Information Services" w:date="2017-05-26T12:33:00Z"/>
                <w:lang w:val="lv-LV"/>
              </w:rPr>
            </w:pPr>
            <w:r w:rsidRPr="005316EA">
              <w:rPr>
                <w:lang w:val="lv-LV"/>
              </w:rPr>
              <w:t>diendusa</w:t>
            </w:r>
          </w:p>
          <w:p w14:paraId="7AAADA93" w14:textId="52403012" w:rsidR="00CF65F2" w:rsidRPr="005316EA" w:rsidRDefault="00CF65F2" w:rsidP="00440775">
            <w:pPr>
              <w:rPr>
                <w:lang w:val="lv-LV"/>
              </w:rPr>
            </w:pPr>
            <w:ins w:id="527" w:author="Information Services" w:date="2017-05-26T12:33:00Z">
              <w:r>
                <w:rPr>
                  <w:lang w:val="lv-LV"/>
                </w:rPr>
                <w:t>siesta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790298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94BCC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AD0372D" w14:textId="77777777" w:rsidTr="00440775">
        <w:tc>
          <w:tcPr>
            <w:tcW w:w="1560" w:type="dxa"/>
            <w:shd w:val="clear" w:color="auto" w:fill="auto"/>
          </w:tcPr>
          <w:p w14:paraId="03810DFE" w14:textId="77777777" w:rsidR="000F2F68" w:rsidRDefault="000F2F68" w:rsidP="00440775">
            <w:pPr>
              <w:rPr>
                <w:ins w:id="528" w:author="Information Services" w:date="2017-05-26T12:33:00Z"/>
                <w:lang w:val="lv-LV"/>
              </w:rPr>
            </w:pPr>
            <w:r w:rsidRPr="005316EA">
              <w:rPr>
                <w:lang w:val="lv-LV"/>
              </w:rPr>
              <w:t xml:space="preserve">drīkst </w:t>
            </w:r>
          </w:p>
          <w:p w14:paraId="22A91809" w14:textId="09026886" w:rsidR="00CF65F2" w:rsidRPr="00EA26E5" w:rsidRDefault="00CF65F2" w:rsidP="00440775">
            <w:ins w:id="529" w:author="Information Services" w:date="2017-05-26T12:33:00Z">
              <w:r>
                <w:rPr>
                  <w:lang w:val="lv-LV"/>
                </w:rPr>
                <w:t>allowed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C0BD2E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A6EC9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8F9EC7E" w14:textId="77777777" w:rsidTr="00440775">
        <w:tc>
          <w:tcPr>
            <w:tcW w:w="1560" w:type="dxa"/>
            <w:shd w:val="clear" w:color="auto" w:fill="auto"/>
          </w:tcPr>
          <w:p w14:paraId="3C708657" w14:textId="77777777" w:rsidR="000F2F68" w:rsidRDefault="000F2F68" w:rsidP="00440775">
            <w:pPr>
              <w:rPr>
                <w:ins w:id="530" w:author="Information Services" w:date="2017-05-26T12:33:00Z"/>
                <w:lang w:val="lv-LV"/>
              </w:rPr>
            </w:pPr>
            <w:r w:rsidRPr="005316EA">
              <w:rPr>
                <w:lang w:val="lv-LV"/>
              </w:rPr>
              <w:t>Gribu!</w:t>
            </w:r>
          </w:p>
          <w:p w14:paraId="10E181CE" w14:textId="43DE9125" w:rsidR="00CF65F2" w:rsidRPr="005316EA" w:rsidRDefault="00CF65F2" w:rsidP="00440775">
            <w:pPr>
              <w:rPr>
                <w:lang w:val="lv-LV"/>
              </w:rPr>
            </w:pPr>
            <w:ins w:id="531" w:author="Information Services" w:date="2017-05-26T12:33:00Z">
              <w:r>
                <w:rPr>
                  <w:lang w:val="lv-LV"/>
                </w:rPr>
                <w:t>want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63D881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9B96E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8EEC414" w14:textId="77777777" w:rsidTr="00440775">
        <w:tc>
          <w:tcPr>
            <w:tcW w:w="1560" w:type="dxa"/>
            <w:shd w:val="clear" w:color="auto" w:fill="auto"/>
          </w:tcPr>
          <w:p w14:paraId="4C73149A" w14:textId="77777777" w:rsidR="000F2F68" w:rsidRDefault="000F2F68" w:rsidP="00440775">
            <w:pPr>
              <w:rPr>
                <w:ins w:id="532" w:author="Information Services" w:date="2017-05-26T12:33:00Z"/>
                <w:lang w:val="lv-LV"/>
              </w:rPr>
            </w:pPr>
            <w:r w:rsidRPr="005316EA">
              <w:rPr>
                <w:lang w:val="lv-LV"/>
              </w:rPr>
              <w:lastRenderedPageBreak/>
              <w:t xml:space="preserve">jā </w:t>
            </w:r>
          </w:p>
          <w:p w14:paraId="26F29B48" w14:textId="75EA41D1" w:rsidR="00CF65F2" w:rsidRPr="00EA26E5" w:rsidRDefault="00CF65F2" w:rsidP="00440775">
            <w:ins w:id="533" w:author="Information Services" w:date="2017-05-26T12:33:00Z">
              <w:r>
                <w:rPr>
                  <w:lang w:val="lv-LV"/>
                </w:rPr>
                <w:t>yes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43BD63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9623F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E77B7D6" w14:textId="77777777" w:rsidTr="00440775">
        <w:tc>
          <w:tcPr>
            <w:tcW w:w="1560" w:type="dxa"/>
            <w:shd w:val="clear" w:color="auto" w:fill="auto"/>
          </w:tcPr>
          <w:p w14:paraId="36EBE204" w14:textId="77777777" w:rsidR="000F2F68" w:rsidRDefault="000F2F68" w:rsidP="00440775">
            <w:pPr>
              <w:rPr>
                <w:ins w:id="534" w:author="Information Services" w:date="2017-05-26T12:33:00Z"/>
                <w:lang w:val="lv-LV"/>
              </w:rPr>
            </w:pPr>
            <w:r>
              <w:rPr>
                <w:lang w:val="lv-LV"/>
              </w:rPr>
              <w:t>Kuš! Klusu!</w:t>
            </w:r>
          </w:p>
          <w:p w14:paraId="4AE4E4B8" w14:textId="1EA2DBC3" w:rsidR="00CF65F2" w:rsidRPr="005316EA" w:rsidRDefault="004A511A" w:rsidP="00440775">
            <w:pPr>
              <w:rPr>
                <w:lang w:val="lv-LV"/>
              </w:rPr>
            </w:pPr>
            <w:ins w:id="535" w:author="Information Services" w:date="2017-05-26T12:33:00Z">
              <w:r>
                <w:rPr>
                  <w:lang w:val="lv-LV"/>
                </w:rPr>
                <w:t>quiet!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A273C3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3CD30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4448012" w14:textId="77777777" w:rsidTr="00440775">
        <w:tc>
          <w:tcPr>
            <w:tcW w:w="1560" w:type="dxa"/>
            <w:shd w:val="clear" w:color="auto" w:fill="auto"/>
          </w:tcPr>
          <w:p w14:paraId="68D59610" w14:textId="77777777" w:rsidR="000F2F68" w:rsidRDefault="000F2F68" w:rsidP="00440775">
            <w:pPr>
              <w:rPr>
                <w:ins w:id="536" w:author="Information Services" w:date="2017-05-26T12:33:00Z"/>
                <w:lang w:val="lv-LV"/>
              </w:rPr>
            </w:pPr>
            <w:r w:rsidRPr="005316EA">
              <w:rPr>
                <w:lang w:val="lv-LV"/>
              </w:rPr>
              <w:t>Labdien!</w:t>
            </w:r>
          </w:p>
          <w:p w14:paraId="31D46ADA" w14:textId="64EAD5ED" w:rsidR="004A511A" w:rsidRPr="00990441" w:rsidRDefault="004A511A" w:rsidP="00440775">
            <w:pPr>
              <w:rPr>
                <w:lang w:val="lv-LV"/>
              </w:rPr>
            </w:pPr>
            <w:ins w:id="537" w:author="Information Services" w:date="2017-05-26T12:33:00Z">
              <w:r>
                <w:rPr>
                  <w:lang w:val="lv-LV"/>
                </w:rPr>
                <w:t>Good afternoon!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D140C6E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DACA1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</w:tr>
      <w:tr w:rsidR="000F2F68" w:rsidRPr="005316EA" w14:paraId="5A02133E" w14:textId="77777777" w:rsidTr="00440775">
        <w:tc>
          <w:tcPr>
            <w:tcW w:w="1560" w:type="dxa"/>
            <w:shd w:val="clear" w:color="auto" w:fill="auto"/>
          </w:tcPr>
          <w:p w14:paraId="201DD771" w14:textId="77777777" w:rsidR="000F2F68" w:rsidRDefault="000F2F68" w:rsidP="00440775">
            <w:pPr>
              <w:rPr>
                <w:ins w:id="538" w:author="Information Services" w:date="2017-05-26T12:33:00Z"/>
                <w:lang w:val="lv-LV"/>
              </w:rPr>
            </w:pPr>
            <w:r w:rsidRPr="005316EA">
              <w:rPr>
                <w:lang w:val="lv-LV"/>
              </w:rPr>
              <w:t>Labrīt!</w:t>
            </w:r>
          </w:p>
          <w:p w14:paraId="52F1F560" w14:textId="33DEC492" w:rsidR="004A511A" w:rsidRPr="00990441" w:rsidRDefault="004A511A" w:rsidP="00440775">
            <w:pPr>
              <w:rPr>
                <w:lang w:val="lv-LV"/>
              </w:rPr>
            </w:pPr>
            <w:ins w:id="539" w:author="Information Services" w:date="2017-05-26T12:33:00Z">
              <w:r>
                <w:rPr>
                  <w:lang w:val="lv-LV"/>
                </w:rPr>
                <w:t>Good morning!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75F3E9D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1E59B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</w:tr>
      <w:tr w:rsidR="000F2F68" w:rsidRPr="005316EA" w14:paraId="0F50C0F9" w14:textId="77777777" w:rsidTr="00440775">
        <w:tc>
          <w:tcPr>
            <w:tcW w:w="1560" w:type="dxa"/>
            <w:shd w:val="clear" w:color="auto" w:fill="auto"/>
          </w:tcPr>
          <w:p w14:paraId="0427E990" w14:textId="77777777" w:rsidR="000F2F68" w:rsidRDefault="000F2F68" w:rsidP="00440775">
            <w:pPr>
              <w:rPr>
                <w:ins w:id="540" w:author="Information Services" w:date="2017-05-26T12:33:00Z"/>
                <w:lang w:val="lv-LV"/>
              </w:rPr>
            </w:pPr>
            <w:r w:rsidRPr="005316EA">
              <w:rPr>
                <w:lang w:val="lv-LV"/>
              </w:rPr>
              <w:t>L</w:t>
            </w:r>
            <w:r w:rsidRPr="00990441">
              <w:rPr>
                <w:lang w:val="lv-LV"/>
              </w:rPr>
              <w:t>abvakar</w:t>
            </w:r>
            <w:r w:rsidRPr="005316EA">
              <w:rPr>
                <w:lang w:val="lv-LV"/>
              </w:rPr>
              <w:t>!</w:t>
            </w:r>
          </w:p>
          <w:p w14:paraId="1CA92A9C" w14:textId="0A37E899" w:rsidR="004A511A" w:rsidRPr="00990441" w:rsidRDefault="004A511A" w:rsidP="00440775">
            <w:pPr>
              <w:rPr>
                <w:lang w:val="lv-LV"/>
              </w:rPr>
            </w:pPr>
            <w:ins w:id="541" w:author="Information Services" w:date="2017-05-26T12:33:00Z">
              <w:r>
                <w:rPr>
                  <w:lang w:val="lv-LV"/>
                </w:rPr>
                <w:t>Good evening!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0D46A88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079E4E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</w:tr>
      <w:tr w:rsidR="000F2F68" w:rsidRPr="005316EA" w14:paraId="36587BF8" w14:textId="77777777" w:rsidTr="00440775">
        <w:tc>
          <w:tcPr>
            <w:tcW w:w="1560" w:type="dxa"/>
            <w:shd w:val="clear" w:color="auto" w:fill="auto"/>
          </w:tcPr>
          <w:p w14:paraId="1DE2DA4D" w14:textId="77777777" w:rsidR="000F2F68" w:rsidRDefault="000F2F68" w:rsidP="00440775">
            <w:pPr>
              <w:rPr>
                <w:ins w:id="542" w:author="Information Services" w:date="2017-05-26T12:34:00Z"/>
                <w:lang w:val="lv-LV"/>
              </w:rPr>
            </w:pPr>
            <w:r w:rsidRPr="005316EA">
              <w:rPr>
                <w:lang w:val="lv-LV"/>
              </w:rPr>
              <w:t>Lūdzu!</w:t>
            </w:r>
          </w:p>
          <w:p w14:paraId="2807D17F" w14:textId="22DD6F9A" w:rsidR="004A511A" w:rsidRPr="00990441" w:rsidRDefault="004A511A" w:rsidP="00440775">
            <w:pPr>
              <w:rPr>
                <w:lang w:val="lv-LV"/>
              </w:rPr>
            </w:pPr>
            <w:ins w:id="543" w:author="Information Services" w:date="2017-05-26T12:34:00Z">
              <w:r>
                <w:rPr>
                  <w:lang w:val="lv-LV"/>
                </w:rPr>
                <w:t>please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EFCC216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AEB4BC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</w:tr>
      <w:tr w:rsidR="000F2F68" w:rsidRPr="005316EA" w14:paraId="58A223F6" w14:textId="77777777" w:rsidTr="00440775">
        <w:tc>
          <w:tcPr>
            <w:tcW w:w="1560" w:type="dxa"/>
            <w:shd w:val="clear" w:color="auto" w:fill="auto"/>
          </w:tcPr>
          <w:p w14:paraId="240F2031" w14:textId="77777777" w:rsidR="000F2F68" w:rsidRDefault="000F2F68" w:rsidP="00440775">
            <w:pPr>
              <w:rPr>
                <w:ins w:id="544" w:author="Information Services" w:date="2017-05-26T12:34:00Z"/>
                <w:lang w:val="lv-LV"/>
              </w:rPr>
            </w:pPr>
            <w:r w:rsidRPr="005316EA">
              <w:rPr>
                <w:lang w:val="lv-LV"/>
              </w:rPr>
              <w:t>nē</w:t>
            </w:r>
          </w:p>
          <w:p w14:paraId="7B98B39B" w14:textId="7352C8F2" w:rsidR="004A511A" w:rsidRPr="00990441" w:rsidRDefault="004A511A" w:rsidP="00440775">
            <w:pPr>
              <w:rPr>
                <w:lang w:val="lv-LV"/>
              </w:rPr>
            </w:pPr>
            <w:ins w:id="545" w:author="Information Services" w:date="2017-05-26T12:34:00Z">
              <w:r>
                <w:rPr>
                  <w:lang w:val="lv-LV"/>
                </w:rPr>
                <w:lastRenderedPageBreak/>
                <w:t>no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C2F2B55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E369E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</w:tr>
      <w:tr w:rsidR="000F2F68" w:rsidRPr="005316EA" w14:paraId="4721F33A" w14:textId="77777777" w:rsidTr="00440775">
        <w:tc>
          <w:tcPr>
            <w:tcW w:w="1560" w:type="dxa"/>
            <w:shd w:val="clear" w:color="auto" w:fill="auto"/>
          </w:tcPr>
          <w:p w14:paraId="49F3E140" w14:textId="77777777" w:rsidR="000F2F68" w:rsidRDefault="000F2F68" w:rsidP="00440775">
            <w:pPr>
              <w:rPr>
                <w:ins w:id="546" w:author="Information Services" w:date="2017-05-26T12:34:00Z"/>
                <w:lang w:val="lv-LV"/>
              </w:rPr>
            </w:pPr>
            <w:r w:rsidRPr="005316EA">
              <w:rPr>
                <w:lang w:val="lv-LV"/>
              </w:rPr>
              <w:t>nedrīkst</w:t>
            </w:r>
          </w:p>
          <w:p w14:paraId="5F4A8907" w14:textId="2C153F79" w:rsidR="004A511A" w:rsidRPr="00990441" w:rsidRDefault="004A511A" w:rsidP="00440775">
            <w:pPr>
              <w:rPr>
                <w:lang w:val="lv-LV"/>
              </w:rPr>
            </w:pPr>
            <w:ins w:id="547" w:author="Information Services" w:date="2017-05-26T12:34:00Z">
              <w:r>
                <w:rPr>
                  <w:lang w:val="lv-LV"/>
                </w:rPr>
                <w:t>not allowed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977CAA0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A54A59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</w:tr>
      <w:tr w:rsidR="000F2F68" w:rsidRPr="005316EA" w14:paraId="3279653A" w14:textId="77777777" w:rsidTr="00440775">
        <w:tc>
          <w:tcPr>
            <w:tcW w:w="1560" w:type="dxa"/>
            <w:shd w:val="clear" w:color="auto" w:fill="auto"/>
          </w:tcPr>
          <w:p w14:paraId="4630DC06" w14:textId="77777777" w:rsidR="000F2F68" w:rsidRDefault="000F2F68" w:rsidP="00440775">
            <w:pPr>
              <w:rPr>
                <w:ins w:id="548" w:author="Information Services" w:date="2017-05-26T12:34:00Z"/>
                <w:lang w:val="lv-LV"/>
              </w:rPr>
            </w:pPr>
            <w:r w:rsidRPr="005316EA">
              <w:rPr>
                <w:lang w:val="lv-LV"/>
              </w:rPr>
              <w:t>negribu</w:t>
            </w:r>
          </w:p>
          <w:p w14:paraId="7C7CC910" w14:textId="00185C54" w:rsidR="004A511A" w:rsidRPr="00990441" w:rsidRDefault="004A511A" w:rsidP="00440775">
            <w:pPr>
              <w:rPr>
                <w:lang w:val="lv-LV"/>
              </w:rPr>
            </w:pPr>
            <w:ins w:id="549" w:author="Information Services" w:date="2017-05-26T12:34:00Z">
              <w:r>
                <w:rPr>
                  <w:lang w:val="lv-LV"/>
                </w:rPr>
                <w:t>I don</w:t>
              </w:r>
            </w:ins>
            <w:ins w:id="550" w:author="Information Services" w:date="2017-05-26T12:35:00Z">
              <w:r>
                <w:rPr>
                  <w:lang w:val="lv-LV"/>
                </w:rPr>
                <w:t>´t want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A3A7893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3092B8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</w:tr>
      <w:tr w:rsidR="000F2F68" w:rsidRPr="005316EA" w14:paraId="413A9798" w14:textId="77777777" w:rsidTr="00440775">
        <w:tc>
          <w:tcPr>
            <w:tcW w:w="1560" w:type="dxa"/>
            <w:shd w:val="clear" w:color="auto" w:fill="auto"/>
          </w:tcPr>
          <w:p w14:paraId="419AC475" w14:textId="77777777" w:rsidR="000F2F68" w:rsidRDefault="000F2F68" w:rsidP="00440775">
            <w:pPr>
              <w:rPr>
                <w:ins w:id="551" w:author="Information Services" w:date="2017-05-26T12:35:00Z"/>
                <w:lang w:val="lv-LV"/>
              </w:rPr>
            </w:pPr>
            <w:r w:rsidRPr="005316EA">
              <w:rPr>
                <w:lang w:val="lv-LV"/>
              </w:rPr>
              <w:t>Paldies!</w:t>
            </w:r>
          </w:p>
          <w:p w14:paraId="762D2760" w14:textId="696F80FB" w:rsidR="004A511A" w:rsidRPr="00990441" w:rsidRDefault="004A511A" w:rsidP="00440775">
            <w:pPr>
              <w:rPr>
                <w:lang w:val="lv-LV"/>
              </w:rPr>
            </w:pPr>
            <w:ins w:id="552" w:author="Information Services" w:date="2017-05-26T12:35:00Z">
              <w:r>
                <w:rPr>
                  <w:lang w:val="lv-LV"/>
                </w:rPr>
                <w:t>Thank you!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D4C8EC1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D45C6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</w:tr>
      <w:tr w:rsidR="000F2F68" w:rsidRPr="005316EA" w14:paraId="6FDBE996" w14:textId="77777777" w:rsidTr="00440775">
        <w:tc>
          <w:tcPr>
            <w:tcW w:w="1560" w:type="dxa"/>
            <w:shd w:val="clear" w:color="auto" w:fill="auto"/>
          </w:tcPr>
          <w:p w14:paraId="75B40D33" w14:textId="77777777" w:rsidR="000F2F68" w:rsidRDefault="000F2F68" w:rsidP="00440775">
            <w:pPr>
              <w:rPr>
                <w:ins w:id="553" w:author="Information Services" w:date="2017-05-26T12:35:00Z"/>
                <w:lang w:val="lv-LV"/>
              </w:rPr>
            </w:pPr>
            <w:r w:rsidRPr="005316EA">
              <w:rPr>
                <w:lang w:val="lv-LV"/>
              </w:rPr>
              <w:t>pusdienas</w:t>
            </w:r>
          </w:p>
          <w:p w14:paraId="7FD673D0" w14:textId="176B4C93" w:rsidR="004A511A" w:rsidRPr="00990441" w:rsidRDefault="004A511A" w:rsidP="00440775">
            <w:pPr>
              <w:rPr>
                <w:lang w:val="lv-LV"/>
              </w:rPr>
            </w:pPr>
            <w:ins w:id="554" w:author="Information Services" w:date="2017-05-26T12:35:00Z">
              <w:r>
                <w:rPr>
                  <w:lang w:val="lv-LV"/>
                </w:rPr>
                <w:t>lunch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125EB58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C287AF" w14:textId="77777777" w:rsidR="000F2F68" w:rsidRPr="00990441" w:rsidRDefault="000F2F68" w:rsidP="00440775">
            <w:pPr>
              <w:jc w:val="center"/>
              <w:rPr>
                <w:lang w:val="lv-LV"/>
              </w:rPr>
            </w:pPr>
            <w:r w:rsidRPr="005316EA">
              <w:sym w:font="Wingdings" w:char="F06F"/>
            </w:r>
          </w:p>
        </w:tc>
      </w:tr>
      <w:tr w:rsidR="000F2F68" w:rsidRPr="005316EA" w14:paraId="22DB17FD" w14:textId="77777777" w:rsidTr="00440775">
        <w:tc>
          <w:tcPr>
            <w:tcW w:w="1560" w:type="dxa"/>
            <w:shd w:val="clear" w:color="auto" w:fill="auto"/>
          </w:tcPr>
          <w:p w14:paraId="0A655E60" w14:textId="77777777" w:rsidR="000F2F68" w:rsidRDefault="000F2F68" w:rsidP="00440775">
            <w:pPr>
              <w:rPr>
                <w:ins w:id="555" w:author="Information Services" w:date="2017-05-26T12:35:00Z"/>
                <w:lang w:val="lv-LV"/>
              </w:rPr>
            </w:pPr>
            <w:r w:rsidRPr="005316EA">
              <w:rPr>
                <w:lang w:val="lv-LV"/>
              </w:rPr>
              <w:t>Sveiki!/Čau!</w:t>
            </w:r>
          </w:p>
          <w:p w14:paraId="629D155A" w14:textId="6DE23A7A" w:rsidR="004A511A" w:rsidRPr="00EA26E5" w:rsidRDefault="004A511A" w:rsidP="00440775">
            <w:ins w:id="556" w:author="Information Services" w:date="2017-05-26T12:35:00Z">
              <w:r>
                <w:rPr>
                  <w:lang w:val="lv-LV"/>
                </w:rPr>
                <w:t>Hello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F49134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74A49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0898DFA" w14:textId="77777777" w:rsidTr="00440775">
        <w:tc>
          <w:tcPr>
            <w:tcW w:w="1560" w:type="dxa"/>
            <w:shd w:val="clear" w:color="auto" w:fill="auto"/>
          </w:tcPr>
          <w:p w14:paraId="1AEA3D9A" w14:textId="77777777" w:rsidR="000F2F68" w:rsidRDefault="000F2F68" w:rsidP="00440775">
            <w:pPr>
              <w:rPr>
                <w:ins w:id="557" w:author="Information Services" w:date="2017-05-26T12:35:00Z"/>
                <w:lang w:val="lv-LV"/>
              </w:rPr>
            </w:pPr>
            <w:r w:rsidRPr="00C52EF4">
              <w:rPr>
                <w:lang w:val="lv-LV"/>
              </w:rPr>
              <w:t>vakariņas</w:t>
            </w:r>
          </w:p>
          <w:p w14:paraId="4A340460" w14:textId="274A0A59" w:rsidR="004A511A" w:rsidRPr="00EA26E5" w:rsidRDefault="004A511A" w:rsidP="00440775">
            <w:ins w:id="558" w:author="Information Services" w:date="2017-05-26T12:35:00Z">
              <w:r>
                <w:rPr>
                  <w:lang w:val="lv-LV"/>
                </w:rPr>
                <w:t>dinner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898AAF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E2D81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</w:tbl>
    <w:p w14:paraId="48188790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 w:rsidSect="001D4122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720"/>
          <w:titlePg/>
        </w:sectPr>
      </w:pPr>
    </w:p>
    <w:p w14:paraId="70156DAF" w14:textId="77777777" w:rsidR="000F2F68" w:rsidRDefault="000F2F68" w:rsidP="000F2F68">
      <w:pPr>
        <w:autoSpaceDE/>
        <w:autoSpaceDN/>
        <w:jc w:val="both"/>
        <w:rPr>
          <w:lang w:val="lv-LV"/>
        </w:rPr>
      </w:pPr>
    </w:p>
    <w:p w14:paraId="011DD2A1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70262E4C" w14:textId="6BEEF5B7" w:rsidR="000F2F68" w:rsidRDefault="000F2F68" w:rsidP="000F2F68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13. </w:t>
      </w:r>
      <w:r w:rsidRPr="00EA26E5">
        <w:rPr>
          <w:b/>
          <w:sz w:val="24"/>
          <w:szCs w:val="24"/>
          <w:lang w:val="lv-LV"/>
        </w:rPr>
        <w:t>Darbības vārdi</w:t>
      </w:r>
      <w:ins w:id="559" w:author="Information Services" w:date="2017-05-26T12:37:00Z">
        <w:r w:rsidR="009B4C4F">
          <w:rPr>
            <w:b/>
            <w:sz w:val="24"/>
            <w:szCs w:val="24"/>
            <w:lang w:val="lv-LV"/>
          </w:rPr>
          <w:t xml:space="preserve"> </w:t>
        </w:r>
        <w:r w:rsidR="00806CAE">
          <w:rPr>
            <w:b/>
            <w:sz w:val="24"/>
            <w:szCs w:val="24"/>
            <w:lang w:val="lv-LV"/>
          </w:rPr>
          <w:t>Action words</w:t>
        </w:r>
      </w:ins>
      <w:r>
        <w:rPr>
          <w:b/>
          <w:sz w:val="24"/>
          <w:szCs w:val="24"/>
          <w:lang w:val="lv-LV"/>
        </w:rPr>
        <w:t xml:space="preserve"> (55) </w:t>
      </w:r>
    </w:p>
    <w:p w14:paraId="03CB0237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1E20A683" w14:textId="77777777" w:rsidR="000F2F68" w:rsidRDefault="000F2F68" w:rsidP="000F2F68">
      <w:pPr>
        <w:rPr>
          <w:b/>
          <w:lang w:val="lv-LV"/>
        </w:rPr>
        <w:sectPr w:rsidR="000F2F68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332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1"/>
        <w:gridCol w:w="916"/>
      </w:tblGrid>
      <w:tr w:rsidR="000F2F68" w:rsidRPr="005316EA" w14:paraId="3CC24C7A" w14:textId="77777777" w:rsidTr="00440775">
        <w:trPr>
          <w:tblHeader/>
        </w:trPr>
        <w:tc>
          <w:tcPr>
            <w:tcW w:w="1560" w:type="dxa"/>
            <w:shd w:val="clear" w:color="auto" w:fill="auto"/>
          </w:tcPr>
          <w:p w14:paraId="65A0C1B6" w14:textId="77777777" w:rsidR="000F2F68" w:rsidRPr="005316EA" w:rsidRDefault="000F2F68" w:rsidP="00440775">
            <w:pPr>
              <w:rPr>
                <w:b/>
                <w:lang w:val="lv-LV"/>
              </w:rPr>
            </w:pPr>
          </w:p>
        </w:tc>
        <w:tc>
          <w:tcPr>
            <w:tcW w:w="851" w:type="dxa"/>
            <w:shd w:val="clear" w:color="auto" w:fill="auto"/>
          </w:tcPr>
          <w:p w14:paraId="63343FF4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Saprot</w:t>
            </w:r>
          </w:p>
        </w:tc>
        <w:tc>
          <w:tcPr>
            <w:tcW w:w="916" w:type="dxa"/>
            <w:shd w:val="clear" w:color="auto" w:fill="auto"/>
          </w:tcPr>
          <w:p w14:paraId="66864F80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Saprot </w:t>
            </w:r>
          </w:p>
          <w:p w14:paraId="49A4D5DD" w14:textId="77777777" w:rsidR="000F2F68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 xml:space="preserve">un </w:t>
            </w:r>
          </w:p>
          <w:p w14:paraId="53AD5C7F" w14:textId="77777777" w:rsidR="000F2F68" w:rsidRPr="005316EA" w:rsidRDefault="000F2F68" w:rsidP="00440775">
            <w:pPr>
              <w:rPr>
                <w:b/>
                <w:lang w:val="lv-LV"/>
              </w:rPr>
            </w:pPr>
            <w:r w:rsidRPr="005316EA">
              <w:rPr>
                <w:b/>
                <w:lang w:val="lv-LV"/>
              </w:rPr>
              <w:t>lieto</w:t>
            </w:r>
          </w:p>
        </w:tc>
      </w:tr>
      <w:tr w:rsidR="000F2F68" w:rsidRPr="005316EA" w14:paraId="1004BA6C" w14:textId="77777777" w:rsidTr="00440775">
        <w:tc>
          <w:tcPr>
            <w:tcW w:w="1560" w:type="dxa"/>
            <w:shd w:val="clear" w:color="auto" w:fill="auto"/>
          </w:tcPr>
          <w:p w14:paraId="3ED916A4" w14:textId="77777777" w:rsidR="000F2F68" w:rsidRDefault="000F2F68" w:rsidP="00440775">
            <w:pPr>
              <w:ind w:left="45"/>
              <w:rPr>
                <w:ins w:id="560" w:author="Information Services" w:date="2017-05-26T12:38:00Z"/>
                <w:lang w:val="lv-LV"/>
              </w:rPr>
            </w:pPr>
            <w:r w:rsidRPr="005316EA">
              <w:rPr>
                <w:lang w:val="lv-LV"/>
              </w:rPr>
              <w:t>aizvērt</w:t>
            </w:r>
          </w:p>
          <w:p w14:paraId="04FCC415" w14:textId="294654A4" w:rsidR="00806CAE" w:rsidRPr="00804EE2" w:rsidRDefault="00806CAE" w:rsidP="00440775">
            <w:pPr>
              <w:ind w:left="45"/>
            </w:pPr>
            <w:ins w:id="561" w:author="Information Services" w:date="2017-05-26T12:38:00Z">
              <w:r>
                <w:rPr>
                  <w:lang w:val="lv-LV"/>
                </w:rPr>
                <w:t>close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FFB125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DFBCD6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95CDE50" w14:textId="77777777" w:rsidTr="00440775">
        <w:tc>
          <w:tcPr>
            <w:tcW w:w="1560" w:type="dxa"/>
            <w:shd w:val="clear" w:color="auto" w:fill="auto"/>
          </w:tcPr>
          <w:p w14:paraId="20708353" w14:textId="77777777" w:rsidR="000F2F68" w:rsidRDefault="000F2F68" w:rsidP="00440775">
            <w:pPr>
              <w:ind w:left="45"/>
              <w:rPr>
                <w:lang w:val="lv-LV"/>
              </w:rPr>
            </w:pPr>
            <w:r w:rsidRPr="005316EA">
              <w:rPr>
                <w:lang w:val="lv-LV"/>
              </w:rPr>
              <w:t>apskaut/</w:t>
            </w:r>
          </w:p>
          <w:p w14:paraId="0A29E0DD" w14:textId="77777777" w:rsidR="000F2F68" w:rsidRDefault="000F2F68" w:rsidP="00440775">
            <w:pPr>
              <w:ind w:left="45"/>
              <w:rPr>
                <w:ins w:id="562" w:author="Information Services" w:date="2017-05-26T12:38:00Z"/>
                <w:lang w:val="lv-LV"/>
              </w:rPr>
            </w:pPr>
            <w:r w:rsidRPr="005316EA">
              <w:rPr>
                <w:lang w:val="lv-LV"/>
              </w:rPr>
              <w:t>apkampt</w:t>
            </w:r>
          </w:p>
          <w:p w14:paraId="176AC293" w14:textId="03A42421" w:rsidR="00806CAE" w:rsidRPr="00804EE2" w:rsidRDefault="00806CAE" w:rsidP="00440775">
            <w:pPr>
              <w:ind w:left="45"/>
            </w:pPr>
            <w:ins w:id="563" w:author="Information Services" w:date="2017-05-26T12:38:00Z">
              <w:r>
                <w:rPr>
                  <w:lang w:val="lv-LV"/>
                </w:rPr>
                <w:t>hug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5B73673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10B0CAB3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9E79CD4" w14:textId="77777777" w:rsidTr="00440775">
        <w:tc>
          <w:tcPr>
            <w:tcW w:w="1560" w:type="dxa"/>
            <w:shd w:val="clear" w:color="auto" w:fill="auto"/>
          </w:tcPr>
          <w:p w14:paraId="4B0AAF0C" w14:textId="77777777" w:rsidR="000F2F68" w:rsidRDefault="000F2F68" w:rsidP="00440775">
            <w:pPr>
              <w:ind w:left="45"/>
              <w:rPr>
                <w:ins w:id="564" w:author="Information Services" w:date="2017-05-26T12:38:00Z"/>
                <w:lang w:val="lv-LV"/>
              </w:rPr>
            </w:pPr>
            <w:r w:rsidRPr="005316EA">
              <w:rPr>
                <w:lang w:val="lv-LV"/>
              </w:rPr>
              <w:t>apstāties</w:t>
            </w:r>
          </w:p>
          <w:p w14:paraId="2AC98020" w14:textId="73EA4DE0" w:rsidR="00806CAE" w:rsidRPr="00804EE2" w:rsidRDefault="00806CAE" w:rsidP="00440775">
            <w:pPr>
              <w:ind w:left="45"/>
            </w:pPr>
            <w:ins w:id="565" w:author="Information Services" w:date="2017-05-26T12:38:00Z">
              <w:r>
                <w:rPr>
                  <w:lang w:val="lv-LV"/>
                </w:rPr>
                <w:t>stop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F45160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686AF28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827A0EC" w14:textId="77777777" w:rsidTr="00440775">
        <w:tc>
          <w:tcPr>
            <w:tcW w:w="1560" w:type="dxa"/>
            <w:shd w:val="clear" w:color="auto" w:fill="auto"/>
          </w:tcPr>
          <w:p w14:paraId="7EBA8780" w14:textId="77777777" w:rsidR="000F2F68" w:rsidRDefault="000F2F68" w:rsidP="00440775">
            <w:pPr>
              <w:ind w:left="45"/>
              <w:rPr>
                <w:ins w:id="566" w:author="Information Services" w:date="2017-05-26T12:38:00Z"/>
                <w:lang w:val="lv-LV"/>
              </w:rPr>
            </w:pPr>
            <w:r w:rsidRPr="005316EA">
              <w:rPr>
                <w:lang w:val="lv-LV"/>
              </w:rPr>
              <w:t>atvērt</w:t>
            </w:r>
          </w:p>
          <w:p w14:paraId="75786527" w14:textId="54ED46E4" w:rsidR="00806CAE" w:rsidRPr="00804EE2" w:rsidRDefault="00806CAE" w:rsidP="00440775">
            <w:pPr>
              <w:ind w:left="45"/>
            </w:pPr>
            <w:ins w:id="567" w:author="Information Services" w:date="2017-05-26T12:38:00Z">
              <w:r>
                <w:rPr>
                  <w:lang w:val="lv-LV"/>
                </w:rPr>
                <w:t>open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6CD77D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337B318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F4C4149" w14:textId="77777777" w:rsidTr="00440775">
        <w:tc>
          <w:tcPr>
            <w:tcW w:w="1560" w:type="dxa"/>
            <w:shd w:val="clear" w:color="auto" w:fill="auto"/>
          </w:tcPr>
          <w:p w14:paraId="2DC56961" w14:textId="77777777" w:rsidR="000F2F68" w:rsidRDefault="000F2F68" w:rsidP="00440775">
            <w:pPr>
              <w:ind w:left="45"/>
              <w:rPr>
                <w:ins w:id="568" w:author="Information Services" w:date="2017-05-26T12:38:00Z"/>
                <w:lang w:val="lv-LV"/>
              </w:rPr>
            </w:pPr>
            <w:r w:rsidRPr="005316EA">
              <w:rPr>
                <w:lang w:val="lv-LV"/>
              </w:rPr>
              <w:t>barot</w:t>
            </w:r>
          </w:p>
          <w:p w14:paraId="43553CE6" w14:textId="09686BD5" w:rsidR="00806CAE" w:rsidRPr="00804EE2" w:rsidRDefault="00806CAE" w:rsidP="00440775">
            <w:pPr>
              <w:ind w:left="45"/>
            </w:pPr>
            <w:ins w:id="569" w:author="Information Services" w:date="2017-05-26T12:38:00Z">
              <w:r>
                <w:rPr>
                  <w:lang w:val="lv-LV"/>
                </w:rPr>
                <w:t>feed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80E221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113F953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8AA40D7" w14:textId="77777777" w:rsidTr="00440775">
        <w:tc>
          <w:tcPr>
            <w:tcW w:w="1560" w:type="dxa"/>
            <w:shd w:val="clear" w:color="auto" w:fill="auto"/>
          </w:tcPr>
          <w:p w14:paraId="05FD89B2" w14:textId="77777777" w:rsidR="000F2F68" w:rsidRDefault="000F2F68" w:rsidP="00440775">
            <w:pPr>
              <w:ind w:left="45"/>
              <w:rPr>
                <w:ins w:id="570" w:author="Information Services" w:date="2017-05-26T12:38:00Z"/>
                <w:lang w:val="lv-LV"/>
              </w:rPr>
            </w:pPr>
            <w:r w:rsidRPr="005316EA">
              <w:rPr>
                <w:lang w:val="lv-LV"/>
              </w:rPr>
              <w:t>beigt</w:t>
            </w:r>
          </w:p>
          <w:p w14:paraId="3B717359" w14:textId="6A9837CB" w:rsidR="00806CAE" w:rsidRPr="00804EE2" w:rsidRDefault="00806CAE" w:rsidP="00440775">
            <w:pPr>
              <w:ind w:left="45"/>
            </w:pPr>
            <w:ins w:id="571" w:author="Information Services" w:date="2017-05-26T12:38:00Z">
              <w:r>
                <w:rPr>
                  <w:lang w:val="lv-LV"/>
                </w:rPr>
                <w:t>finish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A62F16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10D3CE9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CEF1FA7" w14:textId="77777777" w:rsidTr="00440775">
        <w:tc>
          <w:tcPr>
            <w:tcW w:w="1560" w:type="dxa"/>
            <w:shd w:val="clear" w:color="auto" w:fill="auto"/>
          </w:tcPr>
          <w:p w14:paraId="6CA1678C" w14:textId="77777777" w:rsidR="000F2F68" w:rsidRDefault="000F2F68" w:rsidP="00440775">
            <w:pPr>
              <w:ind w:left="45"/>
              <w:rPr>
                <w:ins w:id="572" w:author="Information Services" w:date="2017-05-26T12:38:00Z"/>
                <w:lang w:val="lv-LV"/>
              </w:rPr>
            </w:pPr>
            <w:r w:rsidRPr="005316EA">
              <w:rPr>
                <w:lang w:val="lv-LV"/>
              </w:rPr>
              <w:t>braukt</w:t>
            </w:r>
          </w:p>
          <w:p w14:paraId="26864FD9" w14:textId="4A1017F1" w:rsidR="00806CAE" w:rsidRPr="00804EE2" w:rsidRDefault="00806CAE" w:rsidP="00440775">
            <w:pPr>
              <w:ind w:left="45"/>
            </w:pPr>
            <w:ins w:id="573" w:author="Information Services" w:date="2017-05-26T12:38:00Z">
              <w:r>
                <w:rPr>
                  <w:lang w:val="lv-LV"/>
                </w:rPr>
                <w:t>go (by car, etc.)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9B2063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DA4F8F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B87AA68" w14:textId="77777777" w:rsidTr="00440775">
        <w:tc>
          <w:tcPr>
            <w:tcW w:w="1560" w:type="dxa"/>
            <w:shd w:val="clear" w:color="auto" w:fill="auto"/>
          </w:tcPr>
          <w:p w14:paraId="667357B5" w14:textId="77777777" w:rsidR="000F2F68" w:rsidRDefault="000F2F68" w:rsidP="00440775">
            <w:pPr>
              <w:ind w:left="45"/>
              <w:rPr>
                <w:ins w:id="574" w:author="Information Services" w:date="2017-05-26T12:38:00Z"/>
                <w:lang w:val="lv-LV"/>
              </w:rPr>
            </w:pPr>
            <w:r w:rsidRPr="005316EA">
              <w:rPr>
                <w:lang w:val="lv-LV"/>
              </w:rPr>
              <w:t>bučot/skūpstīt</w:t>
            </w:r>
          </w:p>
          <w:p w14:paraId="4C9E04F0" w14:textId="71F8AED1" w:rsidR="00806CAE" w:rsidRPr="00804EE2" w:rsidRDefault="00806CAE" w:rsidP="00440775">
            <w:pPr>
              <w:ind w:left="45"/>
            </w:pPr>
            <w:ins w:id="575" w:author="Information Services" w:date="2017-05-26T12:38:00Z">
              <w:r>
                <w:rPr>
                  <w:lang w:val="lv-LV"/>
                </w:rPr>
                <w:t>kiss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53038A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5FAA48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0290655" w14:textId="77777777" w:rsidTr="00440775">
        <w:tc>
          <w:tcPr>
            <w:tcW w:w="1560" w:type="dxa"/>
            <w:shd w:val="clear" w:color="auto" w:fill="auto"/>
          </w:tcPr>
          <w:p w14:paraId="6C576FA0" w14:textId="77777777" w:rsidR="000F2F68" w:rsidRDefault="000F2F68" w:rsidP="00440775">
            <w:pPr>
              <w:ind w:left="45"/>
              <w:rPr>
                <w:ins w:id="576" w:author="Information Services" w:date="2017-05-26T12:38:00Z"/>
                <w:lang w:val="lv-LV"/>
              </w:rPr>
            </w:pPr>
            <w:r w:rsidRPr="005316EA">
              <w:rPr>
                <w:lang w:val="lv-LV"/>
              </w:rPr>
              <w:t>dabūt</w:t>
            </w:r>
          </w:p>
          <w:p w14:paraId="1EA15B48" w14:textId="716235F2" w:rsidR="00806CAE" w:rsidRPr="00804EE2" w:rsidRDefault="00806CAE" w:rsidP="00440775">
            <w:pPr>
              <w:ind w:left="45"/>
            </w:pPr>
            <w:ins w:id="577" w:author="Information Services" w:date="2017-05-26T12:38:00Z">
              <w:r>
                <w:rPr>
                  <w:lang w:val="lv-LV"/>
                </w:rPr>
                <w:t>get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F37AA9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598C0C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319A1FF" w14:textId="77777777" w:rsidTr="00440775">
        <w:tc>
          <w:tcPr>
            <w:tcW w:w="1560" w:type="dxa"/>
            <w:shd w:val="clear" w:color="auto" w:fill="auto"/>
          </w:tcPr>
          <w:p w14:paraId="5FBC899C" w14:textId="77777777" w:rsidR="000F2F68" w:rsidRDefault="000F2F68" w:rsidP="00440775">
            <w:pPr>
              <w:ind w:left="45"/>
              <w:rPr>
                <w:ins w:id="578" w:author="Information Services" w:date="2017-05-26T12:38:00Z"/>
                <w:lang w:val="lv-LV"/>
              </w:rPr>
            </w:pPr>
            <w:r w:rsidRPr="005316EA">
              <w:rPr>
                <w:lang w:val="lv-LV"/>
              </w:rPr>
              <w:t>dejot</w:t>
            </w:r>
          </w:p>
          <w:p w14:paraId="50E4DBDF" w14:textId="5EF819E2" w:rsidR="00806CAE" w:rsidRPr="00804EE2" w:rsidRDefault="00806CAE" w:rsidP="00440775">
            <w:pPr>
              <w:ind w:left="45"/>
            </w:pPr>
            <w:ins w:id="579" w:author="Information Services" w:date="2017-05-26T12:38:00Z">
              <w:r>
                <w:rPr>
                  <w:lang w:val="lv-LV"/>
                </w:rPr>
                <w:t>dance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6D3D08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36F4A98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096807B" w14:textId="77777777" w:rsidTr="00440775">
        <w:tc>
          <w:tcPr>
            <w:tcW w:w="1560" w:type="dxa"/>
            <w:shd w:val="clear" w:color="auto" w:fill="auto"/>
          </w:tcPr>
          <w:p w14:paraId="6F05E8BD" w14:textId="77777777" w:rsidR="000F2F68" w:rsidRDefault="000F2F68" w:rsidP="00440775">
            <w:pPr>
              <w:ind w:left="45"/>
              <w:rPr>
                <w:ins w:id="580" w:author="Information Services" w:date="2017-05-26T12:39:00Z"/>
                <w:lang w:val="lv-LV"/>
              </w:rPr>
            </w:pPr>
            <w:r w:rsidRPr="005316EA">
              <w:rPr>
                <w:lang w:val="lv-LV"/>
              </w:rPr>
              <w:t>dot</w:t>
            </w:r>
          </w:p>
          <w:p w14:paraId="6968A5AD" w14:textId="50BE7B3E" w:rsidR="00806CAE" w:rsidRPr="00804EE2" w:rsidRDefault="00806CAE" w:rsidP="00440775">
            <w:pPr>
              <w:ind w:left="45"/>
            </w:pPr>
            <w:ins w:id="581" w:author="Information Services" w:date="2017-05-26T12:39:00Z">
              <w:r>
                <w:rPr>
                  <w:lang w:val="lv-LV"/>
                </w:rPr>
                <w:t>give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EA8C93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5C3C4E5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EF67C72" w14:textId="77777777" w:rsidTr="00440775">
        <w:tc>
          <w:tcPr>
            <w:tcW w:w="1560" w:type="dxa"/>
            <w:shd w:val="clear" w:color="auto" w:fill="auto"/>
          </w:tcPr>
          <w:p w14:paraId="368AD89C" w14:textId="77777777" w:rsidR="000F2F68" w:rsidRDefault="000F2F68" w:rsidP="00440775">
            <w:pPr>
              <w:ind w:left="45"/>
              <w:rPr>
                <w:ins w:id="582" w:author="Information Services" w:date="2017-05-26T12:39:00Z"/>
                <w:lang w:val="lv-LV"/>
              </w:rPr>
            </w:pPr>
            <w:r w:rsidRPr="005316EA">
              <w:rPr>
                <w:lang w:val="lv-LV"/>
              </w:rPr>
              <w:t>dzert</w:t>
            </w:r>
          </w:p>
          <w:p w14:paraId="78CBA17B" w14:textId="07A49F68" w:rsidR="00806CAE" w:rsidRPr="00804EE2" w:rsidRDefault="00806CAE" w:rsidP="00440775">
            <w:pPr>
              <w:ind w:left="45"/>
            </w:pPr>
            <w:ins w:id="583" w:author="Information Services" w:date="2017-05-26T12:39:00Z">
              <w:r>
                <w:rPr>
                  <w:lang w:val="lv-LV"/>
                </w:rPr>
                <w:lastRenderedPageBreak/>
                <w:t>drink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6FEF1B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6D8C6B1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408505E" w14:textId="77777777" w:rsidTr="00440775">
        <w:tc>
          <w:tcPr>
            <w:tcW w:w="1560" w:type="dxa"/>
            <w:shd w:val="clear" w:color="auto" w:fill="auto"/>
          </w:tcPr>
          <w:p w14:paraId="51841E3D" w14:textId="77777777" w:rsidR="000F2F68" w:rsidRDefault="000F2F68" w:rsidP="00440775">
            <w:pPr>
              <w:ind w:left="45"/>
              <w:rPr>
                <w:ins w:id="584" w:author="Information Services" w:date="2017-05-26T12:39:00Z"/>
                <w:lang w:val="lv-LV"/>
              </w:rPr>
            </w:pPr>
            <w:r w:rsidRPr="005316EA">
              <w:rPr>
                <w:lang w:val="lv-LV"/>
              </w:rPr>
              <w:t>dziedāt</w:t>
            </w:r>
          </w:p>
          <w:p w14:paraId="111108BE" w14:textId="5488F29C" w:rsidR="00806CAE" w:rsidRPr="00804EE2" w:rsidRDefault="00806CAE" w:rsidP="00440775">
            <w:pPr>
              <w:ind w:left="45"/>
            </w:pPr>
            <w:ins w:id="585" w:author="Information Services" w:date="2017-05-26T12:39:00Z">
              <w:r>
                <w:rPr>
                  <w:lang w:val="lv-LV"/>
                </w:rPr>
                <w:t>sing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589270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9AA443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E636EE5" w14:textId="77777777" w:rsidTr="00440775">
        <w:tc>
          <w:tcPr>
            <w:tcW w:w="1560" w:type="dxa"/>
            <w:shd w:val="clear" w:color="auto" w:fill="auto"/>
          </w:tcPr>
          <w:p w14:paraId="24D02C75" w14:textId="77777777" w:rsidR="000F2F68" w:rsidRDefault="000F2F68" w:rsidP="00440775">
            <w:pPr>
              <w:ind w:left="45"/>
              <w:rPr>
                <w:ins w:id="586" w:author="Information Services" w:date="2017-05-26T12:39:00Z"/>
                <w:lang w:val="lv-LV"/>
              </w:rPr>
            </w:pPr>
            <w:r w:rsidRPr="005316EA">
              <w:rPr>
                <w:lang w:val="lv-LV"/>
              </w:rPr>
              <w:t>dzirdēt</w:t>
            </w:r>
          </w:p>
          <w:p w14:paraId="2E00042F" w14:textId="6146398D" w:rsidR="00806CAE" w:rsidRPr="00804EE2" w:rsidRDefault="00806CAE" w:rsidP="00440775">
            <w:pPr>
              <w:ind w:left="45"/>
            </w:pPr>
            <w:ins w:id="587" w:author="Information Services" w:date="2017-05-26T12:39:00Z">
              <w:r>
                <w:rPr>
                  <w:lang w:val="lv-LV"/>
                </w:rPr>
                <w:t>hear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1AD575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1FC7D6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D4E1049" w14:textId="77777777" w:rsidTr="00440775">
        <w:tc>
          <w:tcPr>
            <w:tcW w:w="1560" w:type="dxa"/>
            <w:shd w:val="clear" w:color="auto" w:fill="auto"/>
          </w:tcPr>
          <w:p w14:paraId="5E1AC723" w14:textId="77777777" w:rsidR="000F2F68" w:rsidRDefault="000F2F68" w:rsidP="00440775">
            <w:pPr>
              <w:ind w:left="45"/>
              <w:rPr>
                <w:ins w:id="588" w:author="Information Services" w:date="2017-05-26T12:39:00Z"/>
                <w:lang w:val="lv-LV"/>
              </w:rPr>
            </w:pPr>
            <w:r w:rsidRPr="005316EA">
              <w:rPr>
                <w:lang w:val="lv-LV"/>
              </w:rPr>
              <w:t>ēst</w:t>
            </w:r>
          </w:p>
          <w:p w14:paraId="57A233EA" w14:textId="44567FA7" w:rsidR="00806CAE" w:rsidRPr="00804EE2" w:rsidRDefault="00806CAE" w:rsidP="00440775">
            <w:pPr>
              <w:ind w:left="45"/>
            </w:pPr>
            <w:ins w:id="589" w:author="Information Services" w:date="2017-05-26T12:39:00Z">
              <w:r>
                <w:rPr>
                  <w:lang w:val="lv-LV"/>
                </w:rPr>
                <w:t>eat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4AE77F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343E18E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BBF031A" w14:textId="77777777" w:rsidTr="00440775">
        <w:tc>
          <w:tcPr>
            <w:tcW w:w="1560" w:type="dxa"/>
            <w:shd w:val="clear" w:color="auto" w:fill="auto"/>
          </w:tcPr>
          <w:p w14:paraId="456BFFC3" w14:textId="77777777" w:rsidR="000F2F68" w:rsidRDefault="000F2F68" w:rsidP="00440775">
            <w:pPr>
              <w:ind w:left="45"/>
              <w:rPr>
                <w:ins w:id="590" w:author="Information Services" w:date="2017-05-26T12:39:00Z"/>
                <w:lang w:val="lv-LV"/>
              </w:rPr>
            </w:pPr>
            <w:r w:rsidRPr="005316EA">
              <w:rPr>
                <w:lang w:val="lv-LV"/>
              </w:rPr>
              <w:t>grūst</w:t>
            </w:r>
          </w:p>
          <w:p w14:paraId="46D3AD77" w14:textId="5B3FAA5D" w:rsidR="00806CAE" w:rsidRPr="00804EE2" w:rsidRDefault="00806CAE" w:rsidP="00440775">
            <w:pPr>
              <w:ind w:left="45"/>
            </w:pPr>
            <w:ins w:id="591" w:author="Information Services" w:date="2017-05-26T12:39:00Z">
              <w:r>
                <w:rPr>
                  <w:lang w:val="lv-LV"/>
                </w:rPr>
                <w:t>push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1B28C1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79B6253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7D7CA8C" w14:textId="77777777" w:rsidTr="00440775">
        <w:tc>
          <w:tcPr>
            <w:tcW w:w="1560" w:type="dxa"/>
            <w:shd w:val="clear" w:color="auto" w:fill="auto"/>
          </w:tcPr>
          <w:p w14:paraId="34779969" w14:textId="77777777" w:rsidR="000F2F68" w:rsidRDefault="000F2F68" w:rsidP="00440775">
            <w:pPr>
              <w:ind w:left="45"/>
              <w:rPr>
                <w:ins w:id="592" w:author="Information Services" w:date="2017-05-26T12:39:00Z"/>
                <w:lang w:val="lv-LV"/>
              </w:rPr>
            </w:pPr>
            <w:r w:rsidRPr="005316EA">
              <w:rPr>
                <w:lang w:val="lv-LV"/>
              </w:rPr>
              <w:t>gulēt</w:t>
            </w:r>
          </w:p>
          <w:p w14:paraId="49E6DEFA" w14:textId="6B453300" w:rsidR="00806CAE" w:rsidRPr="00804EE2" w:rsidRDefault="00806CAE" w:rsidP="00440775">
            <w:pPr>
              <w:ind w:left="45"/>
            </w:pPr>
            <w:ins w:id="593" w:author="Information Services" w:date="2017-05-26T12:39:00Z">
              <w:r>
                <w:rPr>
                  <w:lang w:val="lv-LV"/>
                </w:rPr>
                <w:t>sleep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904F13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DA5AC83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E9AA378" w14:textId="77777777" w:rsidTr="00440775">
        <w:tc>
          <w:tcPr>
            <w:tcW w:w="1560" w:type="dxa"/>
            <w:shd w:val="clear" w:color="auto" w:fill="auto"/>
          </w:tcPr>
          <w:p w14:paraId="58C26961" w14:textId="77777777" w:rsidR="000F2F68" w:rsidRDefault="000F2F68" w:rsidP="00440775">
            <w:pPr>
              <w:ind w:left="45"/>
              <w:rPr>
                <w:ins w:id="594" w:author="Information Services" w:date="2017-05-26T12:39:00Z"/>
                <w:lang w:val="lv-LV"/>
              </w:rPr>
            </w:pPr>
            <w:r w:rsidRPr="005316EA">
              <w:rPr>
                <w:lang w:val="lv-LV"/>
              </w:rPr>
              <w:t>ģērbties</w:t>
            </w:r>
          </w:p>
          <w:p w14:paraId="1C82361A" w14:textId="1B4F7AFC" w:rsidR="00806CAE" w:rsidRPr="005316EA" w:rsidRDefault="00806CAE" w:rsidP="00440775">
            <w:pPr>
              <w:ind w:left="45"/>
              <w:rPr>
                <w:lang w:val="lv-LV"/>
              </w:rPr>
            </w:pPr>
            <w:ins w:id="595" w:author="Information Services" w:date="2017-05-26T12:39:00Z">
              <w:r>
                <w:rPr>
                  <w:lang w:val="lv-LV"/>
                </w:rPr>
                <w:t>get dressed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A6243B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36CD574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9C8E998" w14:textId="77777777" w:rsidTr="00440775">
        <w:tc>
          <w:tcPr>
            <w:tcW w:w="1560" w:type="dxa"/>
            <w:shd w:val="clear" w:color="auto" w:fill="auto"/>
          </w:tcPr>
          <w:p w14:paraId="532DCA25" w14:textId="77777777" w:rsidR="000F2F68" w:rsidRDefault="000F2F68" w:rsidP="00440775">
            <w:pPr>
              <w:ind w:left="45"/>
              <w:rPr>
                <w:ins w:id="596" w:author="Information Services" w:date="2017-05-26T12:39:00Z"/>
                <w:lang w:val="lv-LV"/>
              </w:rPr>
            </w:pPr>
            <w:r w:rsidRPr="005316EA">
              <w:rPr>
                <w:lang w:val="lv-LV"/>
              </w:rPr>
              <w:t>iet</w:t>
            </w:r>
          </w:p>
          <w:p w14:paraId="0D7E40E3" w14:textId="1EB0DAEA" w:rsidR="00806CAE" w:rsidRPr="00804EE2" w:rsidRDefault="00806CAE" w:rsidP="00440775">
            <w:pPr>
              <w:ind w:left="45"/>
            </w:pPr>
            <w:ins w:id="597" w:author="Information Services" w:date="2017-05-26T12:39:00Z">
              <w:r>
                <w:rPr>
                  <w:lang w:val="lv-LV"/>
                </w:rPr>
                <w:t>go (on foot)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F8BF58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7757AE5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521C3EF" w14:textId="77777777" w:rsidTr="00440775">
        <w:tc>
          <w:tcPr>
            <w:tcW w:w="1560" w:type="dxa"/>
            <w:shd w:val="clear" w:color="auto" w:fill="auto"/>
          </w:tcPr>
          <w:p w14:paraId="01CB04F3" w14:textId="77777777" w:rsidR="000F2F68" w:rsidRDefault="000F2F68" w:rsidP="00440775">
            <w:pPr>
              <w:ind w:left="45"/>
              <w:rPr>
                <w:ins w:id="598" w:author="Information Services" w:date="2017-05-26T12:39:00Z"/>
                <w:lang w:val="lv-LV"/>
              </w:rPr>
            </w:pPr>
            <w:r w:rsidRPr="005316EA">
              <w:rPr>
                <w:lang w:val="lv-LV"/>
              </w:rPr>
              <w:t>kost</w:t>
            </w:r>
          </w:p>
          <w:p w14:paraId="2BB654E5" w14:textId="64898BC2" w:rsidR="00806CAE" w:rsidRPr="00804EE2" w:rsidRDefault="00806CAE" w:rsidP="00440775">
            <w:pPr>
              <w:ind w:left="45"/>
            </w:pPr>
            <w:ins w:id="599" w:author="Information Services" w:date="2017-05-26T12:39:00Z">
              <w:r>
                <w:rPr>
                  <w:lang w:val="lv-LV"/>
                </w:rPr>
                <w:t>bite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CE3A59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145467E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739EC70" w14:textId="77777777" w:rsidTr="00440775">
        <w:tc>
          <w:tcPr>
            <w:tcW w:w="1560" w:type="dxa"/>
            <w:shd w:val="clear" w:color="auto" w:fill="auto"/>
          </w:tcPr>
          <w:p w14:paraId="0BC37523" w14:textId="77777777" w:rsidR="000F2F68" w:rsidRDefault="000F2F68" w:rsidP="00440775">
            <w:pPr>
              <w:ind w:left="45"/>
              <w:rPr>
                <w:ins w:id="600" w:author="Information Services" w:date="2017-05-26T12:39:00Z"/>
                <w:lang w:val="lv-LV"/>
              </w:rPr>
            </w:pPr>
            <w:r w:rsidRPr="005316EA">
              <w:rPr>
                <w:lang w:val="lv-LV"/>
              </w:rPr>
              <w:t>krist</w:t>
            </w:r>
          </w:p>
          <w:p w14:paraId="7B666D34" w14:textId="64717A28" w:rsidR="00806CAE" w:rsidRPr="00804EE2" w:rsidRDefault="00806CAE" w:rsidP="00440775">
            <w:pPr>
              <w:ind w:left="45"/>
            </w:pPr>
            <w:ins w:id="601" w:author="Information Services" w:date="2017-05-26T12:39:00Z">
              <w:r>
                <w:rPr>
                  <w:lang w:val="lv-LV"/>
                </w:rPr>
                <w:t>fall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3786BB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5DC9F14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710E111" w14:textId="77777777" w:rsidTr="00440775">
        <w:tc>
          <w:tcPr>
            <w:tcW w:w="1560" w:type="dxa"/>
            <w:shd w:val="clear" w:color="auto" w:fill="auto"/>
          </w:tcPr>
          <w:p w14:paraId="70684471" w14:textId="77777777" w:rsidR="000F2F68" w:rsidRDefault="000F2F68" w:rsidP="00440775">
            <w:pPr>
              <w:ind w:left="45"/>
              <w:rPr>
                <w:ins w:id="602" w:author="Information Services" w:date="2017-05-26T12:39:00Z"/>
                <w:lang w:val="lv-LV"/>
              </w:rPr>
            </w:pPr>
            <w:r w:rsidRPr="005316EA">
              <w:rPr>
                <w:lang w:val="lv-LV"/>
              </w:rPr>
              <w:t>lasīt</w:t>
            </w:r>
          </w:p>
          <w:p w14:paraId="74304EA4" w14:textId="6B16A32D" w:rsidR="00806CAE" w:rsidRPr="00804EE2" w:rsidRDefault="00806CAE" w:rsidP="00440775">
            <w:pPr>
              <w:ind w:left="45"/>
            </w:pPr>
            <w:ins w:id="603" w:author="Information Services" w:date="2017-05-26T12:39:00Z">
              <w:r>
                <w:rPr>
                  <w:lang w:val="lv-LV"/>
                </w:rPr>
                <w:t>read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C45CE2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1D01BF3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005C0F7" w14:textId="77777777" w:rsidTr="00440775">
        <w:tc>
          <w:tcPr>
            <w:tcW w:w="1560" w:type="dxa"/>
            <w:shd w:val="clear" w:color="auto" w:fill="auto"/>
          </w:tcPr>
          <w:p w14:paraId="5E7EE690" w14:textId="77777777" w:rsidR="000F2F68" w:rsidRDefault="000F2F68" w:rsidP="00440775">
            <w:pPr>
              <w:ind w:left="45"/>
              <w:rPr>
                <w:ins w:id="604" w:author="Information Services" w:date="2017-05-26T12:39:00Z"/>
                <w:lang w:val="lv-LV"/>
              </w:rPr>
            </w:pPr>
            <w:r w:rsidRPr="005316EA">
              <w:rPr>
                <w:lang w:val="lv-LV"/>
              </w:rPr>
              <w:t>lauzt</w:t>
            </w:r>
          </w:p>
          <w:p w14:paraId="0D972557" w14:textId="45600DD6" w:rsidR="00806CAE" w:rsidRPr="00804EE2" w:rsidRDefault="00806CAE" w:rsidP="00440775">
            <w:pPr>
              <w:ind w:left="45"/>
            </w:pPr>
            <w:ins w:id="605" w:author="Information Services" w:date="2017-05-26T12:39:00Z">
              <w:r>
                <w:rPr>
                  <w:lang w:val="lv-LV"/>
                </w:rPr>
                <w:t>break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A803E1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24DBD1A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80A3959" w14:textId="77777777" w:rsidTr="00440775">
        <w:tc>
          <w:tcPr>
            <w:tcW w:w="1560" w:type="dxa"/>
            <w:shd w:val="clear" w:color="auto" w:fill="auto"/>
          </w:tcPr>
          <w:p w14:paraId="10FF9752" w14:textId="77777777" w:rsidR="000F2F68" w:rsidRDefault="000F2F68" w:rsidP="00440775">
            <w:pPr>
              <w:ind w:left="45"/>
              <w:rPr>
                <w:ins w:id="606" w:author="Information Services" w:date="2017-05-26T12:39:00Z"/>
                <w:lang w:val="lv-LV"/>
              </w:rPr>
            </w:pPr>
            <w:r w:rsidRPr="005316EA">
              <w:rPr>
                <w:lang w:val="lv-LV"/>
              </w:rPr>
              <w:t>lēkt</w:t>
            </w:r>
          </w:p>
          <w:p w14:paraId="17C89568" w14:textId="385CF0B1" w:rsidR="00806CAE" w:rsidRPr="00804EE2" w:rsidRDefault="00806CAE" w:rsidP="00440775">
            <w:pPr>
              <w:ind w:left="45"/>
            </w:pPr>
            <w:ins w:id="607" w:author="Information Services" w:date="2017-05-26T12:39:00Z">
              <w:r>
                <w:rPr>
                  <w:lang w:val="lv-LV"/>
                </w:rPr>
                <w:lastRenderedPageBreak/>
                <w:t>jump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51869D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149FF86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B5887C3" w14:textId="77777777" w:rsidTr="00440775">
        <w:tc>
          <w:tcPr>
            <w:tcW w:w="1560" w:type="dxa"/>
            <w:shd w:val="clear" w:color="auto" w:fill="auto"/>
          </w:tcPr>
          <w:p w14:paraId="608A9037" w14:textId="77777777" w:rsidR="000F2F68" w:rsidRDefault="000F2F68" w:rsidP="00440775">
            <w:pPr>
              <w:ind w:left="45"/>
              <w:rPr>
                <w:ins w:id="608" w:author="Information Services" w:date="2017-05-26T12:39:00Z"/>
                <w:lang w:val="lv-LV"/>
              </w:rPr>
            </w:pPr>
            <w:r w:rsidRPr="005316EA">
              <w:rPr>
                <w:lang w:val="lv-LV"/>
              </w:rPr>
              <w:t xml:space="preserve">mazgāt </w:t>
            </w:r>
          </w:p>
          <w:p w14:paraId="1B46FDAD" w14:textId="3ECB669F" w:rsidR="00806CAE" w:rsidRPr="00804EE2" w:rsidRDefault="00806CAE" w:rsidP="00440775">
            <w:pPr>
              <w:ind w:left="45"/>
            </w:pPr>
            <w:ins w:id="609" w:author="Information Services" w:date="2017-05-26T12:39:00Z">
              <w:r>
                <w:rPr>
                  <w:lang w:val="lv-LV"/>
                </w:rPr>
                <w:t>wash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D7E905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4B753AA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70C43A6" w14:textId="77777777" w:rsidTr="00440775">
        <w:tc>
          <w:tcPr>
            <w:tcW w:w="1560" w:type="dxa"/>
            <w:shd w:val="clear" w:color="auto" w:fill="auto"/>
          </w:tcPr>
          <w:p w14:paraId="1C2CB708" w14:textId="77777777" w:rsidR="000F2F68" w:rsidRDefault="000F2F68" w:rsidP="00440775">
            <w:pPr>
              <w:ind w:left="45"/>
              <w:rPr>
                <w:ins w:id="610" w:author="Information Services" w:date="2017-05-26T12:40:00Z"/>
                <w:lang w:val="lv-LV"/>
              </w:rPr>
            </w:pPr>
            <w:r w:rsidRPr="005316EA">
              <w:rPr>
                <w:lang w:val="lv-LV"/>
              </w:rPr>
              <w:t>mazgāties</w:t>
            </w:r>
          </w:p>
          <w:p w14:paraId="3E5D3548" w14:textId="7A767C81" w:rsidR="00806CAE" w:rsidRPr="005316EA" w:rsidRDefault="00806CAE" w:rsidP="00440775">
            <w:pPr>
              <w:ind w:left="45"/>
              <w:rPr>
                <w:lang w:val="lv-LV"/>
              </w:rPr>
            </w:pPr>
            <w:ins w:id="611" w:author="Information Services" w:date="2017-05-26T12:40:00Z">
              <w:r>
                <w:rPr>
                  <w:lang w:val="lv-LV"/>
                </w:rPr>
                <w:t>wash oneself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8D1E54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47565BC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B2F95EB" w14:textId="77777777" w:rsidTr="00440775">
        <w:tc>
          <w:tcPr>
            <w:tcW w:w="1560" w:type="dxa"/>
            <w:shd w:val="clear" w:color="auto" w:fill="auto"/>
          </w:tcPr>
          <w:p w14:paraId="2E934F75" w14:textId="77777777" w:rsidR="000F2F68" w:rsidRDefault="000F2F68" w:rsidP="00440775">
            <w:pPr>
              <w:ind w:left="45"/>
              <w:rPr>
                <w:ins w:id="612" w:author="Information Services" w:date="2017-05-26T12:40:00Z"/>
                <w:lang w:val="lv-LV"/>
              </w:rPr>
            </w:pPr>
            <w:r w:rsidRPr="005316EA">
              <w:rPr>
                <w:lang w:val="lv-LV"/>
              </w:rPr>
              <w:t>meklēt</w:t>
            </w:r>
          </w:p>
          <w:p w14:paraId="0C8C2D65" w14:textId="645C193D" w:rsidR="00806CAE" w:rsidRPr="00804EE2" w:rsidRDefault="00806CAE" w:rsidP="00440775">
            <w:pPr>
              <w:ind w:left="45"/>
            </w:pPr>
            <w:ins w:id="613" w:author="Information Services" w:date="2017-05-26T12:40:00Z">
              <w:r>
                <w:rPr>
                  <w:lang w:val="lv-LV"/>
                </w:rPr>
                <w:t>search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8B6395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1C344B5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000539F" w14:textId="77777777" w:rsidTr="00440775">
        <w:tc>
          <w:tcPr>
            <w:tcW w:w="1560" w:type="dxa"/>
            <w:shd w:val="clear" w:color="auto" w:fill="auto"/>
          </w:tcPr>
          <w:p w14:paraId="3C411BEB" w14:textId="77777777" w:rsidR="000F2F68" w:rsidRDefault="000F2F68" w:rsidP="00440775">
            <w:pPr>
              <w:ind w:left="45"/>
              <w:rPr>
                <w:ins w:id="614" w:author="Information Services" w:date="2017-05-26T12:40:00Z"/>
                <w:lang w:val="lv-LV"/>
              </w:rPr>
            </w:pPr>
            <w:r w:rsidRPr="005316EA">
              <w:rPr>
                <w:lang w:val="lv-LV"/>
              </w:rPr>
              <w:t>mest</w:t>
            </w:r>
          </w:p>
          <w:p w14:paraId="2B971AC3" w14:textId="28D8C949" w:rsidR="00806CAE" w:rsidRPr="00804EE2" w:rsidRDefault="00806CAE" w:rsidP="00440775">
            <w:pPr>
              <w:ind w:left="45"/>
            </w:pPr>
            <w:ins w:id="615" w:author="Information Services" w:date="2017-05-26T12:40:00Z">
              <w:r>
                <w:rPr>
                  <w:lang w:val="lv-LV"/>
                </w:rPr>
                <w:t>throw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EEA72C5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6341D7C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8D46237" w14:textId="77777777" w:rsidTr="00440775">
        <w:tc>
          <w:tcPr>
            <w:tcW w:w="1560" w:type="dxa"/>
            <w:shd w:val="clear" w:color="auto" w:fill="auto"/>
          </w:tcPr>
          <w:p w14:paraId="1FAEB0DD" w14:textId="77777777" w:rsidR="000F2F68" w:rsidRDefault="000F2F68" w:rsidP="00440775">
            <w:pPr>
              <w:ind w:left="45"/>
              <w:rPr>
                <w:ins w:id="616" w:author="Information Services" w:date="2017-05-26T12:40:00Z"/>
                <w:lang w:val="lv-LV"/>
              </w:rPr>
            </w:pPr>
            <w:r w:rsidRPr="005316EA">
              <w:rPr>
                <w:lang w:val="lv-LV"/>
              </w:rPr>
              <w:t>nest</w:t>
            </w:r>
          </w:p>
          <w:p w14:paraId="5794E289" w14:textId="0BC3E2BC" w:rsidR="00806CAE" w:rsidRPr="00804EE2" w:rsidRDefault="00806CAE" w:rsidP="00440775">
            <w:pPr>
              <w:ind w:left="45"/>
            </w:pPr>
            <w:ins w:id="617" w:author="Information Services" w:date="2017-05-26T12:40:00Z">
              <w:r>
                <w:rPr>
                  <w:lang w:val="lv-LV"/>
                </w:rPr>
                <w:t>carry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5C391A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3AB6FB53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723987E3" w14:textId="77777777" w:rsidTr="00440775">
        <w:tc>
          <w:tcPr>
            <w:tcW w:w="1560" w:type="dxa"/>
            <w:shd w:val="clear" w:color="auto" w:fill="auto"/>
          </w:tcPr>
          <w:p w14:paraId="74DDEE9B" w14:textId="77777777" w:rsidR="000F2F68" w:rsidRDefault="000F2F68" w:rsidP="00440775">
            <w:pPr>
              <w:ind w:left="45"/>
              <w:rPr>
                <w:ins w:id="618" w:author="Information Services" w:date="2017-05-26T12:40:00Z"/>
                <w:lang w:val="lv-LV"/>
              </w:rPr>
            </w:pPr>
            <w:r w:rsidRPr="005316EA">
              <w:rPr>
                <w:lang w:val="lv-LV"/>
              </w:rPr>
              <w:t>nolikt</w:t>
            </w:r>
          </w:p>
          <w:p w14:paraId="26C8A143" w14:textId="0117A5E0" w:rsidR="00806CAE" w:rsidRPr="00804EE2" w:rsidRDefault="00806CAE" w:rsidP="00440775">
            <w:pPr>
              <w:ind w:left="45"/>
            </w:pPr>
            <w:ins w:id="619" w:author="Information Services" w:date="2017-05-26T12:40:00Z">
              <w:r>
                <w:rPr>
                  <w:lang w:val="lv-LV"/>
                </w:rPr>
                <w:t>put down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9DF538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794CAE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24B1D69" w14:textId="77777777" w:rsidTr="00440775">
        <w:tc>
          <w:tcPr>
            <w:tcW w:w="1560" w:type="dxa"/>
            <w:shd w:val="clear" w:color="auto" w:fill="auto"/>
          </w:tcPr>
          <w:p w14:paraId="034335B4" w14:textId="77777777" w:rsidR="000F2F68" w:rsidRDefault="000F2F68" w:rsidP="00440775">
            <w:pPr>
              <w:ind w:left="45"/>
              <w:rPr>
                <w:ins w:id="620" w:author="Information Services" w:date="2017-05-26T12:40:00Z"/>
                <w:lang w:val="lv-LV"/>
              </w:rPr>
            </w:pPr>
            <w:r w:rsidRPr="005316EA">
              <w:rPr>
                <w:lang w:val="lv-LV"/>
              </w:rPr>
              <w:t>ņemt</w:t>
            </w:r>
          </w:p>
          <w:p w14:paraId="241F0C99" w14:textId="446FFE21" w:rsidR="00806CAE" w:rsidRPr="005316EA" w:rsidRDefault="00806CAE" w:rsidP="00440775">
            <w:pPr>
              <w:ind w:left="45"/>
              <w:rPr>
                <w:lang w:val="lv-LV"/>
              </w:rPr>
            </w:pPr>
            <w:ins w:id="621" w:author="Information Services" w:date="2017-05-26T12:40:00Z">
              <w:r>
                <w:rPr>
                  <w:lang w:val="lv-LV"/>
                </w:rPr>
                <w:t>take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6330A3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7F1CE35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2C55A1A" w14:textId="77777777" w:rsidTr="00440775">
        <w:tc>
          <w:tcPr>
            <w:tcW w:w="1560" w:type="dxa"/>
            <w:shd w:val="clear" w:color="auto" w:fill="auto"/>
          </w:tcPr>
          <w:p w14:paraId="1774FEC2" w14:textId="77777777" w:rsidR="000F2F68" w:rsidRDefault="000F2F68" w:rsidP="00440775">
            <w:pPr>
              <w:ind w:left="45"/>
              <w:rPr>
                <w:ins w:id="622" w:author="Information Services" w:date="2017-05-26T12:40:00Z"/>
                <w:lang w:val="lv-LV"/>
              </w:rPr>
            </w:pPr>
            <w:r w:rsidRPr="005316EA">
              <w:rPr>
                <w:lang w:val="lv-LV"/>
              </w:rPr>
              <w:t>palīdzēt</w:t>
            </w:r>
          </w:p>
          <w:p w14:paraId="66B408A7" w14:textId="7E5E1DA2" w:rsidR="00806CAE" w:rsidRPr="00804EE2" w:rsidRDefault="00806CAE" w:rsidP="00440775">
            <w:pPr>
              <w:ind w:left="45"/>
            </w:pPr>
            <w:ins w:id="623" w:author="Information Services" w:date="2017-05-26T12:40:00Z">
              <w:r>
                <w:rPr>
                  <w:lang w:val="lv-LV"/>
                </w:rPr>
                <w:t>help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3BCE1C3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202DA95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6073111" w14:textId="77777777" w:rsidTr="00440775">
        <w:tc>
          <w:tcPr>
            <w:tcW w:w="1560" w:type="dxa"/>
            <w:shd w:val="clear" w:color="auto" w:fill="auto"/>
          </w:tcPr>
          <w:p w14:paraId="7BA3C2CA" w14:textId="77777777" w:rsidR="000F2F68" w:rsidRDefault="000F2F68" w:rsidP="00440775">
            <w:pPr>
              <w:ind w:left="45"/>
              <w:rPr>
                <w:ins w:id="624" w:author="Information Services" w:date="2017-05-26T12:40:00Z"/>
                <w:lang w:val="lv-LV"/>
              </w:rPr>
            </w:pPr>
            <w:r w:rsidRPr="005316EA">
              <w:rPr>
                <w:lang w:val="lv-LV"/>
              </w:rPr>
              <w:t>parādīt</w:t>
            </w:r>
          </w:p>
          <w:p w14:paraId="381E4A79" w14:textId="5474B1CC" w:rsidR="00806CAE" w:rsidRPr="00804EE2" w:rsidRDefault="00806CAE" w:rsidP="00440775">
            <w:pPr>
              <w:ind w:left="45"/>
            </w:pPr>
            <w:ins w:id="625" w:author="Information Services" w:date="2017-05-26T12:40:00Z">
              <w:r>
                <w:rPr>
                  <w:lang w:val="lv-LV"/>
                </w:rPr>
                <w:t>show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D1BD22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2F5B20D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3D0D077" w14:textId="77777777" w:rsidTr="00440775">
        <w:tc>
          <w:tcPr>
            <w:tcW w:w="1560" w:type="dxa"/>
            <w:shd w:val="clear" w:color="auto" w:fill="auto"/>
          </w:tcPr>
          <w:p w14:paraId="1BD5C70A" w14:textId="77777777" w:rsidR="000F2F68" w:rsidRDefault="000F2F68" w:rsidP="00440775">
            <w:pPr>
              <w:ind w:left="45"/>
              <w:rPr>
                <w:ins w:id="626" w:author="Information Services" w:date="2017-05-26T12:40:00Z"/>
                <w:lang w:val="lv-LV"/>
              </w:rPr>
            </w:pPr>
            <w:r w:rsidRPr="005316EA">
              <w:rPr>
                <w:lang w:val="lv-LV"/>
              </w:rPr>
              <w:t>peldēt</w:t>
            </w:r>
          </w:p>
          <w:p w14:paraId="6CF24106" w14:textId="73417BA2" w:rsidR="00806CAE" w:rsidRPr="00804EE2" w:rsidRDefault="00806CAE" w:rsidP="00440775">
            <w:pPr>
              <w:ind w:left="45"/>
            </w:pPr>
            <w:ins w:id="627" w:author="Information Services" w:date="2017-05-26T12:40:00Z">
              <w:r>
                <w:rPr>
                  <w:lang w:val="lv-LV"/>
                </w:rPr>
                <w:t>swim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4B579F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6113E8A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A662C43" w14:textId="77777777" w:rsidTr="00440775">
        <w:tc>
          <w:tcPr>
            <w:tcW w:w="1560" w:type="dxa"/>
            <w:shd w:val="clear" w:color="auto" w:fill="auto"/>
          </w:tcPr>
          <w:p w14:paraId="3230EE1D" w14:textId="77777777" w:rsidR="000F2F68" w:rsidRDefault="000F2F68" w:rsidP="00440775">
            <w:pPr>
              <w:ind w:left="45"/>
              <w:rPr>
                <w:ins w:id="628" w:author="Information Services" w:date="2017-05-26T12:40:00Z"/>
                <w:lang w:val="lv-LV"/>
              </w:rPr>
            </w:pPr>
            <w:r w:rsidRPr="005316EA">
              <w:rPr>
                <w:lang w:val="lv-LV"/>
              </w:rPr>
              <w:t>pūst (balonu)</w:t>
            </w:r>
          </w:p>
          <w:p w14:paraId="0CDA4CDC" w14:textId="1A2B968B" w:rsidR="00806CAE" w:rsidRPr="005316EA" w:rsidRDefault="00806CAE" w:rsidP="00440775">
            <w:pPr>
              <w:ind w:left="45"/>
              <w:rPr>
                <w:lang w:val="lv-LV"/>
              </w:rPr>
            </w:pPr>
            <w:ins w:id="629" w:author="Information Services" w:date="2017-05-26T12:40:00Z">
              <w:r>
                <w:rPr>
                  <w:lang w:val="lv-LV"/>
                </w:rPr>
                <w:t>blow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2DC34F6B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38CA77E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F9231BC" w14:textId="77777777" w:rsidTr="00440775">
        <w:tc>
          <w:tcPr>
            <w:tcW w:w="1560" w:type="dxa"/>
            <w:shd w:val="clear" w:color="auto" w:fill="auto"/>
          </w:tcPr>
          <w:p w14:paraId="153B1B54" w14:textId="77777777" w:rsidR="000F2F68" w:rsidRDefault="000F2F68" w:rsidP="00440775">
            <w:pPr>
              <w:ind w:left="45"/>
              <w:rPr>
                <w:ins w:id="630" w:author="Information Services" w:date="2017-05-26T12:40:00Z"/>
                <w:lang w:val="lv-LV"/>
              </w:rPr>
            </w:pPr>
            <w:r w:rsidRPr="005316EA">
              <w:rPr>
                <w:lang w:val="lv-LV"/>
              </w:rPr>
              <w:t>rakstīt</w:t>
            </w:r>
          </w:p>
          <w:p w14:paraId="4CBCD64A" w14:textId="17942E46" w:rsidR="00806CAE" w:rsidRPr="00804EE2" w:rsidRDefault="00806CAE" w:rsidP="00440775">
            <w:pPr>
              <w:ind w:left="45"/>
            </w:pPr>
            <w:ins w:id="631" w:author="Information Services" w:date="2017-05-26T12:40:00Z">
              <w:r>
                <w:rPr>
                  <w:lang w:val="lv-LV"/>
                </w:rPr>
                <w:lastRenderedPageBreak/>
                <w:t>write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375A775" w14:textId="77777777" w:rsidR="000F2F68" w:rsidRDefault="000F2F68" w:rsidP="00440775">
            <w:pPr>
              <w:jc w:val="center"/>
            </w:pPr>
            <w:r w:rsidRPr="005316EA">
              <w:lastRenderedPageBreak/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53A5ED6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F879955" w14:textId="77777777" w:rsidTr="00440775">
        <w:tc>
          <w:tcPr>
            <w:tcW w:w="1560" w:type="dxa"/>
            <w:shd w:val="clear" w:color="auto" w:fill="auto"/>
          </w:tcPr>
          <w:p w14:paraId="2ABFF538" w14:textId="77777777" w:rsidR="000F2F68" w:rsidRDefault="000F2F68" w:rsidP="00440775">
            <w:pPr>
              <w:ind w:left="45"/>
              <w:rPr>
                <w:ins w:id="632" w:author="Information Services" w:date="2017-05-26T12:41:00Z"/>
                <w:lang w:val="lv-LV"/>
              </w:rPr>
            </w:pPr>
            <w:r w:rsidRPr="005316EA">
              <w:rPr>
                <w:lang w:val="lv-LV"/>
              </w:rPr>
              <w:lastRenderedPageBreak/>
              <w:t>raudāt</w:t>
            </w:r>
          </w:p>
          <w:p w14:paraId="468AC98C" w14:textId="212F2B41" w:rsidR="00806CAE" w:rsidRPr="00804EE2" w:rsidRDefault="00806CAE" w:rsidP="00440775">
            <w:pPr>
              <w:ind w:left="45"/>
            </w:pPr>
            <w:ins w:id="633" w:author="Information Services" w:date="2017-05-26T12:41:00Z">
              <w:r>
                <w:rPr>
                  <w:lang w:val="lv-LV"/>
                </w:rPr>
                <w:t>cry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562C7F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499D385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F24E3C2" w14:textId="77777777" w:rsidTr="00440775">
        <w:tc>
          <w:tcPr>
            <w:tcW w:w="1560" w:type="dxa"/>
            <w:shd w:val="clear" w:color="auto" w:fill="auto"/>
          </w:tcPr>
          <w:p w14:paraId="299B2226" w14:textId="77777777" w:rsidR="000F2F68" w:rsidRDefault="000F2F68" w:rsidP="00440775">
            <w:pPr>
              <w:ind w:left="45"/>
              <w:rPr>
                <w:ins w:id="634" w:author="Information Services" w:date="2017-05-26T12:41:00Z"/>
                <w:lang w:val="lv-LV"/>
              </w:rPr>
            </w:pPr>
            <w:r w:rsidRPr="005316EA">
              <w:rPr>
                <w:lang w:val="lv-LV"/>
              </w:rPr>
              <w:t>redzēt</w:t>
            </w:r>
          </w:p>
          <w:p w14:paraId="0012140B" w14:textId="3F79D4DC" w:rsidR="00806CAE" w:rsidRPr="00804EE2" w:rsidRDefault="00806CAE" w:rsidP="00440775">
            <w:pPr>
              <w:ind w:left="45"/>
            </w:pPr>
            <w:ins w:id="635" w:author="Information Services" w:date="2017-05-26T12:41:00Z">
              <w:r>
                <w:rPr>
                  <w:lang w:val="lv-LV"/>
                </w:rPr>
                <w:t>see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097AC6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65BD02E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9EB34F4" w14:textId="77777777" w:rsidTr="00440775">
        <w:tc>
          <w:tcPr>
            <w:tcW w:w="1560" w:type="dxa"/>
            <w:shd w:val="clear" w:color="auto" w:fill="auto"/>
          </w:tcPr>
          <w:p w14:paraId="3FE7D995" w14:textId="77777777" w:rsidR="000F2F68" w:rsidRDefault="000F2F68" w:rsidP="00440775">
            <w:pPr>
              <w:ind w:left="45"/>
              <w:rPr>
                <w:ins w:id="636" w:author="Information Services" w:date="2017-05-26T12:41:00Z"/>
                <w:lang w:val="lv-LV"/>
              </w:rPr>
            </w:pPr>
            <w:r w:rsidRPr="005316EA">
              <w:rPr>
                <w:lang w:val="lv-LV"/>
              </w:rPr>
              <w:t>runāt</w:t>
            </w:r>
          </w:p>
          <w:p w14:paraId="654257C6" w14:textId="3C9304EB" w:rsidR="00806CAE" w:rsidRPr="00804EE2" w:rsidRDefault="00806CAE" w:rsidP="00440775">
            <w:pPr>
              <w:ind w:left="45"/>
            </w:pPr>
            <w:ins w:id="637" w:author="Information Services" w:date="2017-05-26T12:41:00Z">
              <w:r>
                <w:rPr>
                  <w:lang w:val="lv-LV"/>
                </w:rPr>
                <w:t>speak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D2E400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325AA14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F1A4BE5" w14:textId="77777777" w:rsidTr="00440775">
        <w:tc>
          <w:tcPr>
            <w:tcW w:w="1560" w:type="dxa"/>
            <w:shd w:val="clear" w:color="auto" w:fill="auto"/>
          </w:tcPr>
          <w:p w14:paraId="6F307267" w14:textId="77777777" w:rsidR="000F2F68" w:rsidRDefault="000F2F68" w:rsidP="00440775">
            <w:pPr>
              <w:ind w:left="45"/>
              <w:rPr>
                <w:ins w:id="638" w:author="Information Services" w:date="2017-05-26T12:41:00Z"/>
                <w:lang w:val="lv-LV"/>
              </w:rPr>
            </w:pPr>
            <w:r w:rsidRPr="005316EA">
              <w:rPr>
                <w:lang w:val="lv-LV"/>
              </w:rPr>
              <w:t>sāpēt</w:t>
            </w:r>
          </w:p>
          <w:p w14:paraId="2F5B6C01" w14:textId="30A1BAC0" w:rsidR="00806CAE" w:rsidRPr="005316EA" w:rsidRDefault="00806CAE" w:rsidP="00440775">
            <w:pPr>
              <w:ind w:left="45"/>
              <w:rPr>
                <w:lang w:val="lv-LV"/>
              </w:rPr>
            </w:pPr>
            <w:ins w:id="639" w:author="Information Services" w:date="2017-05-26T12:41:00Z">
              <w:r>
                <w:rPr>
                  <w:lang w:val="lv-LV"/>
                </w:rPr>
                <w:t>hurt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14B236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1A99F35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045B632" w14:textId="77777777" w:rsidTr="00440775">
        <w:tc>
          <w:tcPr>
            <w:tcW w:w="1560" w:type="dxa"/>
            <w:shd w:val="clear" w:color="auto" w:fill="auto"/>
          </w:tcPr>
          <w:p w14:paraId="0A227220" w14:textId="77777777" w:rsidR="000F2F68" w:rsidRDefault="000F2F68" w:rsidP="00440775">
            <w:pPr>
              <w:ind w:left="45"/>
              <w:rPr>
                <w:ins w:id="640" w:author="Information Services" w:date="2017-05-26T12:41:00Z"/>
                <w:lang w:val="lv-LV"/>
              </w:rPr>
            </w:pPr>
            <w:r w:rsidRPr="005316EA">
              <w:rPr>
                <w:lang w:val="lv-LV"/>
              </w:rPr>
              <w:t>sacīt/teikt</w:t>
            </w:r>
          </w:p>
          <w:p w14:paraId="4EDE5580" w14:textId="6680F457" w:rsidR="00806CAE" w:rsidRPr="00804EE2" w:rsidRDefault="00806CAE" w:rsidP="00440775">
            <w:pPr>
              <w:ind w:left="45"/>
            </w:pPr>
            <w:ins w:id="641" w:author="Information Services" w:date="2017-05-26T12:41:00Z">
              <w:r>
                <w:rPr>
                  <w:lang w:val="lv-LV"/>
                </w:rPr>
                <w:t>say/tell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282EA03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33585F1D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6A204321" w14:textId="77777777" w:rsidTr="00440775">
        <w:tc>
          <w:tcPr>
            <w:tcW w:w="1560" w:type="dxa"/>
            <w:shd w:val="clear" w:color="auto" w:fill="auto"/>
          </w:tcPr>
          <w:p w14:paraId="7C2A88B7" w14:textId="77777777" w:rsidR="000F2F68" w:rsidRDefault="000F2F68" w:rsidP="00440775">
            <w:pPr>
              <w:ind w:left="45"/>
              <w:rPr>
                <w:ins w:id="642" w:author="Information Services" w:date="2017-05-26T12:41:00Z"/>
                <w:lang w:val="lv-LV"/>
              </w:rPr>
            </w:pPr>
            <w:r w:rsidRPr="005316EA">
              <w:rPr>
                <w:lang w:val="lv-LV"/>
              </w:rPr>
              <w:t>sasisties</w:t>
            </w:r>
          </w:p>
          <w:p w14:paraId="6D6B941F" w14:textId="06CBCFE4" w:rsidR="00806CAE" w:rsidRPr="005316EA" w:rsidRDefault="00806CAE" w:rsidP="00440775">
            <w:pPr>
              <w:ind w:left="45"/>
              <w:rPr>
                <w:lang w:val="lv-LV"/>
              </w:rPr>
            </w:pPr>
            <w:ins w:id="643" w:author="Information Services" w:date="2017-05-26T12:41:00Z">
              <w:r>
                <w:rPr>
                  <w:lang w:val="lv-LV"/>
                </w:rPr>
                <w:t>to hurt oneself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31E620C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4FA438B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548B594" w14:textId="77777777" w:rsidTr="00440775">
        <w:tc>
          <w:tcPr>
            <w:tcW w:w="1560" w:type="dxa"/>
            <w:shd w:val="clear" w:color="auto" w:fill="auto"/>
          </w:tcPr>
          <w:p w14:paraId="53F31799" w14:textId="77777777" w:rsidR="000F2F68" w:rsidRDefault="000F2F68" w:rsidP="00440775">
            <w:pPr>
              <w:ind w:left="45"/>
              <w:rPr>
                <w:ins w:id="644" w:author="Information Services" w:date="2017-05-26T12:42:00Z"/>
                <w:lang w:val="lv-LV"/>
              </w:rPr>
            </w:pPr>
            <w:r w:rsidRPr="005316EA">
              <w:rPr>
                <w:lang w:val="lv-LV"/>
              </w:rPr>
              <w:t>sist</w:t>
            </w:r>
          </w:p>
          <w:p w14:paraId="72BC3ED9" w14:textId="2FDD2425" w:rsidR="00806CAE" w:rsidRPr="005316EA" w:rsidRDefault="00806CAE" w:rsidP="00440775">
            <w:pPr>
              <w:ind w:left="45"/>
              <w:rPr>
                <w:lang w:val="lv-LV"/>
              </w:rPr>
            </w:pPr>
            <w:ins w:id="645" w:author="Information Services" w:date="2017-05-26T12:42:00Z">
              <w:r>
                <w:rPr>
                  <w:lang w:val="lv-LV"/>
                </w:rPr>
                <w:lastRenderedPageBreak/>
                <w:t>hit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AC4005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C4D1C7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59051609" w14:textId="77777777" w:rsidTr="00440775">
        <w:tc>
          <w:tcPr>
            <w:tcW w:w="1560" w:type="dxa"/>
            <w:shd w:val="clear" w:color="auto" w:fill="auto"/>
          </w:tcPr>
          <w:p w14:paraId="51C077EE" w14:textId="77777777" w:rsidR="000F2F68" w:rsidRDefault="000F2F68" w:rsidP="00440775">
            <w:pPr>
              <w:ind w:left="45"/>
              <w:rPr>
                <w:ins w:id="646" w:author="Information Services" w:date="2017-05-26T12:42:00Z"/>
                <w:lang w:val="lv-LV"/>
              </w:rPr>
            </w:pPr>
            <w:r w:rsidRPr="005316EA">
              <w:rPr>
                <w:lang w:val="lv-LV"/>
              </w:rPr>
              <w:t>skatīties</w:t>
            </w:r>
          </w:p>
          <w:p w14:paraId="516AADC8" w14:textId="68AA365B" w:rsidR="00806CAE" w:rsidRPr="005316EA" w:rsidRDefault="00806CAE" w:rsidP="00440775">
            <w:pPr>
              <w:ind w:left="45"/>
              <w:rPr>
                <w:lang w:val="lv-LV"/>
              </w:rPr>
            </w:pPr>
            <w:ins w:id="647" w:author="Information Services" w:date="2017-05-26T12:42:00Z">
              <w:r>
                <w:rPr>
                  <w:lang w:val="lv-LV"/>
                </w:rPr>
                <w:t>watch/look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499A24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14F368B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C6F5A6F" w14:textId="77777777" w:rsidTr="00440775">
        <w:tc>
          <w:tcPr>
            <w:tcW w:w="1560" w:type="dxa"/>
            <w:shd w:val="clear" w:color="auto" w:fill="auto"/>
          </w:tcPr>
          <w:p w14:paraId="332B4424" w14:textId="77777777" w:rsidR="000F2F68" w:rsidRDefault="000F2F68" w:rsidP="00440775">
            <w:pPr>
              <w:ind w:left="45"/>
              <w:rPr>
                <w:lang w:val="lv-LV"/>
              </w:rPr>
            </w:pPr>
            <w:r w:rsidRPr="005316EA">
              <w:rPr>
                <w:lang w:val="lv-LV"/>
              </w:rPr>
              <w:t>skart/</w:t>
            </w:r>
          </w:p>
          <w:p w14:paraId="69EBA258" w14:textId="77777777" w:rsidR="000F2F68" w:rsidRDefault="000F2F68" w:rsidP="00440775">
            <w:pPr>
              <w:ind w:left="45"/>
              <w:rPr>
                <w:ins w:id="648" w:author="Information Services" w:date="2017-05-26T12:42:00Z"/>
                <w:lang w:val="lv-LV"/>
              </w:rPr>
            </w:pPr>
            <w:r w:rsidRPr="005316EA">
              <w:rPr>
                <w:lang w:val="lv-LV"/>
              </w:rPr>
              <w:t>pieskarties</w:t>
            </w:r>
          </w:p>
          <w:p w14:paraId="1DE1EFFF" w14:textId="0FBFEC47" w:rsidR="001B590C" w:rsidRPr="005316EA" w:rsidRDefault="001B590C" w:rsidP="00440775">
            <w:pPr>
              <w:ind w:left="45"/>
              <w:rPr>
                <w:lang w:val="lv-LV"/>
              </w:rPr>
            </w:pPr>
            <w:ins w:id="649" w:author="Information Services" w:date="2017-05-26T12:42:00Z">
              <w:r>
                <w:rPr>
                  <w:lang w:val="lv-LV"/>
                </w:rPr>
                <w:t>touch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FC0D815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242EA4A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DCDF66C" w14:textId="77777777" w:rsidTr="00440775">
        <w:tc>
          <w:tcPr>
            <w:tcW w:w="1560" w:type="dxa"/>
            <w:shd w:val="clear" w:color="auto" w:fill="auto"/>
          </w:tcPr>
          <w:p w14:paraId="50D81F42" w14:textId="77777777" w:rsidR="000F2F68" w:rsidRDefault="000F2F68" w:rsidP="00440775">
            <w:pPr>
              <w:ind w:left="45"/>
              <w:rPr>
                <w:ins w:id="650" w:author="Information Services" w:date="2017-05-26T12:42:00Z"/>
                <w:lang w:val="lv-LV"/>
              </w:rPr>
            </w:pPr>
            <w:r w:rsidRPr="005316EA">
              <w:rPr>
                <w:lang w:val="lv-LV"/>
              </w:rPr>
              <w:t>skriet</w:t>
            </w:r>
          </w:p>
          <w:p w14:paraId="46ED1DE7" w14:textId="0E33FB0D" w:rsidR="001B590C" w:rsidRPr="00804EE2" w:rsidRDefault="001B590C" w:rsidP="00440775">
            <w:pPr>
              <w:ind w:left="45"/>
            </w:pPr>
            <w:ins w:id="651" w:author="Information Services" w:date="2017-05-26T12:42:00Z">
              <w:r>
                <w:rPr>
                  <w:lang w:val="lv-LV"/>
                </w:rPr>
                <w:t>run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11A10EF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6AC90B93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EA6A8BE" w14:textId="77777777" w:rsidTr="00440775">
        <w:tc>
          <w:tcPr>
            <w:tcW w:w="1560" w:type="dxa"/>
            <w:shd w:val="clear" w:color="auto" w:fill="auto"/>
          </w:tcPr>
          <w:p w14:paraId="7B32CD8D" w14:textId="77777777" w:rsidR="000F2F68" w:rsidRDefault="000F2F68" w:rsidP="00440775">
            <w:pPr>
              <w:ind w:left="45"/>
              <w:rPr>
                <w:ins w:id="652" w:author="Information Services" w:date="2017-05-26T12:42:00Z"/>
                <w:lang w:val="lv-LV"/>
              </w:rPr>
            </w:pPr>
            <w:r w:rsidRPr="005316EA">
              <w:rPr>
                <w:lang w:val="lv-LV"/>
              </w:rPr>
              <w:t>slēpties</w:t>
            </w:r>
          </w:p>
          <w:p w14:paraId="217355FE" w14:textId="6704A463" w:rsidR="001B590C" w:rsidRPr="00804EE2" w:rsidRDefault="001B590C" w:rsidP="00440775">
            <w:pPr>
              <w:ind w:left="45"/>
            </w:pPr>
            <w:ins w:id="653" w:author="Information Services" w:date="2017-05-26T12:42:00Z">
              <w:r>
                <w:rPr>
                  <w:lang w:val="lv-LV"/>
                </w:rPr>
                <w:t>hide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60B6B30F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5C0032B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677D557" w14:textId="77777777" w:rsidTr="00440775">
        <w:tc>
          <w:tcPr>
            <w:tcW w:w="1560" w:type="dxa"/>
            <w:shd w:val="clear" w:color="auto" w:fill="auto"/>
          </w:tcPr>
          <w:p w14:paraId="2AA44A15" w14:textId="77777777" w:rsidR="000F2F68" w:rsidRDefault="000F2F68" w:rsidP="00440775">
            <w:pPr>
              <w:ind w:left="45"/>
              <w:rPr>
                <w:lang w:val="lv-LV"/>
              </w:rPr>
            </w:pPr>
            <w:r w:rsidRPr="005316EA">
              <w:rPr>
                <w:lang w:val="lv-LV"/>
              </w:rPr>
              <w:t>spēlēties/</w:t>
            </w:r>
          </w:p>
          <w:p w14:paraId="38236812" w14:textId="77777777" w:rsidR="000F2F68" w:rsidRDefault="000F2F68" w:rsidP="00440775">
            <w:pPr>
              <w:ind w:left="45"/>
              <w:rPr>
                <w:ins w:id="654" w:author="Information Services" w:date="2017-05-26T12:43:00Z"/>
                <w:lang w:val="lv-LV"/>
              </w:rPr>
            </w:pPr>
            <w:r w:rsidRPr="005316EA">
              <w:rPr>
                <w:lang w:val="lv-LV"/>
              </w:rPr>
              <w:t>rotaļāties</w:t>
            </w:r>
          </w:p>
          <w:p w14:paraId="7BBABEEC" w14:textId="415C48EA" w:rsidR="001B590C" w:rsidRPr="00804EE2" w:rsidRDefault="001B590C" w:rsidP="00440775">
            <w:pPr>
              <w:ind w:left="45"/>
            </w:pPr>
            <w:ins w:id="655" w:author="Information Services" w:date="2017-05-26T12:43:00Z">
              <w:r>
                <w:rPr>
                  <w:lang w:val="lv-LV"/>
                </w:rPr>
                <w:t>play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63B65E3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6FC07C92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3D0A5159" w14:textId="77777777" w:rsidTr="00440775">
        <w:tc>
          <w:tcPr>
            <w:tcW w:w="1560" w:type="dxa"/>
            <w:shd w:val="clear" w:color="auto" w:fill="auto"/>
          </w:tcPr>
          <w:p w14:paraId="0C6612B3" w14:textId="77777777" w:rsidR="000F2F68" w:rsidRDefault="000F2F68" w:rsidP="00440775">
            <w:pPr>
              <w:ind w:left="45"/>
              <w:rPr>
                <w:ins w:id="656" w:author="Information Services" w:date="2017-05-26T12:43:00Z"/>
                <w:lang w:val="lv-LV"/>
              </w:rPr>
            </w:pPr>
            <w:r w:rsidRPr="005316EA">
              <w:rPr>
                <w:lang w:val="lv-LV"/>
              </w:rPr>
              <w:t>smaidīt</w:t>
            </w:r>
          </w:p>
          <w:p w14:paraId="7E403E72" w14:textId="42E820C3" w:rsidR="001B590C" w:rsidRPr="00804EE2" w:rsidRDefault="001B590C" w:rsidP="00440775">
            <w:pPr>
              <w:ind w:left="45"/>
            </w:pPr>
            <w:ins w:id="657" w:author="Information Services" w:date="2017-05-26T12:43:00Z">
              <w:r>
                <w:rPr>
                  <w:lang w:val="lv-LV"/>
                </w:rPr>
                <w:lastRenderedPageBreak/>
                <w:t>smile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01A8A570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3DDF5D4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9D763BF" w14:textId="77777777" w:rsidTr="00440775">
        <w:tc>
          <w:tcPr>
            <w:tcW w:w="1560" w:type="dxa"/>
            <w:shd w:val="clear" w:color="auto" w:fill="auto"/>
          </w:tcPr>
          <w:p w14:paraId="5E3DBA78" w14:textId="77777777" w:rsidR="000F2F68" w:rsidRDefault="000F2F68" w:rsidP="00440775">
            <w:pPr>
              <w:ind w:left="45"/>
              <w:rPr>
                <w:ins w:id="658" w:author="Information Services" w:date="2017-05-26T12:43:00Z"/>
                <w:lang w:val="lv-LV"/>
              </w:rPr>
            </w:pPr>
            <w:r w:rsidRPr="005316EA">
              <w:rPr>
                <w:lang w:val="lv-LV"/>
              </w:rPr>
              <w:t>steigties</w:t>
            </w:r>
          </w:p>
          <w:p w14:paraId="4FDF9F7E" w14:textId="01278170" w:rsidR="001B590C" w:rsidRPr="005316EA" w:rsidRDefault="001B590C" w:rsidP="00440775">
            <w:pPr>
              <w:ind w:left="45"/>
              <w:rPr>
                <w:lang w:val="lv-LV"/>
              </w:rPr>
            </w:pPr>
            <w:ins w:id="659" w:author="Information Services" w:date="2017-05-26T12:43:00Z">
              <w:r>
                <w:rPr>
                  <w:lang w:val="lv-LV"/>
                </w:rPr>
                <w:t>hurry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50F68EA5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1DCB430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1B17681" w14:textId="77777777" w:rsidTr="00440775">
        <w:tc>
          <w:tcPr>
            <w:tcW w:w="1560" w:type="dxa"/>
            <w:shd w:val="clear" w:color="auto" w:fill="auto"/>
          </w:tcPr>
          <w:p w14:paraId="639D521E" w14:textId="77777777" w:rsidR="000F2F68" w:rsidRDefault="000F2F68" w:rsidP="00440775">
            <w:pPr>
              <w:ind w:left="45"/>
              <w:rPr>
                <w:ins w:id="660" w:author="Information Services" w:date="2017-05-26T12:43:00Z"/>
                <w:lang w:val="lv-LV"/>
              </w:rPr>
            </w:pPr>
            <w:r w:rsidRPr="005316EA">
              <w:rPr>
                <w:lang w:val="lv-LV"/>
              </w:rPr>
              <w:t>šļakstināt</w:t>
            </w:r>
          </w:p>
          <w:p w14:paraId="771A680E" w14:textId="25643E17" w:rsidR="001B590C" w:rsidRPr="005316EA" w:rsidRDefault="001B590C" w:rsidP="00440775">
            <w:pPr>
              <w:ind w:left="45"/>
              <w:rPr>
                <w:lang w:val="lv-LV"/>
              </w:rPr>
            </w:pPr>
            <w:ins w:id="661" w:author="Information Services" w:date="2017-05-26T12:43:00Z">
              <w:r>
                <w:rPr>
                  <w:lang w:val="lv-LV"/>
                </w:rPr>
                <w:t>splash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4B16E0D7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47BC666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0176EA75" w14:textId="77777777" w:rsidTr="00440775">
        <w:tc>
          <w:tcPr>
            <w:tcW w:w="1560" w:type="dxa"/>
            <w:shd w:val="clear" w:color="auto" w:fill="auto"/>
          </w:tcPr>
          <w:p w14:paraId="11AEBA98" w14:textId="77777777" w:rsidR="000F2F68" w:rsidRDefault="000F2F68" w:rsidP="00440775">
            <w:pPr>
              <w:ind w:left="45"/>
              <w:rPr>
                <w:ins w:id="662" w:author="Information Services" w:date="2017-05-26T12:43:00Z"/>
                <w:lang w:val="lv-LV"/>
              </w:rPr>
            </w:pPr>
            <w:r w:rsidRPr="005316EA">
              <w:rPr>
                <w:lang w:val="lv-LV"/>
              </w:rPr>
              <w:t>šūpoties</w:t>
            </w:r>
          </w:p>
          <w:p w14:paraId="301BFAB9" w14:textId="4B1DB6DB" w:rsidR="001B590C" w:rsidRPr="00804EE2" w:rsidRDefault="001B590C" w:rsidP="00440775">
            <w:pPr>
              <w:ind w:left="45"/>
            </w:pPr>
            <w:ins w:id="663" w:author="Information Services" w:date="2017-05-26T12:43:00Z">
              <w:r>
                <w:rPr>
                  <w:lang w:val="lv-LV"/>
                </w:rPr>
                <w:t>rock/swing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C6E461A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6D84247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452E72FD" w14:textId="77777777" w:rsidTr="00440775">
        <w:tc>
          <w:tcPr>
            <w:tcW w:w="1560" w:type="dxa"/>
            <w:shd w:val="clear" w:color="auto" w:fill="auto"/>
          </w:tcPr>
          <w:p w14:paraId="4DFCC606" w14:textId="77777777" w:rsidR="000F2F68" w:rsidRDefault="000F2F68" w:rsidP="00440775">
            <w:pPr>
              <w:ind w:left="45"/>
              <w:rPr>
                <w:ins w:id="664" w:author="Information Services" w:date="2017-05-26T12:43:00Z"/>
                <w:lang w:val="lv-LV"/>
              </w:rPr>
            </w:pPr>
            <w:r w:rsidRPr="005316EA">
              <w:rPr>
                <w:lang w:val="lv-LV"/>
              </w:rPr>
              <w:t>tīrīt</w:t>
            </w:r>
          </w:p>
          <w:p w14:paraId="4A0D3117" w14:textId="7545C58B" w:rsidR="001B590C" w:rsidRPr="00804EE2" w:rsidRDefault="001B590C" w:rsidP="00440775">
            <w:pPr>
              <w:ind w:left="45"/>
            </w:pPr>
            <w:ins w:id="665" w:author="Information Services" w:date="2017-05-26T12:43:00Z">
              <w:r>
                <w:rPr>
                  <w:lang w:val="lv-LV"/>
                </w:rPr>
                <w:t>clean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7212E19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4EF26C38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177E34A6" w14:textId="77777777" w:rsidTr="00440775">
        <w:tc>
          <w:tcPr>
            <w:tcW w:w="1560" w:type="dxa"/>
            <w:shd w:val="clear" w:color="auto" w:fill="auto"/>
          </w:tcPr>
          <w:p w14:paraId="10B85EE2" w14:textId="77777777" w:rsidR="000F2F68" w:rsidRDefault="000F2F68" w:rsidP="00440775">
            <w:pPr>
              <w:ind w:left="45"/>
              <w:rPr>
                <w:ins w:id="666" w:author="Information Services" w:date="2017-05-26T12:43:00Z"/>
                <w:lang w:val="lv-LV"/>
              </w:rPr>
            </w:pPr>
            <w:r w:rsidRPr="005316EA">
              <w:rPr>
                <w:lang w:val="lv-LV"/>
              </w:rPr>
              <w:t>vilkt</w:t>
            </w:r>
          </w:p>
          <w:p w14:paraId="21FE3B2A" w14:textId="0C1CC179" w:rsidR="001B590C" w:rsidRPr="00804EE2" w:rsidRDefault="001B590C" w:rsidP="00440775">
            <w:pPr>
              <w:ind w:left="45"/>
            </w:pPr>
            <w:ins w:id="667" w:author="Information Services" w:date="2017-05-26T12:43:00Z">
              <w:r>
                <w:rPr>
                  <w:lang w:val="lv-LV"/>
                </w:rPr>
                <w:t>pull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31307946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2BA9430E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  <w:tr w:rsidR="000F2F68" w:rsidRPr="005316EA" w14:paraId="2FDE1765" w14:textId="77777777" w:rsidTr="00440775">
        <w:tc>
          <w:tcPr>
            <w:tcW w:w="1560" w:type="dxa"/>
            <w:shd w:val="clear" w:color="auto" w:fill="auto"/>
          </w:tcPr>
          <w:p w14:paraId="747DCC41" w14:textId="77777777" w:rsidR="000F2F68" w:rsidRDefault="000F2F68" w:rsidP="00440775">
            <w:pPr>
              <w:ind w:left="45"/>
              <w:rPr>
                <w:ins w:id="668" w:author="Information Services" w:date="2017-05-26T12:43:00Z"/>
                <w:lang w:val="lv-LV"/>
              </w:rPr>
            </w:pPr>
            <w:r w:rsidRPr="005316EA">
              <w:rPr>
                <w:lang w:val="lv-LV"/>
              </w:rPr>
              <w:t>zīmēt</w:t>
            </w:r>
          </w:p>
          <w:p w14:paraId="5FB67F7F" w14:textId="1911C73C" w:rsidR="003643A3" w:rsidRPr="00804EE2" w:rsidRDefault="003643A3" w:rsidP="00440775">
            <w:pPr>
              <w:ind w:left="45"/>
            </w:pPr>
            <w:ins w:id="669" w:author="Information Services" w:date="2017-05-26T12:43:00Z">
              <w:r>
                <w:rPr>
                  <w:lang w:val="lv-LV"/>
                </w:rPr>
                <w:t>draw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14:paraId="77461801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5713DBA4" w14:textId="77777777" w:rsidR="000F2F68" w:rsidRDefault="000F2F68" w:rsidP="00440775">
            <w:pPr>
              <w:jc w:val="center"/>
            </w:pPr>
            <w:r w:rsidRPr="005316EA">
              <w:sym w:font="Wingdings" w:char="F06F"/>
            </w:r>
          </w:p>
        </w:tc>
      </w:tr>
    </w:tbl>
    <w:p w14:paraId="763437FC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 w:rsidSect="002D733F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720"/>
          <w:titlePg/>
        </w:sectPr>
      </w:pPr>
    </w:p>
    <w:p w14:paraId="4C54A486" w14:textId="77777777" w:rsidR="000F2F68" w:rsidRDefault="000F2F68" w:rsidP="000F2F68">
      <w:pPr>
        <w:autoSpaceDE/>
        <w:autoSpaceDN/>
        <w:jc w:val="both"/>
        <w:rPr>
          <w:lang w:val="lv-LV"/>
        </w:rPr>
      </w:pPr>
    </w:p>
    <w:p w14:paraId="66388AC2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22302BC4" w14:textId="2F78FDF0" w:rsidR="000F2F68" w:rsidRDefault="000F2F68" w:rsidP="000F2F68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14. </w:t>
      </w:r>
      <w:r w:rsidRPr="00804EE2">
        <w:rPr>
          <w:b/>
          <w:sz w:val="24"/>
          <w:szCs w:val="24"/>
          <w:lang w:val="lv-LV"/>
        </w:rPr>
        <w:t>Laiks</w:t>
      </w:r>
      <w:r>
        <w:rPr>
          <w:b/>
          <w:sz w:val="24"/>
          <w:szCs w:val="24"/>
          <w:lang w:val="lv-LV"/>
        </w:rPr>
        <w:t xml:space="preserve"> </w:t>
      </w:r>
      <w:ins w:id="670" w:author="Information Services" w:date="2017-05-26T12:44:00Z">
        <w:r w:rsidR="004C18A5">
          <w:rPr>
            <w:b/>
            <w:sz w:val="24"/>
            <w:szCs w:val="24"/>
            <w:lang w:val="lv-LV"/>
          </w:rPr>
          <w:t xml:space="preserve">Words about time </w:t>
        </w:r>
      </w:ins>
      <w:r>
        <w:rPr>
          <w:b/>
          <w:sz w:val="24"/>
          <w:szCs w:val="24"/>
          <w:lang w:val="lv-LV"/>
        </w:rPr>
        <w:t>(8)</w:t>
      </w:r>
    </w:p>
    <w:p w14:paraId="2D0BB846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35A92681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3536EADF" w14:textId="77777777" w:rsidR="000F2F68" w:rsidRDefault="000F2F68" w:rsidP="000F2F68">
      <w:pPr>
        <w:ind w:left="176"/>
        <w:jc w:val="both"/>
        <w:rPr>
          <w:b/>
          <w:lang w:val="lv-LV"/>
        </w:rPr>
        <w:sectPr w:rsidR="000F2F68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32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1"/>
        <w:gridCol w:w="850"/>
      </w:tblGrid>
      <w:tr w:rsidR="000F2F68" w:rsidRPr="00600311" w14:paraId="57C030EF" w14:textId="77777777" w:rsidTr="00440775">
        <w:trPr>
          <w:tblHeader/>
        </w:trPr>
        <w:tc>
          <w:tcPr>
            <w:tcW w:w="1560" w:type="dxa"/>
            <w:shd w:val="clear" w:color="auto" w:fill="auto"/>
          </w:tcPr>
          <w:p w14:paraId="16DD35D8" w14:textId="77777777" w:rsidR="000F2F68" w:rsidRPr="00600311" w:rsidRDefault="000F2F68" w:rsidP="00440775">
            <w:pPr>
              <w:ind w:left="176"/>
              <w:jc w:val="both"/>
              <w:rPr>
                <w:b/>
                <w:lang w:val="lv-LV"/>
              </w:rPr>
            </w:pPr>
            <w:r w:rsidRPr="00600311">
              <w:rPr>
                <w:b/>
                <w:lang w:val="lv-LV"/>
              </w:rPr>
              <w:lastRenderedPageBreak/>
              <w:t>Vārdi</w:t>
            </w:r>
          </w:p>
        </w:tc>
        <w:tc>
          <w:tcPr>
            <w:tcW w:w="851" w:type="dxa"/>
            <w:shd w:val="clear" w:color="auto" w:fill="auto"/>
          </w:tcPr>
          <w:p w14:paraId="3F676839" w14:textId="77777777" w:rsidR="000F2F68" w:rsidRPr="00600311" w:rsidRDefault="000F2F68" w:rsidP="00440775">
            <w:pPr>
              <w:jc w:val="both"/>
              <w:rPr>
                <w:b/>
                <w:lang w:val="lv-LV"/>
              </w:rPr>
            </w:pPr>
            <w:r w:rsidRPr="00600311">
              <w:rPr>
                <w:b/>
                <w:lang w:val="lv-LV"/>
              </w:rPr>
              <w:t>Saprot</w:t>
            </w:r>
          </w:p>
        </w:tc>
        <w:tc>
          <w:tcPr>
            <w:tcW w:w="850" w:type="dxa"/>
            <w:shd w:val="clear" w:color="auto" w:fill="auto"/>
          </w:tcPr>
          <w:p w14:paraId="7D163ADB" w14:textId="77777777" w:rsidR="000F2F68" w:rsidRPr="00600311" w:rsidRDefault="000F2F68" w:rsidP="00440775">
            <w:pPr>
              <w:ind w:right="34"/>
              <w:jc w:val="both"/>
              <w:rPr>
                <w:b/>
                <w:lang w:val="lv-LV"/>
              </w:rPr>
            </w:pPr>
            <w:r w:rsidRPr="00600311">
              <w:rPr>
                <w:b/>
                <w:lang w:val="lv-LV"/>
              </w:rPr>
              <w:t>Saprot</w:t>
            </w:r>
          </w:p>
          <w:p w14:paraId="58DCCFD4" w14:textId="77777777" w:rsidR="000F2F68" w:rsidRPr="00600311" w:rsidRDefault="000F2F68" w:rsidP="00440775">
            <w:pPr>
              <w:ind w:left="33" w:right="34"/>
              <w:jc w:val="both"/>
              <w:rPr>
                <w:b/>
                <w:lang w:val="lv-LV"/>
              </w:rPr>
            </w:pPr>
            <w:r w:rsidRPr="00600311">
              <w:rPr>
                <w:b/>
                <w:lang w:val="lv-LV"/>
              </w:rPr>
              <w:t xml:space="preserve">un </w:t>
            </w:r>
          </w:p>
          <w:p w14:paraId="2A1DE3FD" w14:textId="77777777" w:rsidR="000F2F68" w:rsidRPr="00600311" w:rsidRDefault="000F2F68" w:rsidP="00440775">
            <w:pPr>
              <w:ind w:left="33" w:right="34"/>
              <w:jc w:val="both"/>
              <w:rPr>
                <w:b/>
                <w:lang w:val="lv-LV"/>
              </w:rPr>
            </w:pPr>
            <w:r w:rsidRPr="00600311">
              <w:rPr>
                <w:b/>
                <w:lang w:val="lv-LV"/>
              </w:rPr>
              <w:t>lieto</w:t>
            </w:r>
          </w:p>
        </w:tc>
      </w:tr>
      <w:tr w:rsidR="000F2F68" w:rsidRPr="00600311" w14:paraId="6F99671C" w14:textId="77777777" w:rsidTr="00440775">
        <w:tc>
          <w:tcPr>
            <w:tcW w:w="1560" w:type="dxa"/>
            <w:shd w:val="clear" w:color="auto" w:fill="auto"/>
          </w:tcPr>
          <w:p w14:paraId="03221A5E" w14:textId="77777777" w:rsidR="000F2F68" w:rsidRPr="00600311" w:rsidRDefault="000F2F68" w:rsidP="00440775">
            <w:pPr>
              <w:rPr>
                <w:b/>
                <w:lang w:val="lv-LV"/>
              </w:rPr>
            </w:pPr>
            <w:r w:rsidRPr="00600311">
              <w:rPr>
                <w:lang w:val="lv-LV"/>
              </w:rPr>
              <w:t>diena</w:t>
            </w:r>
          </w:p>
        </w:tc>
        <w:tc>
          <w:tcPr>
            <w:tcW w:w="851" w:type="dxa"/>
            <w:shd w:val="clear" w:color="auto" w:fill="auto"/>
          </w:tcPr>
          <w:p w14:paraId="4E5A3DF2" w14:textId="77777777" w:rsidR="000F2F68" w:rsidRPr="00FF1150" w:rsidRDefault="000F2F68" w:rsidP="00440775">
            <w:r w:rsidRPr="00600311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770756C9" w14:textId="77777777" w:rsidR="000F2F68" w:rsidRPr="00FF1150" w:rsidRDefault="000F2F68" w:rsidP="00440775">
            <w:pPr>
              <w:ind w:right="34"/>
            </w:pPr>
            <w:r w:rsidRPr="00600311">
              <w:sym w:font="Wingdings" w:char="F06F"/>
            </w:r>
          </w:p>
        </w:tc>
      </w:tr>
      <w:tr w:rsidR="000F2F68" w:rsidRPr="00600311" w14:paraId="692FFFE7" w14:textId="77777777" w:rsidTr="00440775">
        <w:tc>
          <w:tcPr>
            <w:tcW w:w="1560" w:type="dxa"/>
            <w:shd w:val="clear" w:color="auto" w:fill="auto"/>
          </w:tcPr>
          <w:p w14:paraId="6B159461" w14:textId="77777777" w:rsidR="000F2F68" w:rsidRPr="00600311" w:rsidRDefault="000F2F68" w:rsidP="00440775">
            <w:pPr>
              <w:rPr>
                <w:b/>
                <w:lang w:val="lv-LV"/>
              </w:rPr>
            </w:pPr>
            <w:r w:rsidRPr="00600311">
              <w:rPr>
                <w:lang w:val="lv-LV"/>
              </w:rPr>
              <w:t>nakts</w:t>
            </w:r>
          </w:p>
        </w:tc>
        <w:tc>
          <w:tcPr>
            <w:tcW w:w="851" w:type="dxa"/>
            <w:shd w:val="clear" w:color="auto" w:fill="auto"/>
          </w:tcPr>
          <w:p w14:paraId="35EA4D24" w14:textId="77777777" w:rsidR="000F2F68" w:rsidRPr="00FF1150" w:rsidRDefault="000F2F68" w:rsidP="00440775">
            <w:r w:rsidRPr="00600311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789E3A50" w14:textId="77777777" w:rsidR="000F2F68" w:rsidRPr="00FF1150" w:rsidRDefault="000F2F68" w:rsidP="00440775">
            <w:pPr>
              <w:ind w:right="34"/>
            </w:pPr>
            <w:r w:rsidRPr="00600311">
              <w:sym w:font="Wingdings" w:char="F06F"/>
            </w:r>
          </w:p>
        </w:tc>
      </w:tr>
      <w:tr w:rsidR="000F2F68" w:rsidRPr="00600311" w14:paraId="79070AB7" w14:textId="77777777" w:rsidTr="00440775">
        <w:tc>
          <w:tcPr>
            <w:tcW w:w="1560" w:type="dxa"/>
            <w:shd w:val="clear" w:color="auto" w:fill="auto"/>
          </w:tcPr>
          <w:p w14:paraId="71793009" w14:textId="77777777" w:rsidR="000F2F68" w:rsidRPr="00600311" w:rsidRDefault="000F2F68" w:rsidP="00440775">
            <w:pPr>
              <w:rPr>
                <w:b/>
                <w:lang w:val="lv-LV"/>
              </w:rPr>
            </w:pPr>
            <w:r w:rsidRPr="00600311">
              <w:rPr>
                <w:lang w:val="lv-LV"/>
              </w:rPr>
              <w:t>rīt</w:t>
            </w:r>
          </w:p>
        </w:tc>
        <w:tc>
          <w:tcPr>
            <w:tcW w:w="851" w:type="dxa"/>
            <w:shd w:val="clear" w:color="auto" w:fill="auto"/>
          </w:tcPr>
          <w:p w14:paraId="5134B16B" w14:textId="77777777" w:rsidR="000F2F68" w:rsidRPr="00FF1150" w:rsidRDefault="000F2F68" w:rsidP="00440775">
            <w:r w:rsidRPr="00600311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6D87424A" w14:textId="77777777" w:rsidR="000F2F68" w:rsidRPr="00FF1150" w:rsidRDefault="000F2F68" w:rsidP="00440775">
            <w:pPr>
              <w:ind w:right="34"/>
            </w:pPr>
            <w:r w:rsidRPr="00600311">
              <w:sym w:font="Wingdings" w:char="F06F"/>
            </w:r>
          </w:p>
        </w:tc>
      </w:tr>
      <w:tr w:rsidR="000F2F68" w:rsidRPr="00600311" w14:paraId="4630A397" w14:textId="77777777" w:rsidTr="00440775">
        <w:tc>
          <w:tcPr>
            <w:tcW w:w="1560" w:type="dxa"/>
            <w:shd w:val="clear" w:color="auto" w:fill="auto"/>
          </w:tcPr>
          <w:p w14:paraId="1E32F5CF" w14:textId="77777777" w:rsidR="000F2F68" w:rsidRPr="00600311" w:rsidRDefault="000F2F68" w:rsidP="00440775">
            <w:pPr>
              <w:rPr>
                <w:b/>
                <w:lang w:val="lv-LV"/>
              </w:rPr>
            </w:pPr>
            <w:r w:rsidRPr="00600311">
              <w:rPr>
                <w:lang w:val="lv-LV"/>
              </w:rPr>
              <w:lastRenderedPageBreak/>
              <w:t>rīts</w:t>
            </w:r>
          </w:p>
        </w:tc>
        <w:tc>
          <w:tcPr>
            <w:tcW w:w="851" w:type="dxa"/>
            <w:shd w:val="clear" w:color="auto" w:fill="auto"/>
          </w:tcPr>
          <w:p w14:paraId="240CCC42" w14:textId="77777777" w:rsidR="000F2F68" w:rsidRPr="00FF1150" w:rsidRDefault="000F2F68" w:rsidP="00440775">
            <w:r w:rsidRPr="00600311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1A04D373" w14:textId="77777777" w:rsidR="000F2F68" w:rsidRPr="00FF1150" w:rsidRDefault="000F2F68" w:rsidP="00440775">
            <w:pPr>
              <w:ind w:right="34"/>
            </w:pPr>
            <w:r w:rsidRPr="00600311">
              <w:sym w:font="Wingdings" w:char="F06F"/>
            </w:r>
          </w:p>
        </w:tc>
      </w:tr>
      <w:tr w:rsidR="000F2F68" w:rsidRPr="00600311" w14:paraId="16E8E073" w14:textId="77777777" w:rsidTr="00440775">
        <w:tc>
          <w:tcPr>
            <w:tcW w:w="1560" w:type="dxa"/>
            <w:shd w:val="clear" w:color="auto" w:fill="auto"/>
          </w:tcPr>
          <w:p w14:paraId="5300B644" w14:textId="77777777" w:rsidR="000F2F68" w:rsidRPr="00600311" w:rsidRDefault="000F2F68" w:rsidP="00440775">
            <w:pPr>
              <w:rPr>
                <w:b/>
                <w:lang w:val="lv-LV"/>
              </w:rPr>
            </w:pPr>
            <w:r w:rsidRPr="00600311">
              <w:rPr>
                <w:lang w:val="lv-LV"/>
              </w:rPr>
              <w:t>šodien</w:t>
            </w:r>
          </w:p>
        </w:tc>
        <w:tc>
          <w:tcPr>
            <w:tcW w:w="851" w:type="dxa"/>
            <w:shd w:val="clear" w:color="auto" w:fill="auto"/>
          </w:tcPr>
          <w:p w14:paraId="5D5D2372" w14:textId="77777777" w:rsidR="000F2F68" w:rsidRPr="00FF1150" w:rsidRDefault="000F2F68" w:rsidP="00440775">
            <w:r w:rsidRPr="00600311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5925B6F6" w14:textId="77777777" w:rsidR="000F2F68" w:rsidRPr="00FF1150" w:rsidRDefault="000F2F68" w:rsidP="00440775">
            <w:r w:rsidRPr="00600311">
              <w:sym w:font="Wingdings" w:char="F06F"/>
            </w:r>
          </w:p>
        </w:tc>
      </w:tr>
      <w:tr w:rsidR="000F2F68" w:rsidRPr="00600311" w14:paraId="1D93C344" w14:textId="77777777" w:rsidTr="00440775">
        <w:tc>
          <w:tcPr>
            <w:tcW w:w="1560" w:type="dxa"/>
            <w:shd w:val="clear" w:color="auto" w:fill="auto"/>
          </w:tcPr>
          <w:p w14:paraId="7EF75086" w14:textId="77777777" w:rsidR="000F2F68" w:rsidRPr="00600311" w:rsidRDefault="000F2F68" w:rsidP="00440775">
            <w:pPr>
              <w:rPr>
                <w:b/>
                <w:lang w:val="lv-LV"/>
              </w:rPr>
            </w:pPr>
            <w:r w:rsidRPr="00600311">
              <w:rPr>
                <w:lang w:val="lv-LV"/>
              </w:rPr>
              <w:t>tagad</w:t>
            </w:r>
          </w:p>
        </w:tc>
        <w:tc>
          <w:tcPr>
            <w:tcW w:w="851" w:type="dxa"/>
            <w:shd w:val="clear" w:color="auto" w:fill="auto"/>
          </w:tcPr>
          <w:p w14:paraId="70D92015" w14:textId="77777777" w:rsidR="000F2F68" w:rsidRPr="00FF1150" w:rsidRDefault="000F2F68" w:rsidP="00440775">
            <w:r w:rsidRPr="00600311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54B0CC20" w14:textId="77777777" w:rsidR="000F2F68" w:rsidRPr="00FF1150" w:rsidRDefault="000F2F68" w:rsidP="00440775">
            <w:r w:rsidRPr="00600311">
              <w:sym w:font="Wingdings" w:char="F06F"/>
            </w:r>
          </w:p>
        </w:tc>
      </w:tr>
      <w:tr w:rsidR="000F2F68" w:rsidRPr="00600311" w14:paraId="6A4052B4" w14:textId="77777777" w:rsidTr="00440775">
        <w:tc>
          <w:tcPr>
            <w:tcW w:w="1560" w:type="dxa"/>
            <w:shd w:val="clear" w:color="auto" w:fill="auto"/>
          </w:tcPr>
          <w:p w14:paraId="48B6C0CC" w14:textId="77777777" w:rsidR="000F2F68" w:rsidRPr="00600311" w:rsidRDefault="000F2F68" w:rsidP="00440775">
            <w:pPr>
              <w:rPr>
                <w:b/>
                <w:lang w:val="lv-LV"/>
              </w:rPr>
            </w:pPr>
            <w:r w:rsidRPr="00600311">
              <w:rPr>
                <w:lang w:val="lv-LV"/>
              </w:rPr>
              <w:lastRenderedPageBreak/>
              <w:t>vakars</w:t>
            </w:r>
          </w:p>
        </w:tc>
        <w:tc>
          <w:tcPr>
            <w:tcW w:w="851" w:type="dxa"/>
            <w:shd w:val="clear" w:color="auto" w:fill="auto"/>
          </w:tcPr>
          <w:p w14:paraId="260F3BAF" w14:textId="77777777" w:rsidR="000F2F68" w:rsidRPr="00FF1150" w:rsidRDefault="000F2F68" w:rsidP="00440775">
            <w:r w:rsidRPr="00600311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31717FCB" w14:textId="77777777" w:rsidR="000F2F68" w:rsidRPr="00FF1150" w:rsidRDefault="000F2F68" w:rsidP="00440775">
            <w:r w:rsidRPr="00600311">
              <w:sym w:font="Wingdings" w:char="F06F"/>
            </w:r>
          </w:p>
        </w:tc>
      </w:tr>
      <w:tr w:rsidR="000F2F68" w:rsidRPr="00600311" w14:paraId="2748636A" w14:textId="77777777" w:rsidTr="00440775">
        <w:tc>
          <w:tcPr>
            <w:tcW w:w="1560" w:type="dxa"/>
            <w:shd w:val="clear" w:color="auto" w:fill="auto"/>
          </w:tcPr>
          <w:p w14:paraId="40B1B9ED" w14:textId="77777777" w:rsidR="000F2F68" w:rsidRPr="00600311" w:rsidRDefault="000F2F68" w:rsidP="00440775">
            <w:pPr>
              <w:rPr>
                <w:b/>
                <w:lang w:val="lv-LV"/>
              </w:rPr>
            </w:pPr>
            <w:r w:rsidRPr="00600311">
              <w:rPr>
                <w:lang w:val="lv-LV"/>
              </w:rPr>
              <w:t>vēlāk</w:t>
            </w:r>
          </w:p>
        </w:tc>
        <w:tc>
          <w:tcPr>
            <w:tcW w:w="851" w:type="dxa"/>
            <w:shd w:val="clear" w:color="auto" w:fill="auto"/>
          </w:tcPr>
          <w:p w14:paraId="7D36A092" w14:textId="77777777" w:rsidR="000F2F68" w:rsidRPr="00FF1150" w:rsidRDefault="000F2F68" w:rsidP="00440775">
            <w:r w:rsidRPr="00600311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33BAFB53" w14:textId="77777777" w:rsidR="000F2F68" w:rsidRPr="00FF1150" w:rsidRDefault="000F2F68" w:rsidP="00440775">
            <w:r w:rsidRPr="00600311">
              <w:sym w:font="Wingdings" w:char="F06F"/>
            </w:r>
          </w:p>
        </w:tc>
      </w:tr>
    </w:tbl>
    <w:p w14:paraId="1F1A9F32" w14:textId="77777777" w:rsidR="000F2F68" w:rsidRDefault="000F2F68" w:rsidP="000F2F68">
      <w:pPr>
        <w:rPr>
          <w:b/>
          <w:lang w:val="lv-LV"/>
        </w:rPr>
        <w:sectPr w:rsidR="000F2F68" w:rsidSect="00FF1150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720"/>
          <w:titlePg/>
        </w:sectPr>
      </w:pPr>
    </w:p>
    <w:p w14:paraId="5B59F1CB" w14:textId="77777777" w:rsidR="000F2F68" w:rsidRDefault="000F2F68" w:rsidP="000F2F68">
      <w:pPr>
        <w:rPr>
          <w:b/>
          <w:lang w:val="lv-LV"/>
        </w:rPr>
      </w:pPr>
    </w:p>
    <w:p w14:paraId="249DCE2B" w14:textId="77777777" w:rsidR="000F2F68" w:rsidRDefault="000F2F68" w:rsidP="000F2F68">
      <w:pPr>
        <w:ind w:left="720"/>
        <w:rPr>
          <w:b/>
          <w:lang w:val="lv-LV"/>
        </w:rPr>
      </w:pPr>
    </w:p>
    <w:p w14:paraId="54FAFDCB" w14:textId="63C0E993" w:rsidR="000F2F68" w:rsidRPr="00804EE2" w:rsidRDefault="000F2F68" w:rsidP="000F2F68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15.  </w:t>
      </w:r>
      <w:r w:rsidRPr="00804EE2">
        <w:rPr>
          <w:b/>
          <w:sz w:val="24"/>
          <w:szCs w:val="24"/>
          <w:lang w:val="lv-LV"/>
        </w:rPr>
        <w:t>Īpašību, pazīmju nosaukumi</w:t>
      </w:r>
      <w:r>
        <w:rPr>
          <w:b/>
          <w:sz w:val="24"/>
          <w:szCs w:val="24"/>
          <w:lang w:val="lv-LV"/>
        </w:rPr>
        <w:t xml:space="preserve"> </w:t>
      </w:r>
      <w:ins w:id="671" w:author="Information Services" w:date="2017-05-26T12:45:00Z">
        <w:r w:rsidR="004C18A5">
          <w:rPr>
            <w:b/>
            <w:sz w:val="24"/>
            <w:szCs w:val="24"/>
            <w:lang w:val="lv-LV"/>
          </w:rPr>
          <w:t xml:space="preserve">Descriptive words </w:t>
        </w:r>
      </w:ins>
      <w:r>
        <w:rPr>
          <w:b/>
          <w:sz w:val="24"/>
          <w:szCs w:val="24"/>
          <w:lang w:val="lv-LV"/>
        </w:rPr>
        <w:t>(3</w:t>
      </w:r>
      <w:ins w:id="672" w:author="Information Services" w:date="2017-05-26T13:05:00Z">
        <w:r w:rsidR="0056483D">
          <w:rPr>
            <w:b/>
            <w:sz w:val="24"/>
            <w:szCs w:val="24"/>
            <w:lang w:val="lv-LV"/>
          </w:rPr>
          <w:t>5</w:t>
        </w:r>
      </w:ins>
      <w:r>
        <w:rPr>
          <w:b/>
          <w:sz w:val="24"/>
          <w:szCs w:val="24"/>
          <w:lang w:val="lv-LV"/>
        </w:rPr>
        <w:t xml:space="preserve">) </w:t>
      </w:r>
    </w:p>
    <w:p w14:paraId="3BE73B19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30D30C91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34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1"/>
        <w:gridCol w:w="850"/>
      </w:tblGrid>
      <w:tr w:rsidR="000F2F68" w:rsidRPr="00FF1150" w14:paraId="61B7CEB0" w14:textId="77777777" w:rsidTr="00440775">
        <w:trPr>
          <w:tblHeader/>
        </w:trPr>
        <w:tc>
          <w:tcPr>
            <w:tcW w:w="1702" w:type="dxa"/>
            <w:shd w:val="clear" w:color="auto" w:fill="auto"/>
          </w:tcPr>
          <w:p w14:paraId="2B95F264" w14:textId="77777777" w:rsidR="000F2F68" w:rsidRPr="00FF1150" w:rsidRDefault="000F2F68" w:rsidP="00440775">
            <w:pPr>
              <w:rPr>
                <w:b/>
                <w:lang w:val="lv-LV"/>
              </w:rPr>
            </w:pPr>
            <w:r w:rsidRPr="00FF1150">
              <w:rPr>
                <w:b/>
                <w:lang w:val="lv-LV"/>
              </w:rPr>
              <w:lastRenderedPageBreak/>
              <w:t>Vārds</w:t>
            </w:r>
          </w:p>
        </w:tc>
        <w:tc>
          <w:tcPr>
            <w:tcW w:w="851" w:type="dxa"/>
            <w:shd w:val="clear" w:color="auto" w:fill="auto"/>
          </w:tcPr>
          <w:p w14:paraId="3280A665" w14:textId="77777777" w:rsidR="000F2F68" w:rsidRPr="00FF1150" w:rsidRDefault="000F2F68" w:rsidP="00440775">
            <w:pPr>
              <w:rPr>
                <w:b/>
                <w:lang w:val="lv-LV"/>
              </w:rPr>
            </w:pPr>
            <w:r w:rsidRPr="00FF1150">
              <w:rPr>
                <w:b/>
                <w:lang w:val="lv-LV"/>
              </w:rPr>
              <w:t>Saprot</w:t>
            </w:r>
          </w:p>
        </w:tc>
        <w:tc>
          <w:tcPr>
            <w:tcW w:w="850" w:type="dxa"/>
            <w:shd w:val="clear" w:color="auto" w:fill="auto"/>
          </w:tcPr>
          <w:p w14:paraId="0C7C2FC9" w14:textId="77777777" w:rsidR="000F2F68" w:rsidRDefault="000F2F68" w:rsidP="00440775">
            <w:pPr>
              <w:rPr>
                <w:b/>
                <w:lang w:val="lv-LV"/>
              </w:rPr>
            </w:pPr>
            <w:r w:rsidRPr="00FF1150">
              <w:rPr>
                <w:b/>
                <w:lang w:val="lv-LV"/>
              </w:rPr>
              <w:t xml:space="preserve">Saprot un </w:t>
            </w:r>
          </w:p>
          <w:p w14:paraId="1341E340" w14:textId="77777777" w:rsidR="000F2F68" w:rsidRPr="00FF1150" w:rsidRDefault="000F2F68" w:rsidP="00440775">
            <w:pPr>
              <w:rPr>
                <w:b/>
                <w:lang w:val="lv-LV"/>
              </w:rPr>
            </w:pPr>
            <w:r w:rsidRPr="00FF1150">
              <w:rPr>
                <w:b/>
                <w:lang w:val="lv-LV"/>
              </w:rPr>
              <w:t>lieto</w:t>
            </w:r>
          </w:p>
        </w:tc>
      </w:tr>
      <w:tr w:rsidR="000F2F68" w:rsidRPr="00FF1150" w14:paraId="553CD862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4E1437BD" w14:textId="77777777" w:rsidR="000F2F68" w:rsidRDefault="000F2F68" w:rsidP="00440775">
            <w:pPr>
              <w:rPr>
                <w:ins w:id="673" w:author="Information Services" w:date="2017-05-26T12:45:00Z"/>
                <w:lang w:val="lv-LV"/>
              </w:rPr>
            </w:pPr>
            <w:r>
              <w:rPr>
                <w:lang w:val="lv-LV"/>
              </w:rPr>
              <w:t>ā</w:t>
            </w:r>
            <w:r w:rsidRPr="00FF1150">
              <w:rPr>
                <w:lang w:val="lv-LV"/>
              </w:rPr>
              <w:t>trs</w:t>
            </w:r>
            <w:r>
              <w:rPr>
                <w:lang w:val="lv-LV"/>
              </w:rPr>
              <w:t>/ātri</w:t>
            </w:r>
          </w:p>
          <w:p w14:paraId="638117DE" w14:textId="78AB25FF" w:rsidR="004C18A5" w:rsidRPr="00FF1150" w:rsidRDefault="004C18A5" w:rsidP="00440775">
            <w:pPr>
              <w:rPr>
                <w:lang w:val="lv-LV"/>
              </w:rPr>
            </w:pPr>
            <w:ins w:id="674" w:author="Information Services" w:date="2017-05-26T12:45:00Z">
              <w:r>
                <w:rPr>
                  <w:lang w:val="lv-LV"/>
                </w:rPr>
                <w:t>quick/quickly</w:t>
              </w:r>
            </w:ins>
          </w:p>
        </w:tc>
        <w:tc>
          <w:tcPr>
            <w:tcW w:w="851" w:type="dxa"/>
            <w:shd w:val="clear" w:color="auto" w:fill="auto"/>
          </w:tcPr>
          <w:p w14:paraId="6A7D88FF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6CFD874F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4481D56D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58DDADC2" w14:textId="77777777" w:rsidR="000F2F68" w:rsidRDefault="000F2F68" w:rsidP="00440775">
            <w:pPr>
              <w:rPr>
                <w:ins w:id="675" w:author="Information Services" w:date="2017-05-26T12:45:00Z"/>
                <w:lang w:val="lv-LV"/>
              </w:rPr>
            </w:pPr>
            <w:r>
              <w:rPr>
                <w:lang w:val="lv-LV"/>
              </w:rPr>
              <w:t>a</w:t>
            </w:r>
            <w:r w:rsidRPr="00FF1150">
              <w:rPr>
                <w:lang w:val="lv-LV"/>
              </w:rPr>
              <w:t>uksts</w:t>
            </w:r>
            <w:r>
              <w:rPr>
                <w:lang w:val="lv-LV"/>
              </w:rPr>
              <w:t>/</w:t>
            </w:r>
            <w:r w:rsidRPr="00FF1150">
              <w:rPr>
                <w:lang w:val="lv-LV"/>
              </w:rPr>
              <w:t>auksti</w:t>
            </w:r>
          </w:p>
          <w:p w14:paraId="1A461D04" w14:textId="4B5FCAB6" w:rsidR="004C18A5" w:rsidRPr="00FF1150" w:rsidRDefault="004C18A5" w:rsidP="00440775">
            <w:ins w:id="676" w:author="Information Services" w:date="2017-05-26T12:45:00Z">
              <w:r>
                <w:rPr>
                  <w:lang w:val="lv-LV"/>
                </w:rPr>
                <w:t>cold</w:t>
              </w:r>
            </w:ins>
          </w:p>
        </w:tc>
        <w:tc>
          <w:tcPr>
            <w:tcW w:w="851" w:type="dxa"/>
            <w:shd w:val="clear" w:color="auto" w:fill="auto"/>
          </w:tcPr>
          <w:p w14:paraId="0ED3EE22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7363535C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5428BE60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34F07CCA" w14:textId="77777777" w:rsidR="000F2F68" w:rsidRDefault="000F2F68" w:rsidP="00440775">
            <w:pPr>
              <w:rPr>
                <w:ins w:id="677" w:author="Information Services" w:date="2017-05-26T12:45:00Z"/>
                <w:lang w:val="lv-LV"/>
              </w:rPr>
            </w:pPr>
            <w:r>
              <w:rPr>
                <w:lang w:val="lv-LV"/>
              </w:rPr>
              <w:t>garšīgs</w:t>
            </w:r>
            <w:r>
              <w:t>/</w:t>
            </w:r>
            <w:r w:rsidRPr="00FF1150">
              <w:rPr>
                <w:lang w:val="lv-LV"/>
              </w:rPr>
              <w:t>ņammīgs</w:t>
            </w:r>
          </w:p>
          <w:p w14:paraId="43E58ABE" w14:textId="08F00E9A" w:rsidR="004C18A5" w:rsidRPr="00FF1150" w:rsidRDefault="004C18A5" w:rsidP="00440775">
            <w:pPr>
              <w:rPr>
                <w:lang w:val="lv-LV"/>
              </w:rPr>
            </w:pPr>
            <w:ins w:id="678" w:author="Information Services" w:date="2017-05-26T12:45:00Z">
              <w:r>
                <w:rPr>
                  <w:lang w:val="lv-LV"/>
                </w:rPr>
                <w:t>tasty</w:t>
              </w:r>
            </w:ins>
          </w:p>
        </w:tc>
        <w:tc>
          <w:tcPr>
            <w:tcW w:w="851" w:type="dxa"/>
            <w:shd w:val="clear" w:color="auto" w:fill="auto"/>
          </w:tcPr>
          <w:p w14:paraId="58087430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575E351F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22B04084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7C6CECC7" w14:textId="77777777" w:rsidR="000F2F68" w:rsidRDefault="000F2F68" w:rsidP="00440775">
            <w:pPr>
              <w:rPr>
                <w:ins w:id="679" w:author="Information Services" w:date="2017-05-26T12:45:00Z"/>
                <w:lang w:val="lv-LV"/>
              </w:rPr>
            </w:pPr>
            <w:r w:rsidRPr="00FF1150">
              <w:rPr>
                <w:lang w:val="lv-LV"/>
              </w:rPr>
              <w:t>grūti</w:t>
            </w:r>
          </w:p>
          <w:p w14:paraId="3A1C5A18" w14:textId="79C48F64" w:rsidR="004C18A5" w:rsidRPr="00FF1150" w:rsidRDefault="004C18A5" w:rsidP="00440775">
            <w:pPr>
              <w:rPr>
                <w:lang w:val="lv-LV"/>
              </w:rPr>
            </w:pPr>
            <w:ins w:id="680" w:author="Information Services" w:date="2017-05-26T12:45:00Z">
              <w:r>
                <w:rPr>
                  <w:lang w:val="lv-LV"/>
                </w:rPr>
                <w:t>difficult/hard</w:t>
              </w:r>
            </w:ins>
          </w:p>
        </w:tc>
        <w:tc>
          <w:tcPr>
            <w:tcW w:w="851" w:type="dxa"/>
            <w:shd w:val="clear" w:color="auto" w:fill="auto"/>
          </w:tcPr>
          <w:p w14:paraId="6CB90FCD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12A01773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0313B6CD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04BDEE56" w14:textId="77777777" w:rsidR="000F2F68" w:rsidRDefault="000F2F68" w:rsidP="00440775">
            <w:pPr>
              <w:rPr>
                <w:ins w:id="681" w:author="Information Services" w:date="2017-05-26T12:45:00Z"/>
                <w:lang w:val="lv-LV"/>
              </w:rPr>
            </w:pPr>
            <w:r>
              <w:rPr>
                <w:lang w:val="lv-LV"/>
              </w:rPr>
              <w:t>j</w:t>
            </w:r>
            <w:r w:rsidRPr="00FF1150">
              <w:rPr>
                <w:lang w:val="lv-LV"/>
              </w:rPr>
              <w:t>auks</w:t>
            </w:r>
            <w:r>
              <w:rPr>
                <w:lang w:val="lv-LV"/>
              </w:rPr>
              <w:t>/</w:t>
            </w:r>
            <w:r w:rsidRPr="00FF1150">
              <w:rPr>
                <w:lang w:val="lv-LV"/>
              </w:rPr>
              <w:t xml:space="preserve"> jauki</w:t>
            </w:r>
          </w:p>
          <w:p w14:paraId="5EA7C219" w14:textId="056D083A" w:rsidR="004C18A5" w:rsidRPr="00FF1150" w:rsidRDefault="004C18A5" w:rsidP="00440775">
            <w:pPr>
              <w:rPr>
                <w:lang w:val="lv-LV"/>
              </w:rPr>
            </w:pPr>
            <w:ins w:id="682" w:author="Information Services" w:date="2017-05-26T12:45:00Z">
              <w:r>
                <w:rPr>
                  <w:lang w:val="lv-LV"/>
                </w:rPr>
                <w:t>nice</w:t>
              </w:r>
            </w:ins>
          </w:p>
        </w:tc>
        <w:tc>
          <w:tcPr>
            <w:tcW w:w="851" w:type="dxa"/>
            <w:shd w:val="clear" w:color="auto" w:fill="auto"/>
          </w:tcPr>
          <w:p w14:paraId="64CE111F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5073BC82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516F15E2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42E14846" w14:textId="77777777" w:rsidR="000F2F68" w:rsidRDefault="000F2F68" w:rsidP="00440775">
            <w:pPr>
              <w:rPr>
                <w:ins w:id="683" w:author="Information Services" w:date="2017-05-26T12:45:00Z"/>
                <w:lang w:val="lv-LV"/>
              </w:rPr>
            </w:pPr>
            <w:r>
              <w:rPr>
                <w:lang w:val="lv-LV"/>
              </w:rPr>
              <w:t>k</w:t>
            </w:r>
            <w:r w:rsidRPr="00FF1150">
              <w:rPr>
                <w:lang w:val="lv-LV"/>
              </w:rPr>
              <w:t>arsts</w:t>
            </w:r>
            <w:r>
              <w:rPr>
                <w:lang w:val="lv-LV"/>
              </w:rPr>
              <w:t>/</w:t>
            </w:r>
            <w:r w:rsidRPr="00FF1150">
              <w:rPr>
                <w:lang w:val="lv-LV"/>
              </w:rPr>
              <w:t xml:space="preserve"> karsti</w:t>
            </w:r>
          </w:p>
          <w:p w14:paraId="26587558" w14:textId="579E8FE7" w:rsidR="004C18A5" w:rsidRPr="00FF1150" w:rsidRDefault="004C18A5" w:rsidP="00440775">
            <w:pPr>
              <w:rPr>
                <w:lang w:val="lv-LV"/>
              </w:rPr>
            </w:pPr>
            <w:ins w:id="684" w:author="Information Services" w:date="2017-05-26T12:45:00Z">
              <w:r>
                <w:rPr>
                  <w:lang w:val="lv-LV"/>
                </w:rPr>
                <w:t>hot</w:t>
              </w:r>
            </w:ins>
          </w:p>
        </w:tc>
        <w:tc>
          <w:tcPr>
            <w:tcW w:w="851" w:type="dxa"/>
            <w:shd w:val="clear" w:color="auto" w:fill="auto"/>
          </w:tcPr>
          <w:p w14:paraId="2A9A8485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04DA9ABE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6710F5C3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79036F06" w14:textId="77777777" w:rsidR="000F2F68" w:rsidRDefault="000F2F68" w:rsidP="00440775">
            <w:pPr>
              <w:rPr>
                <w:ins w:id="685" w:author="Information Services" w:date="2017-05-26T12:46:00Z"/>
                <w:lang w:val="lv-LV"/>
              </w:rPr>
            </w:pPr>
            <w:r>
              <w:rPr>
                <w:lang w:val="lv-LV"/>
              </w:rPr>
              <w:t>k</w:t>
            </w:r>
            <w:r w:rsidRPr="00FF1150">
              <w:rPr>
                <w:lang w:val="lv-LV"/>
              </w:rPr>
              <w:t>luss</w:t>
            </w:r>
            <w:r>
              <w:rPr>
                <w:lang w:val="lv-LV"/>
              </w:rPr>
              <w:t>/</w:t>
            </w:r>
            <w:r w:rsidRPr="00FF1150">
              <w:rPr>
                <w:lang w:val="lv-LV"/>
              </w:rPr>
              <w:t xml:space="preserve"> klusu</w:t>
            </w:r>
          </w:p>
          <w:p w14:paraId="2DA7550C" w14:textId="13C73EC8" w:rsidR="004C18A5" w:rsidRPr="00FF1150" w:rsidRDefault="004C18A5" w:rsidP="00440775">
            <w:pPr>
              <w:rPr>
                <w:lang w:val="lv-LV"/>
              </w:rPr>
            </w:pPr>
            <w:ins w:id="686" w:author="Information Services" w:date="2017-05-26T12:46:00Z">
              <w:r>
                <w:rPr>
                  <w:lang w:val="lv-LV"/>
                </w:rPr>
                <w:t>quiet</w:t>
              </w:r>
            </w:ins>
          </w:p>
        </w:tc>
        <w:tc>
          <w:tcPr>
            <w:tcW w:w="851" w:type="dxa"/>
            <w:shd w:val="clear" w:color="auto" w:fill="auto"/>
          </w:tcPr>
          <w:p w14:paraId="07766DF4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6564CCC8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0F6DB841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5DC02D09" w14:textId="77777777" w:rsidR="000F2F68" w:rsidRDefault="000F2F68" w:rsidP="00440775">
            <w:pPr>
              <w:rPr>
                <w:ins w:id="687" w:author="Information Services" w:date="2017-05-26T12:46:00Z"/>
                <w:lang w:val="lv-LV"/>
              </w:rPr>
            </w:pPr>
            <w:r>
              <w:rPr>
                <w:lang w:val="lv-LV"/>
              </w:rPr>
              <w:t>labs/</w:t>
            </w:r>
            <w:r w:rsidRPr="00FF1150">
              <w:rPr>
                <w:lang w:val="lv-LV"/>
              </w:rPr>
              <w:t>labi</w:t>
            </w:r>
          </w:p>
          <w:p w14:paraId="10B12344" w14:textId="308C9CD2" w:rsidR="004C18A5" w:rsidRPr="00FF1150" w:rsidRDefault="004C18A5" w:rsidP="00440775">
            <w:pPr>
              <w:rPr>
                <w:lang w:val="lv-LV"/>
              </w:rPr>
            </w:pPr>
            <w:ins w:id="688" w:author="Information Services" w:date="2017-05-26T12:46:00Z">
              <w:r>
                <w:rPr>
                  <w:lang w:val="lv-LV"/>
                </w:rPr>
                <w:t>fine</w:t>
              </w:r>
            </w:ins>
          </w:p>
        </w:tc>
        <w:tc>
          <w:tcPr>
            <w:tcW w:w="851" w:type="dxa"/>
            <w:shd w:val="clear" w:color="auto" w:fill="auto"/>
          </w:tcPr>
          <w:p w14:paraId="76A2B0FB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5A6C7FBF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15E9B3ED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1D68E302" w14:textId="77777777" w:rsidR="000F2F68" w:rsidRDefault="000F2F68" w:rsidP="00440775">
            <w:pPr>
              <w:rPr>
                <w:ins w:id="689" w:author="Information Services" w:date="2017-05-26T12:46:00Z"/>
                <w:lang w:val="lv-LV"/>
              </w:rPr>
            </w:pPr>
            <w:r w:rsidRPr="00FF1150">
              <w:rPr>
                <w:lang w:val="lv-LV"/>
              </w:rPr>
              <w:t>laimīgs</w:t>
            </w:r>
          </w:p>
          <w:p w14:paraId="7F423E5F" w14:textId="5BD9787A" w:rsidR="004C18A5" w:rsidRPr="00FF1150" w:rsidRDefault="004C18A5" w:rsidP="00440775">
            <w:ins w:id="690" w:author="Information Services" w:date="2017-05-26T12:46:00Z">
              <w:r>
                <w:rPr>
                  <w:lang w:val="lv-LV"/>
                </w:rPr>
                <w:t>happy</w:t>
              </w:r>
            </w:ins>
          </w:p>
        </w:tc>
        <w:tc>
          <w:tcPr>
            <w:tcW w:w="851" w:type="dxa"/>
            <w:shd w:val="clear" w:color="auto" w:fill="auto"/>
          </w:tcPr>
          <w:p w14:paraId="2B5FBB86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12A9C4A5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5412F045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40EFB55D" w14:textId="77777777" w:rsidR="000F2F68" w:rsidRDefault="000F2F68" w:rsidP="00440775">
            <w:pPr>
              <w:rPr>
                <w:ins w:id="691" w:author="Information Services" w:date="2017-05-26T12:46:00Z"/>
                <w:lang w:val="lv-LV"/>
              </w:rPr>
            </w:pPr>
            <w:r w:rsidRPr="00FF1150">
              <w:rPr>
                <w:lang w:val="lv-LV"/>
              </w:rPr>
              <w:t>liels</w:t>
            </w:r>
          </w:p>
          <w:p w14:paraId="41A8579A" w14:textId="470D90D8" w:rsidR="004C18A5" w:rsidRPr="00FF1150" w:rsidRDefault="004C18A5" w:rsidP="00440775">
            <w:pPr>
              <w:rPr>
                <w:lang w:val="lv-LV"/>
              </w:rPr>
            </w:pPr>
            <w:ins w:id="692" w:author="Information Services" w:date="2017-05-26T12:46:00Z">
              <w:r>
                <w:rPr>
                  <w:lang w:val="lv-LV"/>
                </w:rPr>
                <w:t>big</w:t>
              </w:r>
            </w:ins>
          </w:p>
        </w:tc>
        <w:tc>
          <w:tcPr>
            <w:tcW w:w="851" w:type="dxa"/>
            <w:shd w:val="clear" w:color="auto" w:fill="auto"/>
          </w:tcPr>
          <w:p w14:paraId="723573E0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07AB5CC7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71A40018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6E7A830F" w14:textId="77777777" w:rsidR="000F2F68" w:rsidRDefault="000F2F68" w:rsidP="00440775">
            <w:pPr>
              <w:rPr>
                <w:ins w:id="693" w:author="Information Services" w:date="2017-05-26T12:46:00Z"/>
                <w:lang w:val="lv-LV"/>
              </w:rPr>
            </w:pPr>
            <w:r w:rsidRPr="00FF1150">
              <w:rPr>
                <w:lang w:val="lv-LV"/>
              </w:rPr>
              <w:t>mazs</w:t>
            </w:r>
          </w:p>
          <w:p w14:paraId="759866D2" w14:textId="6D02D96C" w:rsidR="004C18A5" w:rsidRPr="00FF1150" w:rsidRDefault="004C18A5" w:rsidP="00440775">
            <w:pPr>
              <w:rPr>
                <w:lang w:val="lv-LV"/>
              </w:rPr>
            </w:pPr>
            <w:ins w:id="694" w:author="Information Services" w:date="2017-05-26T12:46:00Z">
              <w:r>
                <w:rPr>
                  <w:lang w:val="lv-LV"/>
                </w:rPr>
                <w:t>small</w:t>
              </w:r>
            </w:ins>
          </w:p>
        </w:tc>
        <w:tc>
          <w:tcPr>
            <w:tcW w:w="851" w:type="dxa"/>
            <w:shd w:val="clear" w:color="auto" w:fill="auto"/>
          </w:tcPr>
          <w:p w14:paraId="72AD8BBC" w14:textId="77777777" w:rsidR="000F2F68" w:rsidRPr="00FF1150" w:rsidRDefault="000F2F68" w:rsidP="00440775"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06D69879" w14:textId="77777777" w:rsidR="000F2F68" w:rsidRPr="00FF1150" w:rsidRDefault="000F2F68" w:rsidP="00440775">
            <w:r w:rsidRPr="00FF1150">
              <w:sym w:font="Wingdings" w:char="F06F"/>
            </w:r>
          </w:p>
        </w:tc>
      </w:tr>
      <w:tr w:rsidR="000F2F68" w:rsidRPr="00FF1150" w14:paraId="1A352FA4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215BF18F" w14:textId="77777777" w:rsidR="000F2F68" w:rsidRDefault="000F2F68" w:rsidP="00440775">
            <w:pPr>
              <w:rPr>
                <w:ins w:id="695" w:author="Information Services" w:date="2017-05-26T12:46:00Z"/>
                <w:lang w:val="lv-LV"/>
              </w:rPr>
            </w:pPr>
            <w:r w:rsidRPr="00FF1150">
              <w:rPr>
                <w:lang w:val="lv-LV"/>
              </w:rPr>
              <w:t>melns</w:t>
            </w:r>
          </w:p>
          <w:p w14:paraId="3BA48404" w14:textId="5F4EAF06" w:rsidR="004C18A5" w:rsidRPr="00FF1150" w:rsidRDefault="004C18A5" w:rsidP="00440775">
            <w:pPr>
              <w:rPr>
                <w:lang w:val="lv-LV"/>
              </w:rPr>
            </w:pPr>
            <w:ins w:id="696" w:author="Information Services" w:date="2017-05-26T12:46:00Z">
              <w:r>
                <w:rPr>
                  <w:lang w:val="lv-LV"/>
                </w:rPr>
                <w:t>black</w:t>
              </w:r>
            </w:ins>
          </w:p>
        </w:tc>
        <w:tc>
          <w:tcPr>
            <w:tcW w:w="851" w:type="dxa"/>
            <w:shd w:val="clear" w:color="auto" w:fill="auto"/>
          </w:tcPr>
          <w:p w14:paraId="31696B7D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344D72AD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7D8C1737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689D5C3C" w14:textId="77777777" w:rsidR="000F2F68" w:rsidRDefault="000F2F68" w:rsidP="00440775">
            <w:pPr>
              <w:rPr>
                <w:ins w:id="697" w:author="Information Services" w:date="2017-05-26T12:46:00Z"/>
                <w:lang w:val="lv-LV"/>
              </w:rPr>
            </w:pPr>
            <w:r w:rsidRPr="00FF1150">
              <w:rPr>
                <w:lang w:val="lv-LV"/>
              </w:rPr>
              <w:lastRenderedPageBreak/>
              <w:t>mīksts</w:t>
            </w:r>
          </w:p>
          <w:p w14:paraId="0571636C" w14:textId="77E84894" w:rsidR="004C18A5" w:rsidRPr="00FF1150" w:rsidRDefault="004C18A5" w:rsidP="00440775">
            <w:pPr>
              <w:rPr>
                <w:lang w:val="lv-LV"/>
              </w:rPr>
            </w:pPr>
            <w:ins w:id="698" w:author="Information Services" w:date="2017-05-26T12:46:00Z">
              <w:r>
                <w:rPr>
                  <w:lang w:val="lv-LV"/>
                </w:rPr>
                <w:t>soft</w:t>
              </w:r>
            </w:ins>
          </w:p>
        </w:tc>
        <w:tc>
          <w:tcPr>
            <w:tcW w:w="851" w:type="dxa"/>
            <w:shd w:val="clear" w:color="auto" w:fill="auto"/>
          </w:tcPr>
          <w:p w14:paraId="69FFEC97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1A244C34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32AE68F2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25354D5A" w14:textId="77777777" w:rsidR="000F2F68" w:rsidRDefault="000F2F68" w:rsidP="00440775">
            <w:pPr>
              <w:rPr>
                <w:ins w:id="699" w:author="Information Services" w:date="2017-05-26T12:46:00Z"/>
                <w:lang w:val="lv-LV"/>
              </w:rPr>
            </w:pPr>
            <w:r>
              <w:rPr>
                <w:lang w:val="lv-LV"/>
              </w:rPr>
              <w:t>m</w:t>
            </w:r>
            <w:r w:rsidRPr="00FF1150">
              <w:rPr>
                <w:lang w:val="lv-LV"/>
              </w:rPr>
              <w:t>īļš</w:t>
            </w:r>
            <w:r>
              <w:rPr>
                <w:lang w:val="lv-LV"/>
              </w:rPr>
              <w:t>/</w:t>
            </w:r>
            <w:r w:rsidRPr="00315983">
              <w:rPr>
                <w:lang w:val="lv-LV"/>
              </w:rPr>
              <w:t xml:space="preserve"> mīļi</w:t>
            </w:r>
          </w:p>
          <w:p w14:paraId="02639F42" w14:textId="08E54BA4" w:rsidR="004C18A5" w:rsidRPr="00FF1150" w:rsidRDefault="004C18A5" w:rsidP="00440775">
            <w:pPr>
              <w:rPr>
                <w:lang w:val="lv-LV"/>
              </w:rPr>
            </w:pPr>
            <w:ins w:id="700" w:author="Information Services" w:date="2017-05-26T12:46:00Z">
              <w:r>
                <w:rPr>
                  <w:lang w:val="lv-LV"/>
                </w:rPr>
                <w:t>cute</w:t>
              </w:r>
            </w:ins>
          </w:p>
        </w:tc>
        <w:tc>
          <w:tcPr>
            <w:tcW w:w="851" w:type="dxa"/>
            <w:shd w:val="clear" w:color="auto" w:fill="auto"/>
          </w:tcPr>
          <w:p w14:paraId="42E14745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577806EC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19B93C64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5F93932A" w14:textId="77777777" w:rsidR="000F2F68" w:rsidRDefault="000F2F68" w:rsidP="00440775">
            <w:pPr>
              <w:rPr>
                <w:ins w:id="701" w:author="Information Services" w:date="2017-05-26T12:46:00Z"/>
                <w:lang w:val="lv-LV"/>
              </w:rPr>
            </w:pPr>
            <w:r w:rsidRPr="00FF1150">
              <w:rPr>
                <w:lang w:val="lv-LV"/>
              </w:rPr>
              <w:t>netīrs</w:t>
            </w:r>
          </w:p>
          <w:p w14:paraId="67FCE441" w14:textId="3B81A220" w:rsidR="004C18A5" w:rsidRPr="00FF1150" w:rsidRDefault="004C18A5" w:rsidP="00440775">
            <w:pPr>
              <w:rPr>
                <w:lang w:val="lv-LV"/>
              </w:rPr>
            </w:pPr>
            <w:ins w:id="702" w:author="Information Services" w:date="2017-05-26T12:46:00Z">
              <w:r>
                <w:rPr>
                  <w:lang w:val="lv-LV"/>
                </w:rPr>
                <w:t>dirty</w:t>
              </w:r>
            </w:ins>
          </w:p>
        </w:tc>
        <w:tc>
          <w:tcPr>
            <w:tcW w:w="851" w:type="dxa"/>
            <w:shd w:val="clear" w:color="auto" w:fill="auto"/>
          </w:tcPr>
          <w:p w14:paraId="6BCD715F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43832899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5F7FCA04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3CE24489" w14:textId="77777777" w:rsidR="000F2F68" w:rsidRDefault="000F2F68" w:rsidP="00440775">
            <w:pPr>
              <w:rPr>
                <w:ins w:id="703" w:author="Information Services" w:date="2017-05-26T12:47:00Z"/>
                <w:lang w:val="lv-LV"/>
              </w:rPr>
            </w:pPr>
            <w:r w:rsidRPr="00315983">
              <w:rPr>
                <w:lang w:val="lv-LV"/>
              </w:rPr>
              <w:t>nobijies</w:t>
            </w:r>
          </w:p>
          <w:p w14:paraId="724E94C1" w14:textId="4F6C044D" w:rsidR="006758CF" w:rsidRPr="00FF1150" w:rsidRDefault="006758CF" w:rsidP="00440775">
            <w:pPr>
              <w:rPr>
                <w:lang w:val="lv-LV"/>
              </w:rPr>
            </w:pPr>
            <w:ins w:id="704" w:author="Information Services" w:date="2017-05-26T12:47:00Z">
              <w:r>
                <w:rPr>
                  <w:lang w:val="lv-LV"/>
                </w:rPr>
                <w:t>scared</w:t>
              </w:r>
            </w:ins>
          </w:p>
        </w:tc>
        <w:tc>
          <w:tcPr>
            <w:tcW w:w="851" w:type="dxa"/>
            <w:shd w:val="clear" w:color="auto" w:fill="auto"/>
          </w:tcPr>
          <w:p w14:paraId="4BAD9471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5D249548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435F19AE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7DEDD137" w14:textId="77777777" w:rsidR="000F2F68" w:rsidRDefault="000F2F68" w:rsidP="00440775">
            <w:pPr>
              <w:rPr>
                <w:ins w:id="705" w:author="Information Services" w:date="2017-05-26T12:47:00Z"/>
                <w:lang w:val="lv-LV"/>
              </w:rPr>
            </w:pPr>
            <w:r w:rsidRPr="00FF1150">
              <w:rPr>
                <w:lang w:val="lv-LV"/>
              </w:rPr>
              <w:t>noguris</w:t>
            </w:r>
          </w:p>
          <w:p w14:paraId="4475D3A5" w14:textId="2780239E" w:rsidR="006758CF" w:rsidRPr="00FF1150" w:rsidRDefault="006758CF" w:rsidP="00440775">
            <w:pPr>
              <w:rPr>
                <w:lang w:val="lv-LV"/>
              </w:rPr>
            </w:pPr>
            <w:ins w:id="706" w:author="Information Services" w:date="2017-05-26T12:47:00Z">
              <w:r>
                <w:rPr>
                  <w:lang w:val="lv-LV"/>
                </w:rPr>
                <w:t>tired</w:t>
              </w:r>
            </w:ins>
          </w:p>
        </w:tc>
        <w:tc>
          <w:tcPr>
            <w:tcW w:w="851" w:type="dxa"/>
            <w:shd w:val="clear" w:color="auto" w:fill="auto"/>
          </w:tcPr>
          <w:p w14:paraId="774532C3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34B94A2B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1034CCA0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79E328F4" w14:textId="77777777" w:rsidR="000F2F68" w:rsidRDefault="000F2F68" w:rsidP="00440775">
            <w:pPr>
              <w:rPr>
                <w:ins w:id="707" w:author="Information Services" w:date="2017-05-26T12:47:00Z"/>
                <w:lang w:val="lv-LV"/>
              </w:rPr>
            </w:pPr>
            <w:r w:rsidRPr="00FF1150">
              <w:rPr>
                <w:lang w:val="lv-LV"/>
              </w:rPr>
              <w:t xml:space="preserve">patīkams </w:t>
            </w:r>
          </w:p>
          <w:p w14:paraId="3268FBAF" w14:textId="1AA72090" w:rsidR="006758CF" w:rsidRPr="00FF1150" w:rsidRDefault="006758CF" w:rsidP="00440775">
            <w:pPr>
              <w:rPr>
                <w:lang w:val="lv-LV"/>
              </w:rPr>
            </w:pPr>
            <w:ins w:id="708" w:author="Information Services" w:date="2017-05-26T12:47:00Z">
              <w:r>
                <w:rPr>
                  <w:lang w:val="lv-LV"/>
                </w:rPr>
                <w:t>pleasant</w:t>
              </w:r>
            </w:ins>
          </w:p>
        </w:tc>
        <w:tc>
          <w:tcPr>
            <w:tcW w:w="851" w:type="dxa"/>
            <w:shd w:val="clear" w:color="auto" w:fill="auto"/>
          </w:tcPr>
          <w:p w14:paraId="008C2964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1C1C9961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4DBE7811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1898FAF9" w14:textId="77777777" w:rsidR="000F2F68" w:rsidRDefault="000F2F68" w:rsidP="00440775">
            <w:pPr>
              <w:rPr>
                <w:ins w:id="709" w:author="Information Services" w:date="2017-05-26T12:48:00Z"/>
                <w:lang w:val="lv-LV"/>
              </w:rPr>
            </w:pPr>
            <w:r w:rsidRPr="00FF1150">
              <w:rPr>
                <w:lang w:val="lv-LV"/>
              </w:rPr>
              <w:t>pilns</w:t>
            </w:r>
          </w:p>
          <w:p w14:paraId="549ABF72" w14:textId="3FE0E0F3" w:rsidR="006758CF" w:rsidRPr="00FF1150" w:rsidRDefault="006758CF" w:rsidP="00440775">
            <w:pPr>
              <w:rPr>
                <w:lang w:val="lv-LV"/>
              </w:rPr>
            </w:pPr>
            <w:ins w:id="710" w:author="Information Services" w:date="2017-05-26T12:48:00Z">
              <w:r>
                <w:rPr>
                  <w:lang w:val="lv-LV"/>
                </w:rPr>
                <w:t>full</w:t>
              </w:r>
            </w:ins>
          </w:p>
        </w:tc>
        <w:tc>
          <w:tcPr>
            <w:tcW w:w="851" w:type="dxa"/>
            <w:shd w:val="clear" w:color="auto" w:fill="auto"/>
          </w:tcPr>
          <w:p w14:paraId="4FAF6C24" w14:textId="77777777" w:rsidR="000F2F68" w:rsidRPr="00FF1150" w:rsidRDefault="000F2F68" w:rsidP="00440775"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17D47CA5" w14:textId="77777777" w:rsidR="000F2F68" w:rsidRPr="00FF1150" w:rsidRDefault="000F2F68" w:rsidP="00440775">
            <w:r w:rsidRPr="00FF1150">
              <w:sym w:font="Wingdings" w:char="F06F"/>
            </w:r>
          </w:p>
        </w:tc>
      </w:tr>
      <w:tr w:rsidR="000F2F68" w:rsidRPr="00FF1150" w14:paraId="2F405790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3122907D" w14:textId="77777777" w:rsidR="000F2F68" w:rsidRDefault="000F2F68" w:rsidP="00440775">
            <w:pPr>
              <w:rPr>
                <w:ins w:id="711" w:author="Information Services" w:date="2017-05-26T12:48:00Z"/>
                <w:lang w:val="lv-LV"/>
              </w:rPr>
            </w:pPr>
            <w:r w:rsidRPr="00FF1150">
              <w:rPr>
                <w:lang w:val="lv-LV"/>
              </w:rPr>
              <w:t>salauzts, salūzis</w:t>
            </w:r>
          </w:p>
          <w:p w14:paraId="1F1111E0" w14:textId="160DC675" w:rsidR="006758CF" w:rsidRPr="00FF1150" w:rsidRDefault="006758CF" w:rsidP="00440775">
            <w:pPr>
              <w:rPr>
                <w:lang w:val="lv-LV"/>
              </w:rPr>
            </w:pPr>
            <w:ins w:id="712" w:author="Information Services" w:date="2017-05-26T12:48:00Z">
              <w:r>
                <w:rPr>
                  <w:lang w:val="lv-LV"/>
                </w:rPr>
                <w:t>broken</w:t>
              </w:r>
            </w:ins>
          </w:p>
        </w:tc>
        <w:tc>
          <w:tcPr>
            <w:tcW w:w="851" w:type="dxa"/>
            <w:shd w:val="clear" w:color="auto" w:fill="auto"/>
          </w:tcPr>
          <w:p w14:paraId="6CE76EDA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05948F0B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0B33EF19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29832F14" w14:textId="77777777" w:rsidR="000F2F68" w:rsidRDefault="000F2F68" w:rsidP="00440775">
            <w:pPr>
              <w:rPr>
                <w:ins w:id="713" w:author="Information Services" w:date="2017-05-26T12:48:00Z"/>
                <w:lang w:val="lv-LV"/>
              </w:rPr>
            </w:pPr>
            <w:r w:rsidRPr="00FF1150">
              <w:rPr>
                <w:lang w:val="lv-LV"/>
              </w:rPr>
              <w:t>salds</w:t>
            </w:r>
          </w:p>
          <w:p w14:paraId="526BFC7D" w14:textId="28B1CB10" w:rsidR="006758CF" w:rsidRPr="00FF1150" w:rsidRDefault="006758CF" w:rsidP="00440775">
            <w:pPr>
              <w:rPr>
                <w:lang w:val="lv-LV"/>
              </w:rPr>
            </w:pPr>
            <w:ins w:id="714" w:author="Information Services" w:date="2017-05-26T12:48:00Z">
              <w:r>
                <w:rPr>
                  <w:lang w:val="lv-LV"/>
                </w:rPr>
                <w:t>sweet</w:t>
              </w:r>
            </w:ins>
          </w:p>
        </w:tc>
        <w:tc>
          <w:tcPr>
            <w:tcW w:w="851" w:type="dxa"/>
            <w:shd w:val="clear" w:color="auto" w:fill="auto"/>
          </w:tcPr>
          <w:p w14:paraId="13C224B3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1A069FFA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38C6CE9A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47C7F283" w14:textId="77777777" w:rsidR="000F2F68" w:rsidRDefault="000F2F68" w:rsidP="00440775">
            <w:pPr>
              <w:rPr>
                <w:ins w:id="715" w:author="Information Services" w:date="2017-05-26T12:48:00Z"/>
                <w:lang w:val="lv-LV"/>
              </w:rPr>
            </w:pPr>
            <w:r w:rsidRPr="00FF1150">
              <w:rPr>
                <w:lang w:val="lv-LV"/>
              </w:rPr>
              <w:t>sarkans</w:t>
            </w:r>
          </w:p>
          <w:p w14:paraId="62684B2D" w14:textId="5CAF734A" w:rsidR="006758CF" w:rsidRPr="00FF1150" w:rsidRDefault="006758CF" w:rsidP="00440775">
            <w:pPr>
              <w:rPr>
                <w:lang w:val="lv-LV"/>
              </w:rPr>
            </w:pPr>
            <w:ins w:id="716" w:author="Information Services" w:date="2017-05-26T12:48:00Z">
              <w:r>
                <w:rPr>
                  <w:lang w:val="lv-LV"/>
                </w:rPr>
                <w:t>red</w:t>
              </w:r>
            </w:ins>
          </w:p>
        </w:tc>
        <w:tc>
          <w:tcPr>
            <w:tcW w:w="851" w:type="dxa"/>
            <w:shd w:val="clear" w:color="auto" w:fill="auto"/>
          </w:tcPr>
          <w:p w14:paraId="5618E6EC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145FC2F4" w14:textId="77777777" w:rsidR="000F2F68" w:rsidRPr="00FF1150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FF1150">
              <w:sym w:font="Wingdings" w:char="F06F"/>
            </w:r>
          </w:p>
        </w:tc>
      </w:tr>
      <w:tr w:rsidR="000F2F68" w:rsidRPr="00FF1150" w14:paraId="460CAC5E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51E6C6B5" w14:textId="77777777" w:rsidR="000F2F68" w:rsidRDefault="000F2F68" w:rsidP="00440775">
            <w:pPr>
              <w:rPr>
                <w:ins w:id="717" w:author="Information Services" w:date="2017-05-26T12:48:00Z"/>
                <w:lang w:val="lv-LV"/>
              </w:rPr>
            </w:pPr>
            <w:r w:rsidRPr="00FF1150">
              <w:rPr>
                <w:lang w:val="lv-LV"/>
              </w:rPr>
              <w:t>sauss</w:t>
            </w:r>
          </w:p>
          <w:p w14:paraId="3DF0BA1E" w14:textId="1D61EC04" w:rsidR="006758CF" w:rsidRPr="00FF1150" w:rsidRDefault="006758CF" w:rsidP="00440775">
            <w:pPr>
              <w:rPr>
                <w:lang w:val="lv-LV"/>
              </w:rPr>
            </w:pPr>
            <w:ins w:id="718" w:author="Information Services" w:date="2017-05-26T12:48:00Z">
              <w:r>
                <w:rPr>
                  <w:lang w:val="lv-LV"/>
                </w:rPr>
                <w:t>dry</w:t>
              </w:r>
            </w:ins>
          </w:p>
        </w:tc>
        <w:tc>
          <w:tcPr>
            <w:tcW w:w="851" w:type="dxa"/>
            <w:shd w:val="clear" w:color="auto" w:fill="auto"/>
          </w:tcPr>
          <w:p w14:paraId="5720F860" w14:textId="77777777" w:rsidR="000F2F68" w:rsidRPr="00FF1150" w:rsidRDefault="000F2F68" w:rsidP="00440775"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26E54ECC" w14:textId="77777777" w:rsidR="000F2F68" w:rsidRPr="00FF1150" w:rsidRDefault="000F2F68" w:rsidP="00440775">
            <w:r w:rsidRPr="00FF1150">
              <w:sym w:font="Wingdings" w:char="F06F"/>
            </w:r>
          </w:p>
        </w:tc>
      </w:tr>
      <w:tr w:rsidR="000F2F68" w:rsidRPr="00FF1150" w14:paraId="7DB800AE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50A81C42" w14:textId="77777777" w:rsidR="000F2F68" w:rsidRDefault="000F2F68" w:rsidP="00440775">
            <w:pPr>
              <w:rPr>
                <w:ins w:id="719" w:author="Information Services" w:date="2017-05-26T12:48:00Z"/>
                <w:lang w:val="lv-LV"/>
              </w:rPr>
            </w:pPr>
            <w:r>
              <w:rPr>
                <w:lang w:val="lv-LV"/>
              </w:rPr>
              <w:t>skaists/skaisti</w:t>
            </w:r>
          </w:p>
          <w:p w14:paraId="6F3D7E31" w14:textId="5C5102C4" w:rsidR="006758CF" w:rsidRPr="00FF1150" w:rsidRDefault="006758CF" w:rsidP="00440775">
            <w:pPr>
              <w:rPr>
                <w:lang w:val="lv-LV"/>
              </w:rPr>
            </w:pPr>
            <w:ins w:id="720" w:author="Information Services" w:date="2017-05-26T12:48:00Z">
              <w:r>
                <w:rPr>
                  <w:lang w:val="lv-LV"/>
                </w:rPr>
                <w:t>pretty</w:t>
              </w:r>
            </w:ins>
          </w:p>
        </w:tc>
        <w:tc>
          <w:tcPr>
            <w:tcW w:w="851" w:type="dxa"/>
            <w:shd w:val="clear" w:color="auto" w:fill="auto"/>
          </w:tcPr>
          <w:p w14:paraId="251F1B28" w14:textId="77777777" w:rsidR="000F2F68" w:rsidRPr="00FF1150" w:rsidRDefault="000F2F68" w:rsidP="00440775">
            <w:r w:rsidRPr="00FF1150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3561A307" w14:textId="77777777" w:rsidR="000F2F68" w:rsidRPr="00FF1150" w:rsidRDefault="000F2F68" w:rsidP="00440775">
            <w:r w:rsidRPr="00FF1150">
              <w:sym w:font="Wingdings" w:char="F06F"/>
            </w:r>
          </w:p>
        </w:tc>
      </w:tr>
      <w:tr w:rsidR="000F2F68" w:rsidRPr="00FF1150" w14:paraId="685AED45" w14:textId="77777777" w:rsidTr="0044077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AE3FD89" w14:textId="77777777" w:rsidR="000F2F68" w:rsidRDefault="000F2F68" w:rsidP="00440775">
            <w:pPr>
              <w:rPr>
                <w:ins w:id="721" w:author="Information Services" w:date="2017-05-26T12:48:00Z"/>
                <w:lang w:val="lv-LV"/>
              </w:rPr>
            </w:pPr>
            <w:r>
              <w:rPr>
                <w:lang w:val="lv-LV"/>
              </w:rPr>
              <w:lastRenderedPageBreak/>
              <w:t>s</w:t>
            </w:r>
            <w:r w:rsidRPr="00FF1150">
              <w:rPr>
                <w:lang w:val="lv-LV"/>
              </w:rPr>
              <w:t>kaļš</w:t>
            </w:r>
            <w:r>
              <w:rPr>
                <w:lang w:val="lv-LV"/>
              </w:rPr>
              <w:t>/skaļi</w:t>
            </w:r>
          </w:p>
          <w:p w14:paraId="16FF1BCF" w14:textId="07822C91" w:rsidR="006758CF" w:rsidRPr="00FF1150" w:rsidRDefault="006758CF" w:rsidP="00440775">
            <w:pPr>
              <w:rPr>
                <w:lang w:val="lv-LV"/>
              </w:rPr>
            </w:pPr>
            <w:ins w:id="722" w:author="Information Services" w:date="2017-05-26T12:48:00Z">
              <w:r>
                <w:rPr>
                  <w:lang w:val="lv-LV"/>
                </w:rPr>
                <w:t>loud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A8CC5" w14:textId="77777777" w:rsidR="000F2F68" w:rsidRPr="00FF1150" w:rsidRDefault="000F2F68" w:rsidP="00440775">
            <w:r w:rsidRPr="00FF1150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740BB" w14:textId="77777777" w:rsidR="000F2F68" w:rsidRPr="00FF1150" w:rsidRDefault="000F2F68" w:rsidP="00440775">
            <w:r w:rsidRPr="00FF1150">
              <w:sym w:font="Wingdings" w:char="F06F"/>
            </w:r>
          </w:p>
        </w:tc>
      </w:tr>
      <w:tr w:rsidR="000F2F68" w:rsidRPr="00FF1150" w14:paraId="333BF615" w14:textId="77777777" w:rsidTr="0044077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7F46835" w14:textId="77777777" w:rsidR="000F2F68" w:rsidRDefault="000F2F68" w:rsidP="00440775">
            <w:pPr>
              <w:rPr>
                <w:ins w:id="723" w:author="Information Services" w:date="2017-05-26T12:48:00Z"/>
                <w:lang w:val="lv-LV"/>
              </w:rPr>
            </w:pPr>
            <w:r>
              <w:rPr>
                <w:lang w:val="lv-LV"/>
              </w:rPr>
              <w:t>slapjš</w:t>
            </w:r>
          </w:p>
          <w:p w14:paraId="034D57C6" w14:textId="664E6F33" w:rsidR="006758CF" w:rsidRPr="00FF1150" w:rsidRDefault="006758CF" w:rsidP="00440775">
            <w:pPr>
              <w:rPr>
                <w:lang w:val="lv-LV"/>
              </w:rPr>
            </w:pPr>
            <w:ins w:id="724" w:author="Information Services" w:date="2017-05-26T12:48:00Z">
              <w:r>
                <w:rPr>
                  <w:lang w:val="lv-LV"/>
                </w:rPr>
                <w:t>wet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CFA08" w14:textId="77777777" w:rsidR="000F2F68" w:rsidRPr="00FF1150" w:rsidRDefault="000F2F68" w:rsidP="00440775">
            <w:r w:rsidRPr="00FF1150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0DA1A" w14:textId="77777777" w:rsidR="000F2F68" w:rsidRPr="00FF1150" w:rsidRDefault="000F2F68" w:rsidP="00440775">
            <w:r w:rsidRPr="00FF1150">
              <w:sym w:font="Wingdings" w:char="F06F"/>
            </w:r>
          </w:p>
        </w:tc>
      </w:tr>
      <w:tr w:rsidR="000F2F68" w:rsidRPr="00FF1150" w14:paraId="602E81E9" w14:textId="77777777" w:rsidTr="0044077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A0CEF56" w14:textId="77777777" w:rsidR="000F2F68" w:rsidRDefault="000F2F68" w:rsidP="00440775">
            <w:pPr>
              <w:rPr>
                <w:ins w:id="725" w:author="Information Services" w:date="2017-05-26T12:48:00Z"/>
                <w:lang w:val="lv-LV"/>
              </w:rPr>
            </w:pPr>
            <w:r w:rsidRPr="00FF1150">
              <w:rPr>
                <w:lang w:val="lv-LV"/>
              </w:rPr>
              <w:t xml:space="preserve">slikts </w:t>
            </w:r>
            <w:r>
              <w:rPr>
                <w:lang w:val="lv-LV"/>
              </w:rPr>
              <w:t>/</w:t>
            </w:r>
            <w:r w:rsidRPr="00FF1150">
              <w:rPr>
                <w:lang w:val="lv-LV"/>
              </w:rPr>
              <w:t>slikti</w:t>
            </w:r>
          </w:p>
          <w:p w14:paraId="1E5C46EB" w14:textId="0D46A118" w:rsidR="006758CF" w:rsidRPr="00FF1150" w:rsidRDefault="006758CF" w:rsidP="00440775">
            <w:pPr>
              <w:rPr>
                <w:lang w:val="lv-LV"/>
              </w:rPr>
            </w:pPr>
            <w:ins w:id="726" w:author="Information Services" w:date="2017-05-26T12:48:00Z">
              <w:r>
                <w:rPr>
                  <w:lang w:val="lv-LV"/>
                </w:rPr>
                <w:t>bad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95D31" w14:textId="77777777" w:rsidR="000F2F68" w:rsidRPr="00FF1150" w:rsidRDefault="000F2F68" w:rsidP="00440775">
            <w:r w:rsidRPr="00FF1150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0701" w14:textId="77777777" w:rsidR="000F2F68" w:rsidRPr="00FF1150" w:rsidRDefault="000F2F68" w:rsidP="00440775">
            <w:r w:rsidRPr="00FF1150">
              <w:sym w:font="Wingdings" w:char="F06F"/>
            </w:r>
          </w:p>
        </w:tc>
      </w:tr>
      <w:tr w:rsidR="000F2F68" w:rsidRPr="00FF1150" w14:paraId="0AF06E45" w14:textId="77777777" w:rsidTr="0044077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9EC9F1" w14:textId="77777777" w:rsidR="000F2F68" w:rsidRDefault="000F2F68" w:rsidP="00440775">
            <w:pPr>
              <w:rPr>
                <w:ins w:id="727" w:author="Information Services" w:date="2017-05-26T12:48:00Z"/>
                <w:lang w:val="lv-LV"/>
              </w:rPr>
            </w:pPr>
            <w:r w:rsidRPr="00FF1150">
              <w:rPr>
                <w:lang w:val="lv-LV"/>
              </w:rPr>
              <w:t>slims</w:t>
            </w:r>
          </w:p>
          <w:p w14:paraId="733AAB99" w14:textId="0BB6138C" w:rsidR="006758CF" w:rsidRPr="00FF1150" w:rsidRDefault="006758CF" w:rsidP="00440775">
            <w:pPr>
              <w:rPr>
                <w:lang w:val="lv-LV"/>
              </w:rPr>
            </w:pPr>
            <w:ins w:id="728" w:author="Information Services" w:date="2017-05-26T12:48:00Z">
              <w:r>
                <w:rPr>
                  <w:lang w:val="lv-LV"/>
                </w:rPr>
                <w:t>sick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5F243" w14:textId="77777777" w:rsidR="000F2F68" w:rsidRPr="00FF1150" w:rsidRDefault="000F2F68" w:rsidP="00440775">
            <w:r w:rsidRPr="00FF1150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BBA8D" w14:textId="77777777" w:rsidR="000F2F68" w:rsidRPr="00FF1150" w:rsidRDefault="000F2F68" w:rsidP="00440775">
            <w:r w:rsidRPr="00FF1150">
              <w:sym w:font="Wingdings" w:char="F06F"/>
            </w:r>
          </w:p>
        </w:tc>
      </w:tr>
      <w:tr w:rsidR="000F2F68" w:rsidRPr="00FF1150" w14:paraId="5D3F241A" w14:textId="77777777" w:rsidTr="0044077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189209" w14:textId="77777777" w:rsidR="000F2F68" w:rsidRDefault="000F2F68" w:rsidP="00440775">
            <w:pPr>
              <w:rPr>
                <w:ins w:id="729" w:author="Information Services" w:date="2017-05-26T12:48:00Z"/>
                <w:lang w:val="lv-LV"/>
              </w:rPr>
            </w:pPr>
            <w:r>
              <w:rPr>
                <w:lang w:val="lv-LV"/>
              </w:rPr>
              <w:t>s</w:t>
            </w:r>
            <w:r w:rsidRPr="00FF1150">
              <w:rPr>
                <w:lang w:val="lv-LV"/>
              </w:rPr>
              <w:t>mags</w:t>
            </w:r>
            <w:r>
              <w:rPr>
                <w:lang w:val="lv-LV"/>
              </w:rPr>
              <w:t>/</w:t>
            </w:r>
            <w:r w:rsidRPr="00FF1150">
              <w:rPr>
                <w:lang w:val="lv-LV"/>
              </w:rPr>
              <w:t>smagi</w:t>
            </w:r>
          </w:p>
          <w:p w14:paraId="44C305A3" w14:textId="40A75B9B" w:rsidR="006758CF" w:rsidRPr="00FF1150" w:rsidRDefault="006758CF" w:rsidP="00440775">
            <w:pPr>
              <w:rPr>
                <w:lang w:val="lv-LV"/>
              </w:rPr>
            </w:pPr>
            <w:ins w:id="730" w:author="Information Services" w:date="2017-05-26T12:48:00Z">
              <w:r>
                <w:rPr>
                  <w:lang w:val="lv-LV"/>
                </w:rPr>
                <w:t>heavy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C1D61" w14:textId="77777777" w:rsidR="000F2F68" w:rsidRPr="00FF1150" w:rsidRDefault="000F2F68" w:rsidP="00440775">
            <w:r w:rsidRPr="00FF1150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FB994" w14:textId="77777777" w:rsidR="000F2F68" w:rsidRPr="00FF1150" w:rsidRDefault="000F2F68" w:rsidP="00440775">
            <w:r w:rsidRPr="00FF1150">
              <w:sym w:font="Wingdings" w:char="F06F"/>
            </w:r>
          </w:p>
        </w:tc>
      </w:tr>
      <w:tr w:rsidR="000F2F68" w:rsidRPr="00FF1150" w14:paraId="23C40C95" w14:textId="77777777" w:rsidTr="0044077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F721835" w14:textId="77777777" w:rsidR="000F2F68" w:rsidRDefault="000F2F68" w:rsidP="00440775">
            <w:pPr>
              <w:rPr>
                <w:ins w:id="731" w:author="Information Services" w:date="2017-05-26T12:49:00Z"/>
                <w:lang w:val="lv-LV"/>
              </w:rPr>
            </w:pPr>
            <w:r w:rsidRPr="00FF1150">
              <w:rPr>
                <w:lang w:val="lv-LV"/>
              </w:rPr>
              <w:t>tīrs</w:t>
            </w:r>
          </w:p>
          <w:p w14:paraId="5A58E245" w14:textId="07178D5D" w:rsidR="006758CF" w:rsidRPr="00FF1150" w:rsidRDefault="006758CF" w:rsidP="00440775">
            <w:pPr>
              <w:rPr>
                <w:lang w:val="lv-LV"/>
              </w:rPr>
            </w:pPr>
            <w:ins w:id="732" w:author="Information Services" w:date="2017-05-26T12:49:00Z">
              <w:r>
                <w:rPr>
                  <w:lang w:val="lv-LV"/>
                </w:rPr>
                <w:t>clean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D4F54" w14:textId="77777777" w:rsidR="000F2F68" w:rsidRPr="00FF1150" w:rsidRDefault="000F2F68" w:rsidP="00440775">
            <w:r w:rsidRPr="00FF1150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91053" w14:textId="77777777" w:rsidR="000F2F68" w:rsidRPr="00FF1150" w:rsidRDefault="000F2F68" w:rsidP="00440775">
            <w:r w:rsidRPr="00FF1150">
              <w:sym w:font="Wingdings" w:char="F06F"/>
            </w:r>
          </w:p>
        </w:tc>
      </w:tr>
      <w:tr w:rsidR="000F2F68" w:rsidRPr="00FF1150" w14:paraId="262C2217" w14:textId="77777777" w:rsidTr="0044077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D96CFAD" w14:textId="77777777" w:rsidR="000F2F68" w:rsidRDefault="000F2F68" w:rsidP="00440775">
            <w:pPr>
              <w:rPr>
                <w:ins w:id="733" w:author="Information Services" w:date="2017-05-26T12:49:00Z"/>
                <w:lang w:val="lv-LV"/>
              </w:rPr>
            </w:pPr>
            <w:r w:rsidRPr="00FF1150">
              <w:rPr>
                <w:lang w:val="lv-LV"/>
              </w:rPr>
              <w:t>tukšs</w:t>
            </w:r>
          </w:p>
          <w:p w14:paraId="33236E19" w14:textId="0DA9DDBE" w:rsidR="006758CF" w:rsidRPr="00FF1150" w:rsidRDefault="006758CF" w:rsidP="00440775">
            <w:pPr>
              <w:rPr>
                <w:lang w:val="lv-LV"/>
              </w:rPr>
            </w:pPr>
            <w:ins w:id="734" w:author="Information Services" w:date="2017-05-26T12:49:00Z">
              <w:r>
                <w:rPr>
                  <w:lang w:val="lv-LV"/>
                </w:rPr>
                <w:t>empty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370DF" w14:textId="77777777" w:rsidR="000F2F68" w:rsidRPr="00FF1150" w:rsidRDefault="000F2F68" w:rsidP="00440775">
            <w:r w:rsidRPr="00FF1150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E1944" w14:textId="77777777" w:rsidR="000F2F68" w:rsidRPr="00FF1150" w:rsidRDefault="000F2F68" w:rsidP="00440775">
            <w:r w:rsidRPr="00FF1150">
              <w:sym w:font="Wingdings" w:char="F06F"/>
            </w:r>
          </w:p>
        </w:tc>
      </w:tr>
      <w:tr w:rsidR="000F2F68" w:rsidRPr="00FF1150" w14:paraId="2B4796BA" w14:textId="77777777" w:rsidTr="0044077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AC76D9" w14:textId="77777777" w:rsidR="000F2F68" w:rsidRDefault="000F2F68" w:rsidP="00440775">
            <w:pPr>
              <w:rPr>
                <w:ins w:id="735" w:author="Information Services" w:date="2017-05-26T12:49:00Z"/>
                <w:lang w:val="lv-LV"/>
              </w:rPr>
            </w:pPr>
            <w:r w:rsidRPr="00FF1150">
              <w:rPr>
                <w:lang w:val="lv-LV"/>
              </w:rPr>
              <w:t>tumšs</w:t>
            </w:r>
          </w:p>
          <w:p w14:paraId="0624A4C6" w14:textId="1B583ED9" w:rsidR="006758CF" w:rsidRPr="00FF1150" w:rsidRDefault="006758CF" w:rsidP="00440775">
            <w:pPr>
              <w:rPr>
                <w:lang w:val="lv-LV"/>
              </w:rPr>
            </w:pPr>
            <w:ins w:id="736" w:author="Information Services" w:date="2017-05-26T12:49:00Z">
              <w:r>
                <w:rPr>
                  <w:lang w:val="lv-LV"/>
                </w:rPr>
                <w:t>dark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2004B" w14:textId="77777777" w:rsidR="000F2F68" w:rsidRPr="00FF1150" w:rsidRDefault="000F2F68" w:rsidP="00440775">
            <w:r w:rsidRPr="00FF1150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21837" w14:textId="77777777" w:rsidR="000F2F68" w:rsidRPr="00FF1150" w:rsidRDefault="000F2F68" w:rsidP="00440775">
            <w:r w:rsidRPr="00FF1150">
              <w:sym w:font="Wingdings" w:char="F06F"/>
            </w:r>
          </w:p>
        </w:tc>
      </w:tr>
      <w:tr w:rsidR="000F2F68" w:rsidRPr="00FF1150" w14:paraId="524E35FE" w14:textId="77777777" w:rsidTr="0044077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6FC068" w14:textId="77777777" w:rsidR="000F2F68" w:rsidRDefault="000F2F68" w:rsidP="00440775">
            <w:pPr>
              <w:rPr>
                <w:ins w:id="737" w:author="Information Services" w:date="2017-05-26T12:49:00Z"/>
                <w:lang w:val="lv-LV"/>
              </w:rPr>
            </w:pPr>
            <w:r w:rsidRPr="00FF1150">
              <w:rPr>
                <w:lang w:val="lv-LV"/>
              </w:rPr>
              <w:t xml:space="preserve">uzmanīgs </w:t>
            </w:r>
            <w:r>
              <w:rPr>
                <w:lang w:val="lv-LV"/>
              </w:rPr>
              <w:t>/</w:t>
            </w:r>
            <w:r w:rsidRPr="00FF1150">
              <w:rPr>
                <w:lang w:val="lv-LV"/>
              </w:rPr>
              <w:t>uzmanīgi</w:t>
            </w:r>
          </w:p>
          <w:p w14:paraId="746E1F81" w14:textId="11352AC1" w:rsidR="006758CF" w:rsidRPr="00FF1150" w:rsidRDefault="006758CF" w:rsidP="00440775">
            <w:pPr>
              <w:rPr>
                <w:lang w:val="lv-LV"/>
              </w:rPr>
            </w:pPr>
            <w:ins w:id="738" w:author="Information Services" w:date="2017-05-26T12:49:00Z">
              <w:r>
                <w:rPr>
                  <w:lang w:val="lv-LV"/>
                </w:rPr>
                <w:t>careful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B9D93" w14:textId="77777777" w:rsidR="000F2F68" w:rsidRPr="00FF1150" w:rsidRDefault="000F2F68" w:rsidP="00440775">
            <w:r w:rsidRPr="00FF1150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8DC75" w14:textId="77777777" w:rsidR="000F2F68" w:rsidRPr="00FF1150" w:rsidRDefault="000F2F68" w:rsidP="00440775">
            <w:r w:rsidRPr="00FF1150">
              <w:sym w:font="Wingdings" w:char="F06F"/>
            </w:r>
          </w:p>
        </w:tc>
      </w:tr>
      <w:tr w:rsidR="000F2F68" w:rsidRPr="00FF1150" w14:paraId="209641B2" w14:textId="77777777" w:rsidTr="0044077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FB5E0D7" w14:textId="77777777" w:rsidR="000F2F68" w:rsidRDefault="000F2F68" w:rsidP="00440775">
            <w:pPr>
              <w:rPr>
                <w:ins w:id="739" w:author="Information Services" w:date="2017-05-26T12:49:00Z"/>
                <w:lang w:val="lv-LV"/>
              </w:rPr>
            </w:pPr>
            <w:r w:rsidRPr="00FF1150">
              <w:rPr>
                <w:lang w:val="lv-LV"/>
              </w:rPr>
              <w:t>vecs</w:t>
            </w:r>
          </w:p>
          <w:p w14:paraId="1D7A21AD" w14:textId="3F7F70D2" w:rsidR="006758CF" w:rsidRPr="00FF1150" w:rsidRDefault="006758CF" w:rsidP="00440775">
            <w:pPr>
              <w:rPr>
                <w:lang w:val="lv-LV"/>
              </w:rPr>
            </w:pPr>
            <w:ins w:id="740" w:author="Information Services" w:date="2017-05-26T12:49:00Z">
              <w:r>
                <w:rPr>
                  <w:lang w:val="lv-LV"/>
                </w:rPr>
                <w:t>old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A9980" w14:textId="77777777" w:rsidR="000F2F68" w:rsidRPr="00FF1150" w:rsidRDefault="000F2F68" w:rsidP="00440775">
            <w:r w:rsidRPr="00FF1150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B16C" w14:textId="77777777" w:rsidR="000F2F68" w:rsidRPr="00FF1150" w:rsidRDefault="000F2F68" w:rsidP="00440775">
            <w:r w:rsidRPr="00FF1150">
              <w:sym w:font="Wingdings" w:char="F06F"/>
            </w:r>
          </w:p>
        </w:tc>
      </w:tr>
      <w:tr w:rsidR="000F2F68" w:rsidRPr="00FF1150" w14:paraId="40AD64D8" w14:textId="77777777" w:rsidTr="0044077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7180487" w14:textId="77777777" w:rsidR="000F2F68" w:rsidRDefault="000F2F68" w:rsidP="00440775">
            <w:pPr>
              <w:rPr>
                <w:ins w:id="741" w:author="Information Services" w:date="2017-05-26T12:49:00Z"/>
                <w:lang w:val="lv-LV"/>
              </w:rPr>
            </w:pPr>
            <w:r w:rsidRPr="00FF1150">
              <w:rPr>
                <w:lang w:val="lv-LV"/>
              </w:rPr>
              <w:t>zils</w:t>
            </w:r>
          </w:p>
          <w:p w14:paraId="3F630BC0" w14:textId="0F727986" w:rsidR="006758CF" w:rsidRPr="00FF1150" w:rsidRDefault="006758CF" w:rsidP="00440775">
            <w:pPr>
              <w:rPr>
                <w:lang w:val="lv-LV"/>
              </w:rPr>
            </w:pPr>
            <w:ins w:id="742" w:author="Information Services" w:date="2017-05-26T12:49:00Z">
              <w:r>
                <w:rPr>
                  <w:lang w:val="lv-LV"/>
                </w:rPr>
                <w:t>blue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88" w14:textId="77777777" w:rsidR="000F2F68" w:rsidRPr="00FF1150" w:rsidRDefault="000F2F68" w:rsidP="00440775">
            <w:r w:rsidRPr="00FF1150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F8AD2" w14:textId="77777777" w:rsidR="000F2F68" w:rsidRPr="00FF1150" w:rsidRDefault="000F2F68" w:rsidP="00440775">
            <w:r w:rsidRPr="00FF1150">
              <w:sym w:font="Wingdings" w:char="F06F"/>
            </w:r>
          </w:p>
        </w:tc>
      </w:tr>
    </w:tbl>
    <w:p w14:paraId="5702820B" w14:textId="77777777" w:rsidR="000F2F68" w:rsidRDefault="000F2F68" w:rsidP="000F2F68">
      <w:pPr>
        <w:spacing w:before="240"/>
        <w:rPr>
          <w:b/>
        </w:rPr>
        <w:sectPr w:rsidR="000F2F68" w:rsidSect="00FF1150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907"/>
          <w:titlePg/>
        </w:sectPr>
      </w:pPr>
    </w:p>
    <w:p w14:paraId="1643B617" w14:textId="77777777" w:rsidR="000F2F68" w:rsidRDefault="000F2F68" w:rsidP="000F2F68">
      <w:pPr>
        <w:autoSpaceDE/>
        <w:autoSpaceDN/>
        <w:jc w:val="both"/>
        <w:rPr>
          <w:lang w:val="en-US"/>
        </w:rPr>
      </w:pPr>
    </w:p>
    <w:p w14:paraId="3EAD5EE1" w14:textId="1A08BE89" w:rsidR="000F2F68" w:rsidRPr="0003386D" w:rsidRDefault="000F2F68" w:rsidP="000F2F68">
      <w:pPr>
        <w:spacing w:before="240"/>
        <w:rPr>
          <w:b/>
          <w:lang w:val="lv-LV"/>
        </w:rPr>
      </w:pPr>
      <w:r w:rsidRPr="00C667AB">
        <w:rPr>
          <w:b/>
        </w:rPr>
        <w:t>1</w:t>
      </w:r>
      <w:r>
        <w:rPr>
          <w:b/>
          <w:lang w:val="lv-LV"/>
        </w:rPr>
        <w:t>6</w:t>
      </w:r>
      <w:r w:rsidRPr="00C667AB">
        <w:rPr>
          <w:b/>
        </w:rPr>
        <w:t xml:space="preserve">. </w:t>
      </w:r>
      <w:r w:rsidRPr="00C667AB">
        <w:rPr>
          <w:b/>
          <w:lang w:val="lv-LV"/>
        </w:rPr>
        <w:t>Vietniekvārdi</w:t>
      </w:r>
      <w:r w:rsidRPr="00C667AB">
        <w:rPr>
          <w:b/>
        </w:rPr>
        <w:t xml:space="preserve"> </w:t>
      </w:r>
      <w:ins w:id="743" w:author="Information Services" w:date="2017-05-26T12:49:00Z">
        <w:r w:rsidR="0083405C">
          <w:rPr>
            <w:b/>
          </w:rPr>
          <w:t xml:space="preserve">Pronouns </w:t>
        </w:r>
      </w:ins>
      <w:r>
        <w:rPr>
          <w:b/>
          <w:lang w:val="lv-LV"/>
        </w:rPr>
        <w:t>(1</w:t>
      </w:r>
      <w:ins w:id="744" w:author="Information Services" w:date="2017-05-26T13:05:00Z">
        <w:r w:rsidR="00C267C7">
          <w:rPr>
            <w:b/>
            <w:lang w:val="lv-LV"/>
          </w:rPr>
          <w:t>3</w:t>
        </w:r>
      </w:ins>
      <w:r>
        <w:rPr>
          <w:b/>
          <w:lang w:val="lv-LV"/>
        </w:rPr>
        <w:t>)</w:t>
      </w:r>
    </w:p>
    <w:p w14:paraId="1C1DC55E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3D2962A4" w14:textId="77777777" w:rsidR="000F2F68" w:rsidRDefault="000F2F68" w:rsidP="000F2F68">
      <w:pPr>
        <w:rPr>
          <w:b/>
          <w:lang w:val="lv-LV"/>
        </w:rPr>
        <w:sectPr w:rsidR="000F2F68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tbl>
      <w:tblPr>
        <w:tblW w:w="34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794"/>
        <w:gridCol w:w="794"/>
      </w:tblGrid>
      <w:tr w:rsidR="000F2F68" w:rsidRPr="00080CE4" w14:paraId="454B3266" w14:textId="77777777" w:rsidTr="00440775">
        <w:trPr>
          <w:tblHeader/>
        </w:trPr>
        <w:tc>
          <w:tcPr>
            <w:tcW w:w="1794" w:type="dxa"/>
            <w:shd w:val="clear" w:color="auto" w:fill="auto"/>
          </w:tcPr>
          <w:p w14:paraId="77BA0FF5" w14:textId="77777777" w:rsidR="000F2F68" w:rsidRPr="00B450A4" w:rsidRDefault="000F2F68" w:rsidP="00440775">
            <w:pPr>
              <w:rPr>
                <w:b/>
                <w:lang w:val="lv-LV"/>
              </w:rPr>
            </w:pPr>
            <w:r w:rsidRPr="00B450A4">
              <w:rPr>
                <w:b/>
                <w:lang w:val="lv-LV"/>
              </w:rPr>
              <w:lastRenderedPageBreak/>
              <w:t>Vārds</w:t>
            </w:r>
          </w:p>
        </w:tc>
        <w:tc>
          <w:tcPr>
            <w:tcW w:w="805" w:type="dxa"/>
            <w:shd w:val="clear" w:color="auto" w:fill="auto"/>
          </w:tcPr>
          <w:p w14:paraId="380316CD" w14:textId="77777777" w:rsidR="000F2F68" w:rsidRPr="00B450A4" w:rsidRDefault="000F2F68" w:rsidP="00440775">
            <w:pPr>
              <w:rPr>
                <w:b/>
                <w:lang w:val="lv-LV"/>
              </w:rPr>
            </w:pPr>
            <w:r w:rsidRPr="00B450A4">
              <w:rPr>
                <w:b/>
                <w:lang w:val="lv-LV"/>
              </w:rPr>
              <w:t>Saprot</w:t>
            </w:r>
          </w:p>
        </w:tc>
        <w:tc>
          <w:tcPr>
            <w:tcW w:w="804" w:type="dxa"/>
            <w:shd w:val="clear" w:color="auto" w:fill="auto"/>
          </w:tcPr>
          <w:p w14:paraId="698E866B" w14:textId="77777777" w:rsidR="000F2F68" w:rsidRDefault="000F2F68" w:rsidP="00440775">
            <w:pPr>
              <w:rPr>
                <w:b/>
                <w:lang w:val="lv-LV"/>
              </w:rPr>
            </w:pPr>
            <w:r w:rsidRPr="00B450A4">
              <w:rPr>
                <w:b/>
                <w:lang w:val="lv-LV"/>
              </w:rPr>
              <w:t xml:space="preserve">Saprot </w:t>
            </w:r>
          </w:p>
          <w:p w14:paraId="1BC7AFCF" w14:textId="77777777" w:rsidR="000F2F68" w:rsidRPr="00B450A4" w:rsidRDefault="000F2F68" w:rsidP="00440775">
            <w:pPr>
              <w:rPr>
                <w:b/>
                <w:lang w:val="lv-LV"/>
              </w:rPr>
            </w:pPr>
            <w:r w:rsidRPr="00B450A4">
              <w:rPr>
                <w:b/>
                <w:lang w:val="lv-LV"/>
              </w:rPr>
              <w:t xml:space="preserve">un </w:t>
            </w:r>
          </w:p>
          <w:p w14:paraId="56B0521E" w14:textId="77777777" w:rsidR="000F2F68" w:rsidRPr="00B450A4" w:rsidRDefault="000F2F68" w:rsidP="00440775">
            <w:pPr>
              <w:rPr>
                <w:b/>
                <w:lang w:val="lv-LV"/>
              </w:rPr>
            </w:pPr>
            <w:r w:rsidRPr="00B450A4">
              <w:rPr>
                <w:b/>
                <w:lang w:val="lv-LV"/>
              </w:rPr>
              <w:t>lieto</w:t>
            </w:r>
          </w:p>
        </w:tc>
      </w:tr>
      <w:tr w:rsidR="000F2F68" w:rsidRPr="00080CE4" w14:paraId="451B49DC" w14:textId="77777777" w:rsidTr="00440775">
        <w:tc>
          <w:tcPr>
            <w:tcW w:w="1794" w:type="dxa"/>
            <w:tcBorders>
              <w:right w:val="single" w:sz="6" w:space="0" w:color="auto"/>
            </w:tcBorders>
            <w:shd w:val="clear" w:color="auto" w:fill="auto"/>
          </w:tcPr>
          <w:p w14:paraId="5AA36F03" w14:textId="77777777" w:rsidR="000F2F68" w:rsidRDefault="000F2F68" w:rsidP="00440775">
            <w:pPr>
              <w:rPr>
                <w:ins w:id="745" w:author="Information Services" w:date="2017-05-26T12:50:00Z"/>
                <w:lang w:val="lv-LV"/>
              </w:rPr>
            </w:pPr>
            <w:r>
              <w:rPr>
                <w:lang w:val="lv-LV"/>
              </w:rPr>
              <w:t>c</w:t>
            </w:r>
            <w:r w:rsidRPr="00B450A4">
              <w:rPr>
                <w:lang w:val="lv-LV"/>
              </w:rPr>
              <w:t>its</w:t>
            </w:r>
            <w:r>
              <w:rPr>
                <w:lang w:val="lv-LV"/>
              </w:rPr>
              <w:t>/cita</w:t>
            </w:r>
          </w:p>
          <w:p w14:paraId="70D9434D" w14:textId="4AE6B7C1" w:rsidR="00BF6083" w:rsidRPr="00B450A4" w:rsidRDefault="00BF6083" w:rsidP="00440775">
            <w:pPr>
              <w:rPr>
                <w:lang w:val="lv-LV"/>
              </w:rPr>
            </w:pPr>
            <w:ins w:id="746" w:author="Information Services" w:date="2017-05-26T12:50:00Z">
              <w:r>
                <w:rPr>
                  <w:lang w:val="lv-LV"/>
                </w:rPr>
                <w:t>other</w:t>
              </w:r>
            </w:ins>
          </w:p>
        </w:tc>
        <w:tc>
          <w:tcPr>
            <w:tcW w:w="805" w:type="dxa"/>
            <w:shd w:val="clear" w:color="auto" w:fill="auto"/>
          </w:tcPr>
          <w:p w14:paraId="59F7CF6A" w14:textId="77777777" w:rsidR="000F2F68" w:rsidRPr="00B450A4" w:rsidRDefault="000F2F68" w:rsidP="00440775">
            <w:r w:rsidRPr="00B450A4">
              <w:sym w:font="Wingdings" w:char="F06F"/>
            </w:r>
          </w:p>
        </w:tc>
        <w:tc>
          <w:tcPr>
            <w:tcW w:w="804" w:type="dxa"/>
            <w:shd w:val="clear" w:color="auto" w:fill="auto"/>
          </w:tcPr>
          <w:p w14:paraId="12DD0BD3" w14:textId="77777777" w:rsidR="000F2F68" w:rsidRPr="00B450A4" w:rsidRDefault="000F2F68" w:rsidP="00440775">
            <w:r w:rsidRPr="00B450A4">
              <w:sym w:font="Wingdings" w:char="F06F"/>
            </w:r>
          </w:p>
        </w:tc>
      </w:tr>
      <w:tr w:rsidR="000F2F68" w:rsidRPr="00080CE4" w14:paraId="52F436D9" w14:textId="77777777" w:rsidTr="00440775">
        <w:tc>
          <w:tcPr>
            <w:tcW w:w="1794" w:type="dxa"/>
            <w:tcBorders>
              <w:right w:val="single" w:sz="6" w:space="0" w:color="auto"/>
            </w:tcBorders>
            <w:shd w:val="clear" w:color="auto" w:fill="auto"/>
          </w:tcPr>
          <w:p w14:paraId="10245603" w14:textId="77777777" w:rsidR="000F2F68" w:rsidRDefault="000F2F68" w:rsidP="00440775">
            <w:pPr>
              <w:rPr>
                <w:ins w:id="747" w:author="Information Services" w:date="2017-05-26T12:50:00Z"/>
                <w:lang w:val="lv-LV"/>
              </w:rPr>
            </w:pPr>
            <w:r w:rsidRPr="00B450A4">
              <w:rPr>
                <w:lang w:val="lv-LV"/>
              </w:rPr>
              <w:t>es</w:t>
            </w:r>
          </w:p>
          <w:p w14:paraId="42ED5D34" w14:textId="03C890D5" w:rsidR="00BF6083" w:rsidRPr="00B450A4" w:rsidRDefault="00BF6083" w:rsidP="00440775">
            <w:pPr>
              <w:rPr>
                <w:lang w:val="lv-LV"/>
              </w:rPr>
            </w:pPr>
            <w:ins w:id="748" w:author="Information Services" w:date="2017-05-26T12:50:00Z">
              <w:r>
                <w:rPr>
                  <w:lang w:val="lv-LV"/>
                </w:rPr>
                <w:t>I</w:t>
              </w:r>
            </w:ins>
            <w:ins w:id="749" w:author="Information Services" w:date="2017-05-26T12:52:00Z">
              <w:r>
                <w:rPr>
                  <w:lang w:val="lv-LV"/>
                </w:rPr>
                <w:t>.nom.sg</w:t>
              </w:r>
            </w:ins>
          </w:p>
        </w:tc>
        <w:tc>
          <w:tcPr>
            <w:tcW w:w="805" w:type="dxa"/>
            <w:shd w:val="clear" w:color="auto" w:fill="auto"/>
          </w:tcPr>
          <w:p w14:paraId="271D7D64" w14:textId="77777777" w:rsidR="000F2F68" w:rsidRPr="00B450A4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B450A4">
              <w:sym w:font="Wingdings" w:char="F06F"/>
            </w:r>
          </w:p>
        </w:tc>
        <w:tc>
          <w:tcPr>
            <w:tcW w:w="804" w:type="dxa"/>
            <w:shd w:val="clear" w:color="auto" w:fill="auto"/>
          </w:tcPr>
          <w:p w14:paraId="31603594" w14:textId="77777777" w:rsidR="000F2F68" w:rsidRPr="00B450A4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B450A4">
              <w:sym w:font="Wingdings" w:char="F06F"/>
            </w:r>
          </w:p>
        </w:tc>
      </w:tr>
      <w:tr w:rsidR="000F2F68" w:rsidRPr="00080CE4" w14:paraId="68F28FDD" w14:textId="77777777" w:rsidTr="00440775">
        <w:tc>
          <w:tcPr>
            <w:tcW w:w="1794" w:type="dxa"/>
            <w:tcBorders>
              <w:right w:val="single" w:sz="6" w:space="0" w:color="auto"/>
            </w:tcBorders>
            <w:shd w:val="clear" w:color="auto" w:fill="auto"/>
          </w:tcPr>
          <w:p w14:paraId="0B95EBBB" w14:textId="77777777" w:rsidR="000F2F68" w:rsidRDefault="000F2F68" w:rsidP="00440775">
            <w:pPr>
              <w:rPr>
                <w:ins w:id="750" w:author="Information Services" w:date="2017-05-26T12:50:00Z"/>
                <w:lang w:val="lv-LV"/>
              </w:rPr>
            </w:pPr>
            <w:r w:rsidRPr="00B450A4">
              <w:rPr>
                <w:lang w:val="lv-LV"/>
              </w:rPr>
              <w:t>man</w:t>
            </w:r>
          </w:p>
          <w:p w14:paraId="7DE8F2A1" w14:textId="11812959" w:rsidR="00BF6083" w:rsidRPr="00B450A4" w:rsidRDefault="00BF6083" w:rsidP="00440775">
            <w:pPr>
              <w:rPr>
                <w:lang w:val="lv-LV"/>
              </w:rPr>
            </w:pPr>
            <w:ins w:id="751" w:author="Information Services" w:date="2017-05-26T12:50:00Z">
              <w:r>
                <w:rPr>
                  <w:lang w:val="lv-LV"/>
                </w:rPr>
                <w:t>I.dat.sg.</w:t>
              </w:r>
            </w:ins>
          </w:p>
        </w:tc>
        <w:tc>
          <w:tcPr>
            <w:tcW w:w="805" w:type="dxa"/>
            <w:shd w:val="clear" w:color="auto" w:fill="auto"/>
          </w:tcPr>
          <w:p w14:paraId="6CB0F57C" w14:textId="77777777" w:rsidR="000F2F68" w:rsidRPr="00B450A4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B450A4">
              <w:sym w:font="Wingdings" w:char="F06F"/>
            </w:r>
          </w:p>
        </w:tc>
        <w:tc>
          <w:tcPr>
            <w:tcW w:w="804" w:type="dxa"/>
            <w:shd w:val="clear" w:color="auto" w:fill="auto"/>
          </w:tcPr>
          <w:p w14:paraId="5BC67E92" w14:textId="77777777" w:rsidR="000F2F68" w:rsidRPr="00B450A4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B450A4">
              <w:sym w:font="Wingdings" w:char="F06F"/>
            </w:r>
          </w:p>
        </w:tc>
      </w:tr>
      <w:tr w:rsidR="000F2F68" w:rsidRPr="00080CE4" w14:paraId="32724F31" w14:textId="77777777" w:rsidTr="00440775">
        <w:tc>
          <w:tcPr>
            <w:tcW w:w="1794" w:type="dxa"/>
            <w:tcBorders>
              <w:right w:val="single" w:sz="6" w:space="0" w:color="auto"/>
            </w:tcBorders>
            <w:shd w:val="clear" w:color="auto" w:fill="auto"/>
          </w:tcPr>
          <w:p w14:paraId="231BE897" w14:textId="77777777" w:rsidR="000F2F68" w:rsidRDefault="000F2F68" w:rsidP="00440775">
            <w:pPr>
              <w:rPr>
                <w:ins w:id="752" w:author="Information Services" w:date="2017-05-26T12:50:00Z"/>
                <w:lang w:val="lv-LV"/>
              </w:rPr>
            </w:pPr>
            <w:r>
              <w:rPr>
                <w:lang w:val="lv-LV"/>
              </w:rPr>
              <w:t>m</w:t>
            </w:r>
            <w:r w:rsidRPr="00B450A4">
              <w:rPr>
                <w:lang w:val="lv-LV"/>
              </w:rPr>
              <w:t>ans</w:t>
            </w:r>
            <w:r>
              <w:rPr>
                <w:lang w:val="lv-LV"/>
              </w:rPr>
              <w:t>/mana</w:t>
            </w:r>
          </w:p>
          <w:p w14:paraId="3C85EF8C" w14:textId="00B6B79C" w:rsidR="00BF6083" w:rsidRPr="00B450A4" w:rsidRDefault="00BF6083" w:rsidP="00440775">
            <w:pPr>
              <w:rPr>
                <w:lang w:val="lv-LV"/>
              </w:rPr>
            </w:pPr>
            <w:ins w:id="753" w:author="Information Services" w:date="2017-05-26T12:50:00Z">
              <w:r>
                <w:rPr>
                  <w:lang w:val="lv-LV"/>
                </w:rPr>
                <w:t>my.fem.sg/my.masc.sg</w:t>
              </w:r>
            </w:ins>
          </w:p>
        </w:tc>
        <w:tc>
          <w:tcPr>
            <w:tcW w:w="805" w:type="dxa"/>
            <w:shd w:val="clear" w:color="auto" w:fill="auto"/>
          </w:tcPr>
          <w:p w14:paraId="794394AA" w14:textId="77777777" w:rsidR="000F2F68" w:rsidRPr="00B450A4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B450A4">
              <w:sym w:font="Wingdings" w:char="F06F"/>
            </w:r>
          </w:p>
        </w:tc>
        <w:tc>
          <w:tcPr>
            <w:tcW w:w="804" w:type="dxa"/>
            <w:shd w:val="clear" w:color="auto" w:fill="auto"/>
          </w:tcPr>
          <w:p w14:paraId="30AB308D" w14:textId="77777777" w:rsidR="000F2F68" w:rsidRPr="00B450A4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B450A4">
              <w:sym w:font="Wingdings" w:char="F06F"/>
            </w:r>
          </w:p>
        </w:tc>
      </w:tr>
      <w:tr w:rsidR="000F2F68" w:rsidRPr="00080CE4" w14:paraId="2118317F" w14:textId="77777777" w:rsidTr="00440775">
        <w:tc>
          <w:tcPr>
            <w:tcW w:w="1794" w:type="dxa"/>
            <w:tcBorders>
              <w:right w:val="single" w:sz="6" w:space="0" w:color="auto"/>
            </w:tcBorders>
            <w:shd w:val="clear" w:color="auto" w:fill="auto"/>
          </w:tcPr>
          <w:p w14:paraId="7CAE8B79" w14:textId="77777777" w:rsidR="000F2F68" w:rsidRDefault="000F2F68" w:rsidP="00440775">
            <w:pPr>
              <w:rPr>
                <w:ins w:id="754" w:author="Information Services" w:date="2017-05-26T12:50:00Z"/>
                <w:lang w:val="lv-LV"/>
              </w:rPr>
            </w:pPr>
            <w:r>
              <w:rPr>
                <w:lang w:val="lv-LV"/>
              </w:rPr>
              <w:t>p</w:t>
            </w:r>
            <w:r w:rsidRPr="00B450A4">
              <w:rPr>
                <w:lang w:val="lv-LV"/>
              </w:rPr>
              <w:t>ats</w:t>
            </w:r>
            <w:r>
              <w:rPr>
                <w:lang w:val="lv-LV"/>
              </w:rPr>
              <w:t>/pati</w:t>
            </w:r>
          </w:p>
          <w:p w14:paraId="6654C697" w14:textId="4F299CD0" w:rsidR="00BF6083" w:rsidRPr="00B450A4" w:rsidRDefault="00BF6083" w:rsidP="00440775">
            <w:pPr>
              <w:rPr>
                <w:lang w:val="lv-LV"/>
              </w:rPr>
            </w:pPr>
            <w:ins w:id="755" w:author="Information Services" w:date="2017-05-26T12:51:00Z">
              <w:r>
                <w:rPr>
                  <w:lang w:val="lv-LV"/>
                </w:rPr>
                <w:lastRenderedPageBreak/>
                <w:t>self.masc.sg, self.fem.sg.</w:t>
              </w:r>
            </w:ins>
          </w:p>
        </w:tc>
        <w:tc>
          <w:tcPr>
            <w:tcW w:w="805" w:type="dxa"/>
            <w:shd w:val="clear" w:color="auto" w:fill="auto"/>
          </w:tcPr>
          <w:p w14:paraId="5D538D1C" w14:textId="77777777" w:rsidR="000F2F68" w:rsidRPr="00B450A4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B450A4">
              <w:sym w:font="Wingdings" w:char="F06F"/>
            </w:r>
          </w:p>
        </w:tc>
        <w:tc>
          <w:tcPr>
            <w:tcW w:w="804" w:type="dxa"/>
            <w:shd w:val="clear" w:color="auto" w:fill="auto"/>
          </w:tcPr>
          <w:p w14:paraId="6959477B" w14:textId="77777777" w:rsidR="000F2F68" w:rsidRPr="00B450A4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B450A4">
              <w:sym w:font="Wingdings" w:char="F06F"/>
            </w:r>
          </w:p>
        </w:tc>
      </w:tr>
      <w:tr w:rsidR="000F2F68" w:rsidRPr="00080CE4" w14:paraId="73E7ACB1" w14:textId="77777777" w:rsidTr="00440775">
        <w:tc>
          <w:tcPr>
            <w:tcW w:w="1794" w:type="dxa"/>
            <w:tcBorders>
              <w:right w:val="single" w:sz="6" w:space="0" w:color="auto"/>
            </w:tcBorders>
            <w:shd w:val="clear" w:color="auto" w:fill="auto"/>
          </w:tcPr>
          <w:p w14:paraId="0A71C6AF" w14:textId="77777777" w:rsidR="000F2F68" w:rsidRDefault="000F2F68" w:rsidP="00440775">
            <w:pPr>
              <w:rPr>
                <w:ins w:id="756" w:author="Information Services" w:date="2017-05-26T12:51:00Z"/>
                <w:lang w:val="lv-LV"/>
              </w:rPr>
            </w:pPr>
            <w:r w:rsidRPr="00B450A4">
              <w:rPr>
                <w:lang w:val="lv-LV"/>
              </w:rPr>
              <w:t>šis</w:t>
            </w:r>
            <w:r>
              <w:rPr>
                <w:lang w:val="lv-LV"/>
              </w:rPr>
              <w:t>/</w:t>
            </w:r>
            <w:r w:rsidRPr="00B450A4">
              <w:rPr>
                <w:lang w:val="lv-LV"/>
              </w:rPr>
              <w:t xml:space="preserve"> šī</w:t>
            </w:r>
          </w:p>
          <w:p w14:paraId="382F999F" w14:textId="49DFE95C" w:rsidR="00BF6083" w:rsidRPr="00B450A4" w:rsidRDefault="00BF6083" w:rsidP="00440775">
            <w:pPr>
              <w:rPr>
                <w:lang w:val="lv-LV"/>
              </w:rPr>
            </w:pPr>
            <w:ins w:id="757" w:author="Information Services" w:date="2017-05-26T12:51:00Z">
              <w:r>
                <w:rPr>
                  <w:lang w:val="lv-LV"/>
                </w:rPr>
                <w:t>this.masc.sg/this.fem.sg</w:t>
              </w:r>
            </w:ins>
          </w:p>
        </w:tc>
        <w:tc>
          <w:tcPr>
            <w:tcW w:w="805" w:type="dxa"/>
            <w:shd w:val="clear" w:color="auto" w:fill="auto"/>
          </w:tcPr>
          <w:p w14:paraId="1525435A" w14:textId="77777777" w:rsidR="000F2F68" w:rsidRPr="00B450A4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B450A4">
              <w:sym w:font="Wingdings" w:char="F06F"/>
            </w:r>
          </w:p>
        </w:tc>
        <w:tc>
          <w:tcPr>
            <w:tcW w:w="804" w:type="dxa"/>
            <w:shd w:val="clear" w:color="auto" w:fill="auto"/>
          </w:tcPr>
          <w:p w14:paraId="51959E53" w14:textId="77777777" w:rsidR="000F2F68" w:rsidRPr="00B450A4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B450A4">
              <w:sym w:font="Wingdings" w:char="F06F"/>
            </w:r>
          </w:p>
        </w:tc>
      </w:tr>
      <w:tr w:rsidR="000F2F68" w:rsidRPr="00080CE4" w14:paraId="7FF1FE9B" w14:textId="77777777" w:rsidTr="00440775">
        <w:tc>
          <w:tcPr>
            <w:tcW w:w="1794" w:type="dxa"/>
            <w:tcBorders>
              <w:right w:val="single" w:sz="6" w:space="0" w:color="auto"/>
            </w:tcBorders>
            <w:shd w:val="clear" w:color="auto" w:fill="auto"/>
          </w:tcPr>
          <w:p w14:paraId="2E085AB2" w14:textId="77777777" w:rsidR="000F2F68" w:rsidRDefault="000F2F68" w:rsidP="00440775">
            <w:pPr>
              <w:rPr>
                <w:ins w:id="758" w:author="Information Services" w:date="2017-05-26T12:51:00Z"/>
                <w:lang w:val="lv-LV"/>
              </w:rPr>
            </w:pPr>
            <w:r>
              <w:rPr>
                <w:lang w:val="lv-LV"/>
              </w:rPr>
              <w:t>t</w:t>
            </w:r>
            <w:r w:rsidRPr="00B450A4">
              <w:rPr>
                <w:lang w:val="lv-LV"/>
              </w:rPr>
              <w:t>as</w:t>
            </w:r>
            <w:r>
              <w:rPr>
                <w:lang w:val="lv-LV"/>
              </w:rPr>
              <w:t>/</w:t>
            </w:r>
            <w:r w:rsidRPr="00B450A4">
              <w:rPr>
                <w:lang w:val="lv-LV"/>
              </w:rPr>
              <w:t xml:space="preserve"> tā</w:t>
            </w:r>
          </w:p>
          <w:p w14:paraId="19D8FAA3" w14:textId="118C2433" w:rsidR="00BF6083" w:rsidRPr="00B450A4" w:rsidRDefault="00BF6083" w:rsidP="00440775">
            <w:pPr>
              <w:rPr>
                <w:lang w:val="lv-LV"/>
              </w:rPr>
            </w:pPr>
            <w:ins w:id="759" w:author="Information Services" w:date="2017-05-26T12:51:00Z">
              <w:r>
                <w:rPr>
                  <w:lang w:val="lv-LV"/>
                </w:rPr>
                <w:t>this.masc.sg/that.fem.sg.</w:t>
              </w:r>
            </w:ins>
          </w:p>
        </w:tc>
        <w:tc>
          <w:tcPr>
            <w:tcW w:w="805" w:type="dxa"/>
            <w:shd w:val="clear" w:color="auto" w:fill="auto"/>
          </w:tcPr>
          <w:p w14:paraId="34140E44" w14:textId="77777777" w:rsidR="000F2F68" w:rsidRPr="00B450A4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B450A4">
              <w:sym w:font="Wingdings" w:char="F06F"/>
            </w:r>
          </w:p>
        </w:tc>
        <w:tc>
          <w:tcPr>
            <w:tcW w:w="804" w:type="dxa"/>
            <w:shd w:val="clear" w:color="auto" w:fill="auto"/>
          </w:tcPr>
          <w:p w14:paraId="00741263" w14:textId="77777777" w:rsidR="000F2F68" w:rsidRPr="00B450A4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B450A4">
              <w:sym w:font="Wingdings" w:char="F06F"/>
            </w:r>
          </w:p>
        </w:tc>
      </w:tr>
      <w:tr w:rsidR="000F2F68" w:rsidRPr="00080CE4" w14:paraId="5D1A8E9C" w14:textId="77777777" w:rsidTr="00440775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558195" w14:textId="77777777" w:rsidR="000F2F68" w:rsidRDefault="000F2F68" w:rsidP="00440775">
            <w:pPr>
              <w:rPr>
                <w:ins w:id="760" w:author="Information Services" w:date="2017-05-26T12:52:00Z"/>
                <w:lang w:val="lv-LV"/>
              </w:rPr>
            </w:pPr>
            <w:r>
              <w:rPr>
                <w:lang w:val="lv-LV"/>
              </w:rPr>
              <w:t>t</w:t>
            </w:r>
            <w:r w:rsidRPr="00B450A4">
              <w:rPr>
                <w:lang w:val="lv-LV"/>
              </w:rPr>
              <w:t>avs</w:t>
            </w:r>
            <w:r>
              <w:rPr>
                <w:lang w:val="lv-LV"/>
              </w:rPr>
              <w:t>/tava</w:t>
            </w:r>
          </w:p>
          <w:p w14:paraId="01C18BAE" w14:textId="13590ECB" w:rsidR="00BF6083" w:rsidRPr="00B450A4" w:rsidRDefault="00BF6083" w:rsidP="00440775">
            <w:pPr>
              <w:rPr>
                <w:lang w:val="lv-LV"/>
              </w:rPr>
            </w:pPr>
            <w:ins w:id="761" w:author="Information Services" w:date="2017-05-26T12:52:00Z">
              <w:r>
                <w:rPr>
                  <w:lang w:val="lv-LV"/>
                </w:rPr>
                <w:t>your.masc.sg./yours.fem.sg.</w:t>
              </w:r>
            </w:ins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84B87" w14:textId="77777777" w:rsidR="000F2F68" w:rsidRPr="00B450A4" w:rsidRDefault="000F2F68" w:rsidP="00440775">
            <w:pPr>
              <w:numPr>
                <w:ilvl w:val="12"/>
                <w:numId w:val="0"/>
              </w:numPr>
            </w:pPr>
            <w:r w:rsidRPr="00B450A4">
              <w:sym w:font="Wingdings" w:char="F06F"/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67886" w14:textId="77777777" w:rsidR="000F2F68" w:rsidRPr="00B450A4" w:rsidRDefault="000F2F68" w:rsidP="00440775">
            <w:pPr>
              <w:numPr>
                <w:ilvl w:val="12"/>
                <w:numId w:val="0"/>
              </w:numPr>
            </w:pPr>
            <w:r w:rsidRPr="00B450A4">
              <w:sym w:font="Wingdings" w:char="F06F"/>
            </w:r>
          </w:p>
        </w:tc>
      </w:tr>
      <w:tr w:rsidR="000F2F68" w:rsidRPr="00080CE4" w14:paraId="26168022" w14:textId="77777777" w:rsidTr="00440775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A99372B" w14:textId="77777777" w:rsidR="000F2F68" w:rsidRDefault="000F2F68" w:rsidP="00440775">
            <w:pPr>
              <w:rPr>
                <w:ins w:id="762" w:author="Information Services" w:date="2017-05-26T12:52:00Z"/>
                <w:lang w:val="lv-LV"/>
              </w:rPr>
            </w:pPr>
            <w:r w:rsidRPr="00B450A4">
              <w:rPr>
                <w:lang w:val="lv-LV"/>
              </w:rPr>
              <w:t>tev</w:t>
            </w:r>
          </w:p>
          <w:p w14:paraId="5EDDE005" w14:textId="42E65A04" w:rsidR="00BF6083" w:rsidRPr="00B450A4" w:rsidRDefault="00BF6083" w:rsidP="00440775">
            <w:pPr>
              <w:rPr>
                <w:lang w:val="lv-LV"/>
              </w:rPr>
            </w:pPr>
            <w:ins w:id="763" w:author="Information Services" w:date="2017-05-26T12:52:00Z">
              <w:r>
                <w:rPr>
                  <w:lang w:val="lv-LV"/>
                </w:rPr>
                <w:t>you.dat.sg.</w:t>
              </w:r>
            </w:ins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8087F" w14:textId="77777777" w:rsidR="000F2F68" w:rsidRPr="00B450A4" w:rsidRDefault="000F2F68" w:rsidP="00440775">
            <w:pPr>
              <w:numPr>
                <w:ilvl w:val="12"/>
                <w:numId w:val="0"/>
              </w:numPr>
            </w:pPr>
            <w:r w:rsidRPr="00B450A4">
              <w:sym w:font="Wingdings" w:char="F06F"/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A9A18" w14:textId="77777777" w:rsidR="000F2F68" w:rsidRPr="00B450A4" w:rsidRDefault="000F2F68" w:rsidP="00440775">
            <w:pPr>
              <w:numPr>
                <w:ilvl w:val="12"/>
                <w:numId w:val="0"/>
              </w:numPr>
            </w:pPr>
            <w:r w:rsidRPr="00B450A4">
              <w:sym w:font="Wingdings" w:char="F06F"/>
            </w:r>
          </w:p>
        </w:tc>
      </w:tr>
      <w:tr w:rsidR="000F2F68" w:rsidRPr="00080CE4" w14:paraId="7C437741" w14:textId="77777777" w:rsidTr="00440775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A182CCA" w14:textId="77777777" w:rsidR="000F2F68" w:rsidRDefault="000F2F68" w:rsidP="00440775">
            <w:pPr>
              <w:rPr>
                <w:ins w:id="764" w:author="Information Services" w:date="2017-05-26T12:52:00Z"/>
                <w:lang w:val="lv-LV"/>
              </w:rPr>
            </w:pPr>
            <w:r w:rsidRPr="00B450A4">
              <w:rPr>
                <w:lang w:val="lv-LV"/>
              </w:rPr>
              <w:lastRenderedPageBreak/>
              <w:t>tu</w:t>
            </w:r>
          </w:p>
          <w:p w14:paraId="483E6F7E" w14:textId="2C7AF2FD" w:rsidR="00BF6083" w:rsidRPr="00B450A4" w:rsidRDefault="00BF6083" w:rsidP="00440775">
            <w:pPr>
              <w:rPr>
                <w:lang w:val="lv-LV"/>
              </w:rPr>
            </w:pPr>
            <w:ins w:id="765" w:author="Information Services" w:date="2017-05-26T12:52:00Z">
              <w:r>
                <w:rPr>
                  <w:lang w:val="lv-LV"/>
                </w:rPr>
                <w:t>you.nom.sg.</w:t>
              </w:r>
            </w:ins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81821" w14:textId="77777777" w:rsidR="000F2F68" w:rsidRPr="00B450A4" w:rsidRDefault="000F2F68" w:rsidP="00440775">
            <w:pPr>
              <w:numPr>
                <w:ilvl w:val="12"/>
                <w:numId w:val="0"/>
              </w:numPr>
            </w:pPr>
            <w:r w:rsidRPr="00B450A4">
              <w:sym w:font="Wingdings" w:char="F06F"/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27E48" w14:textId="77777777" w:rsidR="000F2F68" w:rsidRPr="00B450A4" w:rsidRDefault="000F2F68" w:rsidP="00440775">
            <w:pPr>
              <w:numPr>
                <w:ilvl w:val="12"/>
                <w:numId w:val="0"/>
              </w:numPr>
            </w:pPr>
            <w:r w:rsidRPr="00B450A4">
              <w:sym w:font="Wingdings" w:char="F06F"/>
            </w:r>
          </w:p>
        </w:tc>
      </w:tr>
      <w:tr w:rsidR="000F2F68" w:rsidRPr="00080CE4" w14:paraId="5DDEC33C" w14:textId="77777777" w:rsidTr="00440775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068E258" w14:textId="77777777" w:rsidR="000F2F68" w:rsidRDefault="000F2F68" w:rsidP="00440775">
            <w:pPr>
              <w:rPr>
                <w:ins w:id="766" w:author="Information Services" w:date="2017-05-26T12:52:00Z"/>
                <w:lang w:val="lv-LV"/>
              </w:rPr>
            </w:pPr>
            <w:r>
              <w:rPr>
                <w:lang w:val="lv-LV"/>
              </w:rPr>
              <w:t>savs/sava</w:t>
            </w:r>
          </w:p>
          <w:p w14:paraId="4342F66B" w14:textId="12C00ED5" w:rsidR="00BF6083" w:rsidRPr="00B450A4" w:rsidRDefault="00BF6083" w:rsidP="00440775">
            <w:pPr>
              <w:rPr>
                <w:lang w:val="lv-LV"/>
              </w:rPr>
            </w:pPr>
            <w:ins w:id="767" w:author="Information Services" w:date="2017-05-26T12:53:00Z">
              <w:r>
                <w:rPr>
                  <w:lang w:val="lv-LV"/>
                </w:rPr>
                <w:t>own.masc.sg/own.fem.sg</w:t>
              </w:r>
            </w:ins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43FCF" w14:textId="77777777" w:rsidR="000F2F68" w:rsidRPr="00B450A4" w:rsidRDefault="000F2F68" w:rsidP="00440775">
            <w:pPr>
              <w:numPr>
                <w:ilvl w:val="12"/>
                <w:numId w:val="0"/>
              </w:numPr>
            </w:pPr>
            <w:r w:rsidRPr="00B450A4">
              <w:sym w:font="Wingdings" w:char="F06F"/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0D958" w14:textId="77777777" w:rsidR="000F2F68" w:rsidRPr="00B450A4" w:rsidRDefault="000F2F68" w:rsidP="00440775">
            <w:pPr>
              <w:numPr>
                <w:ilvl w:val="12"/>
                <w:numId w:val="0"/>
              </w:numPr>
            </w:pPr>
            <w:r w:rsidRPr="00B450A4">
              <w:sym w:font="Wingdings" w:char="F06F"/>
            </w:r>
          </w:p>
        </w:tc>
      </w:tr>
      <w:tr w:rsidR="000F2F68" w:rsidRPr="00080CE4" w14:paraId="1117E6E8" w14:textId="77777777" w:rsidTr="00440775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D05B214" w14:textId="77777777" w:rsidR="000F2F68" w:rsidRDefault="000F2F68" w:rsidP="00440775">
            <w:pPr>
              <w:rPr>
                <w:ins w:id="768" w:author="Information Services" w:date="2017-05-26T12:53:00Z"/>
                <w:lang w:val="lv-LV"/>
              </w:rPr>
            </w:pPr>
            <w:r>
              <w:rPr>
                <w:lang w:val="lv-LV"/>
              </w:rPr>
              <w:t>viņš/viņa/viņi/viņas</w:t>
            </w:r>
          </w:p>
          <w:p w14:paraId="45F4AC77" w14:textId="0E8DAC05" w:rsidR="00BF6083" w:rsidRPr="00B450A4" w:rsidRDefault="00BF6083" w:rsidP="00440775">
            <w:pPr>
              <w:rPr>
                <w:lang w:val="lv-LV"/>
              </w:rPr>
            </w:pPr>
            <w:ins w:id="769" w:author="Information Services" w:date="2017-05-26T12:53:00Z">
              <w:r>
                <w:rPr>
                  <w:lang w:val="lv-LV"/>
                </w:rPr>
                <w:t>he/she/they.masc./they.fem</w:t>
              </w:r>
            </w:ins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918A3" w14:textId="77777777" w:rsidR="000F2F68" w:rsidRPr="00B450A4" w:rsidRDefault="000F2F68" w:rsidP="00440775">
            <w:pPr>
              <w:numPr>
                <w:ilvl w:val="12"/>
                <w:numId w:val="0"/>
              </w:numPr>
            </w:pPr>
            <w:r w:rsidRPr="00B450A4">
              <w:sym w:font="Wingdings" w:char="F06F"/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30306" w14:textId="77777777" w:rsidR="000F2F68" w:rsidRPr="00B450A4" w:rsidRDefault="000F2F68" w:rsidP="00440775">
            <w:pPr>
              <w:numPr>
                <w:ilvl w:val="12"/>
                <w:numId w:val="0"/>
              </w:numPr>
            </w:pPr>
            <w:r w:rsidRPr="00B450A4">
              <w:sym w:font="Wingdings" w:char="F06F"/>
            </w:r>
          </w:p>
        </w:tc>
      </w:tr>
      <w:tr w:rsidR="000F2F68" w:rsidRPr="00080CE4" w14:paraId="04A03703" w14:textId="77777777" w:rsidTr="00440775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C0CEDF1" w14:textId="77777777" w:rsidR="000F2F68" w:rsidRDefault="000F2F68" w:rsidP="00440775">
            <w:pPr>
              <w:rPr>
                <w:ins w:id="770" w:author="Information Services" w:date="2017-05-26T12:53:00Z"/>
                <w:lang w:val="lv-LV"/>
              </w:rPr>
            </w:pPr>
            <w:r>
              <w:rPr>
                <w:lang w:val="lv-LV"/>
              </w:rPr>
              <w:t>viss/visi/visas</w:t>
            </w:r>
          </w:p>
          <w:p w14:paraId="5D021112" w14:textId="1CD66B6D" w:rsidR="00BF6083" w:rsidRPr="00B450A4" w:rsidRDefault="00A710D3" w:rsidP="00440775">
            <w:pPr>
              <w:rPr>
                <w:lang w:val="lv-LV"/>
              </w:rPr>
            </w:pPr>
            <w:ins w:id="771" w:author="Information Services" w:date="2017-05-26T12:53:00Z">
              <w:r>
                <w:rPr>
                  <w:lang w:val="lv-LV"/>
                </w:rPr>
                <w:t>everything/all.masc./all.fem</w:t>
              </w:r>
            </w:ins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5C19F" w14:textId="77777777" w:rsidR="000F2F68" w:rsidRPr="00B450A4" w:rsidRDefault="000F2F68" w:rsidP="00440775">
            <w:pPr>
              <w:numPr>
                <w:ilvl w:val="12"/>
                <w:numId w:val="0"/>
              </w:numPr>
            </w:pPr>
            <w:r w:rsidRPr="00B450A4">
              <w:sym w:font="Wingdings" w:char="F06F"/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1C1AE" w14:textId="77777777" w:rsidR="000F2F68" w:rsidRPr="00B450A4" w:rsidRDefault="000F2F68" w:rsidP="00440775">
            <w:pPr>
              <w:numPr>
                <w:ilvl w:val="12"/>
                <w:numId w:val="0"/>
              </w:numPr>
            </w:pPr>
            <w:r w:rsidRPr="00B450A4">
              <w:sym w:font="Wingdings" w:char="F06F"/>
            </w:r>
          </w:p>
        </w:tc>
      </w:tr>
    </w:tbl>
    <w:p w14:paraId="116B18E1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 w:rsidSect="00B450A4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964"/>
          <w:titlePg/>
        </w:sectPr>
      </w:pPr>
    </w:p>
    <w:p w14:paraId="54A61859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0300F969" w14:textId="77777777" w:rsidR="000F2F68" w:rsidRPr="0098423B" w:rsidRDefault="000F2F68" w:rsidP="000F2F68">
      <w:pPr>
        <w:ind w:left="720"/>
        <w:rPr>
          <w:b/>
          <w:lang w:val="en-US"/>
        </w:rPr>
        <w:sectPr w:rsidR="000F2F68" w:rsidRPr="0098423B">
          <w:type w:val="continuous"/>
          <w:pgSz w:w="11907" w:h="16840"/>
          <w:pgMar w:top="567" w:right="1134" w:bottom="567" w:left="1134" w:header="851" w:footer="720" w:gutter="0"/>
          <w:paperSrc w:first="7" w:other="7"/>
          <w:cols w:space="720" w:equalWidth="0">
            <w:col w:w="8788"/>
          </w:cols>
          <w:titlePg/>
        </w:sectPr>
      </w:pPr>
    </w:p>
    <w:p w14:paraId="050A7648" w14:textId="5026D962" w:rsidR="000F2F68" w:rsidRDefault="000F2F68" w:rsidP="000F2F68">
      <w:pPr>
        <w:rPr>
          <w:b/>
          <w:lang w:val="lv-LV"/>
        </w:rPr>
      </w:pPr>
      <w:r w:rsidRPr="00C667AB">
        <w:rPr>
          <w:b/>
        </w:rPr>
        <w:lastRenderedPageBreak/>
        <w:t>1</w:t>
      </w:r>
      <w:r>
        <w:rPr>
          <w:b/>
          <w:lang w:val="lv-LV"/>
        </w:rPr>
        <w:t>7</w:t>
      </w:r>
      <w:r w:rsidRPr="00C667AB">
        <w:rPr>
          <w:b/>
        </w:rPr>
        <w:t xml:space="preserve">. </w:t>
      </w:r>
      <w:r w:rsidRPr="00C667AB">
        <w:rPr>
          <w:b/>
          <w:lang w:val="lv-LV"/>
        </w:rPr>
        <w:t>Jautājumi</w:t>
      </w:r>
      <w:r>
        <w:rPr>
          <w:b/>
          <w:lang w:val="lv-LV"/>
        </w:rPr>
        <w:t xml:space="preserve"> </w:t>
      </w:r>
      <w:ins w:id="772" w:author="Information Services" w:date="2017-05-26T12:54:00Z">
        <w:r w:rsidR="00761D79">
          <w:rPr>
            <w:b/>
            <w:lang w:val="lv-LV"/>
          </w:rPr>
          <w:t xml:space="preserve">Question Words </w:t>
        </w:r>
      </w:ins>
      <w:r>
        <w:rPr>
          <w:b/>
          <w:lang w:val="lv-LV"/>
        </w:rPr>
        <w:t>(7)</w:t>
      </w:r>
    </w:p>
    <w:p w14:paraId="7D684A18" w14:textId="77777777" w:rsidR="000F2F68" w:rsidRPr="00C667AB" w:rsidRDefault="000F2F68" w:rsidP="000F2F68">
      <w:pPr>
        <w:ind w:left="720"/>
        <w:rPr>
          <w:b/>
          <w:lang w:val="lv-LV"/>
        </w:rPr>
      </w:pPr>
    </w:p>
    <w:p w14:paraId="24EF85CA" w14:textId="77777777" w:rsidR="000F2F68" w:rsidRPr="00C667AB" w:rsidRDefault="000F2F68" w:rsidP="000F2F68">
      <w:pPr>
        <w:ind w:left="720"/>
        <w:rPr>
          <w:b/>
          <w:lang w:val="lv-LV"/>
        </w:rPr>
      </w:pPr>
    </w:p>
    <w:p w14:paraId="13EC4EA8" w14:textId="77777777" w:rsidR="000F2F68" w:rsidRPr="00C667AB" w:rsidRDefault="000F2F68" w:rsidP="000F2F68">
      <w:pPr>
        <w:ind w:left="720"/>
        <w:rPr>
          <w:b/>
        </w:rPr>
        <w:sectPr w:rsidR="000F2F68" w:rsidRPr="00C667AB">
          <w:type w:val="continuous"/>
          <w:pgSz w:w="11907" w:h="16840"/>
          <w:pgMar w:top="567" w:right="1134" w:bottom="567" w:left="1134" w:header="851" w:footer="720" w:gutter="0"/>
          <w:paperSrc w:first="7" w:other="7"/>
          <w:cols w:num="3" w:space="720"/>
          <w:titlePg/>
        </w:sectPr>
      </w:pPr>
    </w:p>
    <w:p w14:paraId="6B924651" w14:textId="77777777" w:rsidR="000F2F68" w:rsidRDefault="000F2F68" w:rsidP="000F2F68">
      <w:pPr>
        <w:rPr>
          <w:b/>
          <w:sz w:val="24"/>
          <w:szCs w:val="24"/>
          <w:lang w:val="lv-LV"/>
        </w:rPr>
      </w:pPr>
      <w:r w:rsidRPr="00C667AB">
        <w:rPr>
          <w:b/>
        </w:rPr>
        <w:lastRenderedPageBreak/>
        <w:t xml:space="preserve"> </w:t>
      </w:r>
    </w:p>
    <w:p w14:paraId="65A06F9C" w14:textId="77777777" w:rsidR="000F2F68" w:rsidRDefault="000F2F68" w:rsidP="000F2F68">
      <w:pPr>
        <w:rPr>
          <w:b/>
          <w:lang w:val="lv-LV"/>
        </w:rPr>
        <w:sectPr w:rsidR="000F2F68">
          <w:type w:val="continuous"/>
          <w:pgSz w:w="11907" w:h="16840"/>
          <w:pgMar w:top="1134" w:right="1134" w:bottom="567" w:left="1134" w:header="851" w:footer="708" w:gutter="0"/>
          <w:paperSrc w:first="7" w:other="7"/>
          <w:cols w:space="708"/>
          <w:titlePg/>
        </w:sectPr>
      </w:pPr>
    </w:p>
    <w:tbl>
      <w:tblPr>
        <w:tblW w:w="34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851"/>
        <w:gridCol w:w="850"/>
      </w:tblGrid>
      <w:tr w:rsidR="000F2F68" w:rsidRPr="00080CE4" w14:paraId="05184D7F" w14:textId="77777777" w:rsidTr="00440775">
        <w:trPr>
          <w:tblHeader/>
        </w:trPr>
        <w:tc>
          <w:tcPr>
            <w:tcW w:w="1702" w:type="dxa"/>
            <w:shd w:val="clear" w:color="auto" w:fill="auto"/>
          </w:tcPr>
          <w:p w14:paraId="56E699F3" w14:textId="77777777" w:rsidR="000F2F68" w:rsidRPr="0065252A" w:rsidRDefault="000F2F68" w:rsidP="00440775">
            <w:pPr>
              <w:rPr>
                <w:b/>
                <w:lang w:val="lv-LV"/>
              </w:rPr>
            </w:pPr>
            <w:r w:rsidRPr="0065252A">
              <w:rPr>
                <w:b/>
                <w:lang w:val="lv-LV"/>
              </w:rPr>
              <w:lastRenderedPageBreak/>
              <w:t>Vārds</w:t>
            </w:r>
          </w:p>
        </w:tc>
        <w:tc>
          <w:tcPr>
            <w:tcW w:w="851" w:type="dxa"/>
            <w:shd w:val="clear" w:color="auto" w:fill="auto"/>
          </w:tcPr>
          <w:p w14:paraId="67ACD6CB" w14:textId="77777777" w:rsidR="000F2F68" w:rsidRPr="0065252A" w:rsidRDefault="000F2F68" w:rsidP="00440775">
            <w:pPr>
              <w:rPr>
                <w:b/>
                <w:lang w:val="lv-LV"/>
              </w:rPr>
            </w:pPr>
            <w:r w:rsidRPr="0065252A">
              <w:rPr>
                <w:b/>
                <w:lang w:val="lv-LV"/>
              </w:rPr>
              <w:t>Saprot</w:t>
            </w:r>
          </w:p>
        </w:tc>
        <w:tc>
          <w:tcPr>
            <w:tcW w:w="850" w:type="dxa"/>
            <w:shd w:val="clear" w:color="auto" w:fill="auto"/>
          </w:tcPr>
          <w:p w14:paraId="6CB90994" w14:textId="77777777" w:rsidR="000F2F68" w:rsidRDefault="000F2F68" w:rsidP="00440775">
            <w:pPr>
              <w:rPr>
                <w:b/>
                <w:lang w:val="lv-LV"/>
              </w:rPr>
            </w:pPr>
            <w:r w:rsidRPr="0065252A">
              <w:rPr>
                <w:b/>
                <w:lang w:val="lv-LV"/>
              </w:rPr>
              <w:t xml:space="preserve">Saprot </w:t>
            </w:r>
          </w:p>
          <w:p w14:paraId="11B158D2" w14:textId="77777777" w:rsidR="000F2F68" w:rsidRPr="0065252A" w:rsidRDefault="000F2F68" w:rsidP="00440775">
            <w:pPr>
              <w:rPr>
                <w:b/>
                <w:lang w:val="lv-LV"/>
              </w:rPr>
            </w:pPr>
            <w:r w:rsidRPr="0065252A">
              <w:rPr>
                <w:b/>
                <w:lang w:val="lv-LV"/>
              </w:rPr>
              <w:t xml:space="preserve">un </w:t>
            </w:r>
          </w:p>
          <w:p w14:paraId="5BA9330C" w14:textId="77777777" w:rsidR="000F2F68" w:rsidRPr="0065252A" w:rsidRDefault="000F2F68" w:rsidP="00440775">
            <w:pPr>
              <w:rPr>
                <w:b/>
                <w:lang w:val="lv-LV"/>
              </w:rPr>
            </w:pPr>
            <w:r w:rsidRPr="0065252A">
              <w:rPr>
                <w:b/>
                <w:lang w:val="lv-LV"/>
              </w:rPr>
              <w:t>lieto</w:t>
            </w:r>
          </w:p>
        </w:tc>
      </w:tr>
      <w:tr w:rsidR="000F2F68" w:rsidRPr="00080CE4" w14:paraId="33EB525F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7D6E56A5" w14:textId="77777777" w:rsidR="000F2F68" w:rsidRDefault="000F2F68" w:rsidP="00440775">
            <w:pPr>
              <w:rPr>
                <w:ins w:id="773" w:author="Information Services" w:date="2017-05-26T12:54:00Z"/>
                <w:lang w:val="lv-LV"/>
              </w:rPr>
            </w:pPr>
            <w:r>
              <w:rPr>
                <w:lang w:val="lv-LV"/>
              </w:rPr>
              <w:t>c</w:t>
            </w:r>
            <w:r w:rsidRPr="0065252A">
              <w:rPr>
                <w:lang w:val="lv-LV"/>
              </w:rPr>
              <w:t>ik?</w:t>
            </w:r>
          </w:p>
          <w:p w14:paraId="1061B777" w14:textId="08BFD1C2" w:rsidR="00761D79" w:rsidRPr="0065252A" w:rsidRDefault="00443943" w:rsidP="00440775">
            <w:pPr>
              <w:rPr>
                <w:lang w:val="lv-LV"/>
              </w:rPr>
            </w:pPr>
            <w:ins w:id="774" w:author="Information Services" w:date="2017-05-26T12:54:00Z">
              <w:r>
                <w:rPr>
                  <w:lang w:val="lv-LV"/>
                </w:rPr>
                <w:t>how many?</w:t>
              </w:r>
            </w:ins>
          </w:p>
        </w:tc>
        <w:tc>
          <w:tcPr>
            <w:tcW w:w="851" w:type="dxa"/>
            <w:shd w:val="clear" w:color="auto" w:fill="auto"/>
          </w:tcPr>
          <w:p w14:paraId="0FC7F7CC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0579FCFE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</w:tr>
      <w:tr w:rsidR="000F2F68" w:rsidRPr="00080CE4" w14:paraId="70841C5C" w14:textId="77777777" w:rsidTr="00440775">
        <w:trPr>
          <w:trHeight w:val="222"/>
        </w:trPr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3082ED24" w14:textId="77777777" w:rsidR="000F2F68" w:rsidRDefault="000F2F68" w:rsidP="00440775">
            <w:pPr>
              <w:rPr>
                <w:ins w:id="775" w:author="Information Services" w:date="2017-05-26T12:54:00Z"/>
                <w:lang w:val="lv-LV"/>
              </w:rPr>
            </w:pPr>
            <w:r w:rsidRPr="0065252A">
              <w:rPr>
                <w:lang w:val="lv-LV"/>
              </w:rPr>
              <w:t>kā?</w:t>
            </w:r>
          </w:p>
          <w:p w14:paraId="65C3E5E5" w14:textId="29D05CA4" w:rsidR="00443943" w:rsidRPr="0065252A" w:rsidRDefault="00443943" w:rsidP="00440775">
            <w:pPr>
              <w:rPr>
                <w:lang w:val="lv-LV"/>
              </w:rPr>
            </w:pPr>
            <w:ins w:id="776" w:author="Information Services" w:date="2017-05-26T12:54:00Z">
              <w:r>
                <w:rPr>
                  <w:lang w:val="lv-LV"/>
                </w:rPr>
                <w:t>how?</w:t>
              </w:r>
            </w:ins>
          </w:p>
        </w:tc>
        <w:tc>
          <w:tcPr>
            <w:tcW w:w="851" w:type="dxa"/>
            <w:shd w:val="clear" w:color="auto" w:fill="auto"/>
          </w:tcPr>
          <w:p w14:paraId="275764CD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5EC2C172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</w:tr>
      <w:tr w:rsidR="000F2F68" w:rsidRPr="00080CE4" w14:paraId="5D0BC0FD" w14:textId="77777777" w:rsidTr="00440775">
        <w:trPr>
          <w:trHeight w:val="21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97EBBE5" w14:textId="77777777" w:rsidR="000F2F68" w:rsidRDefault="000F2F68" w:rsidP="00440775">
            <w:pPr>
              <w:rPr>
                <w:ins w:id="777" w:author="Information Services" w:date="2017-05-26T12:55:00Z"/>
                <w:lang w:val="lv-LV"/>
              </w:rPr>
            </w:pPr>
            <w:r w:rsidRPr="0065252A">
              <w:rPr>
                <w:lang w:val="lv-LV"/>
              </w:rPr>
              <w:t>kad?</w:t>
            </w:r>
          </w:p>
          <w:p w14:paraId="1740EF7C" w14:textId="4DFB227F" w:rsidR="00443943" w:rsidRPr="0065252A" w:rsidRDefault="00443943" w:rsidP="00440775">
            <w:pPr>
              <w:rPr>
                <w:lang w:val="lv-LV"/>
              </w:rPr>
            </w:pPr>
            <w:ins w:id="778" w:author="Information Services" w:date="2017-05-26T12:55:00Z">
              <w:r>
                <w:rPr>
                  <w:lang w:val="lv-LV"/>
                </w:rPr>
                <w:lastRenderedPageBreak/>
                <w:t>when?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177A" w14:textId="77777777" w:rsidR="000F2F68" w:rsidRPr="0065252A" w:rsidRDefault="000F2F68" w:rsidP="00440775">
            <w:pPr>
              <w:numPr>
                <w:ilvl w:val="12"/>
                <w:numId w:val="0"/>
              </w:numPr>
            </w:pPr>
            <w:r w:rsidRPr="0065252A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7C56" w14:textId="77777777" w:rsidR="000F2F68" w:rsidRPr="0065252A" w:rsidRDefault="000F2F68" w:rsidP="00440775">
            <w:pPr>
              <w:numPr>
                <w:ilvl w:val="12"/>
                <w:numId w:val="0"/>
              </w:numPr>
            </w:pPr>
            <w:r w:rsidRPr="0065252A">
              <w:sym w:font="Wingdings" w:char="F06F"/>
            </w:r>
          </w:p>
        </w:tc>
      </w:tr>
      <w:tr w:rsidR="000F2F68" w:rsidRPr="00080CE4" w14:paraId="2E200FFE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51B264AB" w14:textId="77777777" w:rsidR="000F2F68" w:rsidRDefault="000F2F68" w:rsidP="00440775">
            <w:pPr>
              <w:rPr>
                <w:ins w:id="779" w:author="Information Services" w:date="2017-05-26T12:55:00Z"/>
                <w:lang w:val="lv-LV"/>
              </w:rPr>
            </w:pPr>
            <w:r w:rsidRPr="0065252A">
              <w:rPr>
                <w:lang w:val="lv-LV"/>
              </w:rPr>
              <w:t>kāpēc?</w:t>
            </w:r>
          </w:p>
          <w:p w14:paraId="26F78A45" w14:textId="43CCD7ED" w:rsidR="00443943" w:rsidRPr="0065252A" w:rsidRDefault="00443943" w:rsidP="00440775">
            <w:pPr>
              <w:rPr>
                <w:lang w:val="lv-LV"/>
              </w:rPr>
            </w:pPr>
            <w:ins w:id="780" w:author="Information Services" w:date="2017-05-26T12:55:00Z">
              <w:r>
                <w:rPr>
                  <w:lang w:val="lv-LV"/>
                </w:rPr>
                <w:t>why?</w:t>
              </w:r>
            </w:ins>
          </w:p>
        </w:tc>
        <w:tc>
          <w:tcPr>
            <w:tcW w:w="851" w:type="dxa"/>
            <w:shd w:val="clear" w:color="auto" w:fill="auto"/>
          </w:tcPr>
          <w:p w14:paraId="0180432D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309DBB1D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</w:tr>
      <w:tr w:rsidR="000F2F68" w:rsidRPr="00080CE4" w14:paraId="4A7C1797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248476D7" w14:textId="77777777" w:rsidR="000F2F68" w:rsidRDefault="000F2F68" w:rsidP="00440775">
            <w:pPr>
              <w:rPr>
                <w:ins w:id="781" w:author="Information Services" w:date="2017-05-26T12:55:00Z"/>
                <w:lang w:val="lv-LV"/>
              </w:rPr>
            </w:pPr>
            <w:r w:rsidRPr="0065252A">
              <w:rPr>
                <w:lang w:val="lv-LV"/>
              </w:rPr>
              <w:t>kas?</w:t>
            </w:r>
          </w:p>
          <w:p w14:paraId="1F125B0E" w14:textId="08CFE47C" w:rsidR="00443943" w:rsidRPr="0065252A" w:rsidRDefault="00443943" w:rsidP="00440775">
            <w:pPr>
              <w:rPr>
                <w:lang w:val="lv-LV"/>
              </w:rPr>
            </w:pPr>
            <w:ins w:id="782" w:author="Information Services" w:date="2017-05-26T12:55:00Z">
              <w:r>
                <w:rPr>
                  <w:lang w:val="lv-LV"/>
                </w:rPr>
                <w:t>what?</w:t>
              </w:r>
            </w:ins>
          </w:p>
        </w:tc>
        <w:tc>
          <w:tcPr>
            <w:tcW w:w="851" w:type="dxa"/>
            <w:shd w:val="clear" w:color="auto" w:fill="auto"/>
          </w:tcPr>
          <w:p w14:paraId="1E3BE6C4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7B10B1A6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</w:tr>
      <w:tr w:rsidR="000F2F68" w:rsidRPr="00080CE4" w14:paraId="397128C7" w14:textId="77777777" w:rsidTr="00440775">
        <w:trPr>
          <w:trHeight w:val="222"/>
        </w:trPr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41DEAFF5" w14:textId="77777777" w:rsidR="000F2F68" w:rsidRDefault="000F2F68" w:rsidP="00440775">
            <w:pPr>
              <w:rPr>
                <w:ins w:id="783" w:author="Information Services" w:date="2017-05-26T12:54:00Z"/>
                <w:lang w:val="lv-LV"/>
              </w:rPr>
            </w:pPr>
            <w:r w:rsidRPr="0065252A">
              <w:rPr>
                <w:lang w:val="lv-LV"/>
              </w:rPr>
              <w:lastRenderedPageBreak/>
              <w:t>ko? (tu redzi)</w:t>
            </w:r>
          </w:p>
          <w:p w14:paraId="15A1DBD7" w14:textId="0684D242" w:rsidR="00443943" w:rsidRPr="0065252A" w:rsidRDefault="00443943" w:rsidP="00440775">
            <w:pPr>
              <w:rPr>
                <w:lang w:val="lv-LV"/>
              </w:rPr>
            </w:pPr>
            <w:ins w:id="784" w:author="Information Services" w:date="2017-05-26T12:54:00Z">
              <w:r>
                <w:rPr>
                  <w:lang w:val="lv-LV"/>
                </w:rPr>
                <w:t>what (Acc.)?</w:t>
              </w:r>
            </w:ins>
          </w:p>
        </w:tc>
        <w:tc>
          <w:tcPr>
            <w:tcW w:w="851" w:type="dxa"/>
            <w:shd w:val="clear" w:color="auto" w:fill="auto"/>
          </w:tcPr>
          <w:p w14:paraId="7D7B94BA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0905AAAB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</w:tr>
      <w:tr w:rsidR="000F2F68" w:rsidRPr="00080CE4" w14:paraId="7DCEDE11" w14:textId="77777777" w:rsidTr="00440775">
        <w:trPr>
          <w:trHeight w:val="16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66747F7" w14:textId="77777777" w:rsidR="000F2F68" w:rsidRDefault="000F2F68" w:rsidP="00440775">
            <w:pPr>
              <w:rPr>
                <w:ins w:id="785" w:author="Information Services" w:date="2017-05-26T12:55:00Z"/>
                <w:lang w:val="lv-LV"/>
              </w:rPr>
            </w:pPr>
            <w:r w:rsidRPr="0065252A">
              <w:rPr>
                <w:lang w:val="lv-LV"/>
              </w:rPr>
              <w:t>kur?</w:t>
            </w:r>
          </w:p>
          <w:p w14:paraId="45363F25" w14:textId="3340A2CD" w:rsidR="00443943" w:rsidRPr="0065252A" w:rsidRDefault="00443943" w:rsidP="00440775">
            <w:pPr>
              <w:rPr>
                <w:lang w:val="lv-LV"/>
              </w:rPr>
            </w:pPr>
            <w:ins w:id="786" w:author="Information Services" w:date="2017-05-26T12:55:00Z">
              <w:r>
                <w:rPr>
                  <w:lang w:val="lv-LV"/>
                </w:rPr>
                <w:t>where?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15B03" w14:textId="77777777" w:rsidR="000F2F68" w:rsidRPr="0065252A" w:rsidRDefault="000F2F68" w:rsidP="00440775">
            <w:pPr>
              <w:numPr>
                <w:ilvl w:val="12"/>
                <w:numId w:val="0"/>
              </w:numPr>
            </w:pPr>
            <w:r w:rsidRPr="0065252A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D6380" w14:textId="77777777" w:rsidR="000F2F68" w:rsidRPr="0065252A" w:rsidRDefault="000F2F68" w:rsidP="00440775">
            <w:pPr>
              <w:numPr>
                <w:ilvl w:val="12"/>
                <w:numId w:val="0"/>
              </w:numPr>
            </w:pPr>
            <w:r w:rsidRPr="0065252A">
              <w:sym w:font="Wingdings" w:char="F06F"/>
            </w:r>
          </w:p>
        </w:tc>
      </w:tr>
    </w:tbl>
    <w:p w14:paraId="042A37B4" w14:textId="77777777" w:rsidR="000F2F68" w:rsidRDefault="000F2F68" w:rsidP="000F2F68">
      <w:pPr>
        <w:rPr>
          <w:b/>
          <w:sz w:val="24"/>
          <w:szCs w:val="24"/>
          <w:lang w:val="lv-LV"/>
        </w:rPr>
        <w:sectPr w:rsidR="000F2F68" w:rsidSect="0065252A">
          <w:type w:val="continuous"/>
          <w:pgSz w:w="11907" w:h="16840"/>
          <w:pgMar w:top="1134" w:right="1134" w:bottom="567" w:left="1134" w:header="851" w:footer="708" w:gutter="0"/>
          <w:paperSrc w:first="7" w:other="7"/>
          <w:cols w:num="3" w:space="1134"/>
          <w:titlePg/>
        </w:sectPr>
      </w:pPr>
    </w:p>
    <w:p w14:paraId="62A79BE0" w14:textId="77777777" w:rsidR="000F2F68" w:rsidRDefault="000F2F68" w:rsidP="000F2F68">
      <w:pPr>
        <w:ind w:left="720"/>
        <w:rPr>
          <w:b/>
          <w:sz w:val="24"/>
          <w:szCs w:val="24"/>
          <w:lang w:val="lv-LV"/>
        </w:rPr>
      </w:pPr>
    </w:p>
    <w:p w14:paraId="5313D603" w14:textId="77777777" w:rsidR="000F2F68" w:rsidRDefault="000F2F68" w:rsidP="000F2F68">
      <w:pPr>
        <w:rPr>
          <w:b/>
          <w:lang w:val="lv-LV"/>
        </w:rPr>
      </w:pPr>
    </w:p>
    <w:p w14:paraId="3B0611AC" w14:textId="0E134849" w:rsidR="000F2F68" w:rsidRDefault="000F2F68" w:rsidP="000F2F68">
      <w:pPr>
        <w:rPr>
          <w:b/>
          <w:lang w:val="lv-LV"/>
        </w:rPr>
      </w:pPr>
      <w:r>
        <w:rPr>
          <w:b/>
        </w:rPr>
        <w:t>18</w:t>
      </w:r>
      <w:r w:rsidRPr="00C667AB">
        <w:rPr>
          <w:b/>
        </w:rPr>
        <w:t xml:space="preserve">. </w:t>
      </w:r>
      <w:r w:rsidRPr="00C667AB">
        <w:rPr>
          <w:b/>
          <w:lang w:val="lv-LV"/>
        </w:rPr>
        <w:t>Atrašanās vieta</w:t>
      </w:r>
      <w:r>
        <w:rPr>
          <w:b/>
          <w:lang w:val="lv-LV"/>
        </w:rPr>
        <w:t xml:space="preserve"> </w:t>
      </w:r>
      <w:ins w:id="787" w:author="Information Services" w:date="2017-05-26T12:56:00Z">
        <w:r w:rsidR="008B2CC0" w:rsidRPr="0000098D">
          <w:rPr>
            <w:b/>
            <w:lang w:val="lv-LV"/>
          </w:rPr>
          <w:t>Prepositions and locations</w:t>
        </w:r>
        <w:r w:rsidR="008B2CC0">
          <w:rPr>
            <w:b/>
            <w:lang w:val="lv-LV"/>
          </w:rPr>
          <w:t xml:space="preserve"> </w:t>
        </w:r>
      </w:ins>
      <w:r>
        <w:rPr>
          <w:b/>
          <w:lang w:val="lv-LV"/>
        </w:rPr>
        <w:t>(1</w:t>
      </w:r>
      <w:ins w:id="788" w:author="Information Services" w:date="2017-05-26T13:06:00Z">
        <w:r w:rsidR="00C267C7">
          <w:rPr>
            <w:b/>
            <w:lang w:val="lv-LV"/>
          </w:rPr>
          <w:t>2</w:t>
        </w:r>
      </w:ins>
      <w:r>
        <w:rPr>
          <w:b/>
          <w:lang w:val="lv-LV"/>
        </w:rPr>
        <w:t>)</w:t>
      </w:r>
    </w:p>
    <w:p w14:paraId="72E0D27E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35F811E7" w14:textId="77777777" w:rsidR="000F2F68" w:rsidRDefault="000F2F68" w:rsidP="000F2F68">
      <w:pPr>
        <w:rPr>
          <w:b/>
          <w:lang w:val="lv-LV"/>
        </w:rPr>
        <w:sectPr w:rsidR="000F2F68">
          <w:type w:val="continuous"/>
          <w:pgSz w:w="11907" w:h="16840"/>
          <w:pgMar w:top="1134" w:right="1134" w:bottom="567" w:left="1134" w:header="851" w:footer="708" w:gutter="0"/>
          <w:paperSrc w:first="7" w:other="7"/>
          <w:cols w:space="708"/>
          <w:titlePg/>
        </w:sectPr>
      </w:pPr>
    </w:p>
    <w:tbl>
      <w:tblPr>
        <w:tblW w:w="34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1"/>
        <w:gridCol w:w="850"/>
      </w:tblGrid>
      <w:tr w:rsidR="000F2F68" w:rsidRPr="00080CE4" w14:paraId="1DDD80E4" w14:textId="77777777" w:rsidTr="00440775">
        <w:trPr>
          <w:tblHeader/>
        </w:trPr>
        <w:tc>
          <w:tcPr>
            <w:tcW w:w="1702" w:type="dxa"/>
            <w:shd w:val="clear" w:color="auto" w:fill="auto"/>
          </w:tcPr>
          <w:p w14:paraId="08D39494" w14:textId="77777777" w:rsidR="000F2F68" w:rsidRPr="0065252A" w:rsidRDefault="000F2F68" w:rsidP="00440775">
            <w:pPr>
              <w:rPr>
                <w:b/>
                <w:lang w:val="lv-LV"/>
              </w:rPr>
            </w:pPr>
            <w:r w:rsidRPr="0065252A">
              <w:rPr>
                <w:b/>
                <w:lang w:val="lv-LV"/>
              </w:rPr>
              <w:lastRenderedPageBreak/>
              <w:t>Vārds</w:t>
            </w:r>
          </w:p>
        </w:tc>
        <w:tc>
          <w:tcPr>
            <w:tcW w:w="851" w:type="dxa"/>
            <w:shd w:val="clear" w:color="auto" w:fill="auto"/>
          </w:tcPr>
          <w:p w14:paraId="37F79415" w14:textId="77777777" w:rsidR="000F2F68" w:rsidRPr="0065252A" w:rsidRDefault="000F2F68" w:rsidP="00440775">
            <w:pPr>
              <w:rPr>
                <w:b/>
                <w:lang w:val="lv-LV"/>
              </w:rPr>
            </w:pPr>
            <w:r w:rsidRPr="0065252A">
              <w:rPr>
                <w:b/>
                <w:lang w:val="lv-LV"/>
              </w:rPr>
              <w:t>Saprot</w:t>
            </w:r>
          </w:p>
        </w:tc>
        <w:tc>
          <w:tcPr>
            <w:tcW w:w="850" w:type="dxa"/>
            <w:shd w:val="clear" w:color="auto" w:fill="auto"/>
          </w:tcPr>
          <w:p w14:paraId="2FF8CAD0" w14:textId="77777777" w:rsidR="000F2F68" w:rsidRDefault="000F2F68" w:rsidP="00440775">
            <w:pPr>
              <w:rPr>
                <w:b/>
                <w:lang w:val="lv-LV"/>
              </w:rPr>
            </w:pPr>
            <w:r w:rsidRPr="0065252A">
              <w:rPr>
                <w:b/>
                <w:lang w:val="lv-LV"/>
              </w:rPr>
              <w:t xml:space="preserve">Saprot </w:t>
            </w:r>
          </w:p>
          <w:p w14:paraId="76895797" w14:textId="77777777" w:rsidR="000F2F68" w:rsidRPr="0065252A" w:rsidRDefault="000F2F68" w:rsidP="00440775">
            <w:pPr>
              <w:rPr>
                <w:b/>
                <w:lang w:val="lv-LV"/>
              </w:rPr>
            </w:pPr>
            <w:r w:rsidRPr="0065252A">
              <w:rPr>
                <w:b/>
                <w:lang w:val="lv-LV"/>
              </w:rPr>
              <w:t xml:space="preserve">un </w:t>
            </w:r>
          </w:p>
          <w:p w14:paraId="0DF22762" w14:textId="77777777" w:rsidR="000F2F68" w:rsidRPr="0065252A" w:rsidRDefault="000F2F68" w:rsidP="00440775">
            <w:pPr>
              <w:rPr>
                <w:b/>
                <w:lang w:val="lv-LV"/>
              </w:rPr>
            </w:pPr>
            <w:r w:rsidRPr="0065252A">
              <w:rPr>
                <w:b/>
                <w:lang w:val="lv-LV"/>
              </w:rPr>
              <w:t>lieto</w:t>
            </w:r>
          </w:p>
        </w:tc>
      </w:tr>
      <w:tr w:rsidR="000F2F68" w:rsidRPr="00080CE4" w14:paraId="444B4815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1AD78A6D" w14:textId="77777777" w:rsidR="000F2F68" w:rsidRDefault="000F2F68" w:rsidP="00440775">
            <w:pPr>
              <w:ind w:left="34"/>
              <w:rPr>
                <w:ins w:id="789" w:author="Information Services" w:date="2017-05-26T12:56:00Z"/>
                <w:lang w:val="lv-LV"/>
              </w:rPr>
            </w:pPr>
            <w:r w:rsidRPr="0065252A">
              <w:rPr>
                <w:lang w:val="lv-LV"/>
              </w:rPr>
              <w:t>ārā</w:t>
            </w:r>
          </w:p>
          <w:p w14:paraId="55A67DB3" w14:textId="59E646DF" w:rsidR="008B2CC0" w:rsidRPr="0065252A" w:rsidRDefault="008B2CC0" w:rsidP="00440775">
            <w:pPr>
              <w:ind w:left="34"/>
              <w:rPr>
                <w:lang w:val="lv-LV"/>
              </w:rPr>
            </w:pPr>
            <w:ins w:id="790" w:author="Information Services" w:date="2017-05-26T12:56:00Z">
              <w:r>
                <w:rPr>
                  <w:lang w:val="lv-LV"/>
                </w:rPr>
                <w:t>outside</w:t>
              </w:r>
            </w:ins>
          </w:p>
        </w:tc>
        <w:tc>
          <w:tcPr>
            <w:tcW w:w="851" w:type="dxa"/>
            <w:shd w:val="clear" w:color="auto" w:fill="auto"/>
          </w:tcPr>
          <w:p w14:paraId="6F3111D1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48857E4E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</w:tr>
      <w:tr w:rsidR="000F2F68" w:rsidRPr="00080CE4" w14:paraId="37580296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7239B997" w14:textId="77777777" w:rsidR="000F2F68" w:rsidRDefault="000F2F68" w:rsidP="00440775">
            <w:pPr>
              <w:ind w:left="34"/>
              <w:rPr>
                <w:ins w:id="791" w:author="Information Services" w:date="2017-05-26T12:56:00Z"/>
                <w:lang w:val="lv-LV"/>
              </w:rPr>
            </w:pPr>
            <w:r w:rsidRPr="0065252A">
              <w:rPr>
                <w:lang w:val="lv-LV"/>
              </w:rPr>
              <w:t>atpakaļ</w:t>
            </w:r>
          </w:p>
          <w:p w14:paraId="17192DFD" w14:textId="2B91DB3B" w:rsidR="008B2CC0" w:rsidRPr="0065252A" w:rsidRDefault="008B2CC0" w:rsidP="00440775">
            <w:pPr>
              <w:ind w:left="34"/>
              <w:rPr>
                <w:lang w:val="lv-LV"/>
              </w:rPr>
            </w:pPr>
            <w:ins w:id="792" w:author="Information Services" w:date="2017-05-26T12:56:00Z">
              <w:r>
                <w:rPr>
                  <w:lang w:val="lv-LV"/>
                </w:rPr>
                <w:t>back</w:t>
              </w:r>
            </w:ins>
          </w:p>
        </w:tc>
        <w:tc>
          <w:tcPr>
            <w:tcW w:w="851" w:type="dxa"/>
            <w:shd w:val="clear" w:color="auto" w:fill="auto"/>
          </w:tcPr>
          <w:p w14:paraId="3C060D04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4F2E1E94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</w:tr>
      <w:tr w:rsidR="000F2F68" w:rsidRPr="00080CE4" w14:paraId="7882368E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15942633" w14:textId="77777777" w:rsidR="000F2F68" w:rsidRDefault="000F2F68" w:rsidP="00440775">
            <w:pPr>
              <w:ind w:left="34"/>
              <w:rPr>
                <w:ins w:id="793" w:author="Information Services" w:date="2017-05-26T12:56:00Z"/>
                <w:lang w:val="lv-LV"/>
              </w:rPr>
            </w:pPr>
            <w:r w:rsidRPr="0065252A">
              <w:rPr>
                <w:lang w:val="lv-LV"/>
              </w:rPr>
              <w:t>augšā, augšup</w:t>
            </w:r>
          </w:p>
          <w:p w14:paraId="466800C5" w14:textId="6F8A3C1B" w:rsidR="008B2CC0" w:rsidRPr="0065252A" w:rsidRDefault="008B2CC0" w:rsidP="00440775">
            <w:pPr>
              <w:ind w:left="34"/>
              <w:rPr>
                <w:lang w:val="lv-LV"/>
              </w:rPr>
            </w:pPr>
            <w:ins w:id="794" w:author="Information Services" w:date="2017-05-26T12:56:00Z">
              <w:r>
                <w:rPr>
                  <w:lang w:val="lv-LV"/>
                </w:rPr>
                <w:t>up</w:t>
              </w:r>
            </w:ins>
          </w:p>
        </w:tc>
        <w:tc>
          <w:tcPr>
            <w:tcW w:w="851" w:type="dxa"/>
            <w:shd w:val="clear" w:color="auto" w:fill="auto"/>
          </w:tcPr>
          <w:p w14:paraId="1EF25BF6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52BEB067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</w:tr>
      <w:tr w:rsidR="000F2F68" w:rsidRPr="00080CE4" w14:paraId="4EDD2614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2530BFE3" w14:textId="77777777" w:rsidR="000F2F68" w:rsidRDefault="000F2F68" w:rsidP="00440775">
            <w:pPr>
              <w:ind w:left="34"/>
              <w:rPr>
                <w:ins w:id="795" w:author="Information Services" w:date="2017-05-26T12:56:00Z"/>
                <w:lang w:val="lv-LV"/>
              </w:rPr>
            </w:pPr>
            <w:r w:rsidRPr="0065252A">
              <w:rPr>
                <w:lang w:val="lv-LV"/>
              </w:rPr>
              <w:t>iekšā, iekšpusē</w:t>
            </w:r>
          </w:p>
          <w:p w14:paraId="3673EF4E" w14:textId="5A3E267A" w:rsidR="008B2CC0" w:rsidRPr="0065252A" w:rsidRDefault="008B2CC0" w:rsidP="00440775">
            <w:pPr>
              <w:ind w:left="34"/>
              <w:rPr>
                <w:lang w:val="lv-LV"/>
              </w:rPr>
            </w:pPr>
            <w:ins w:id="796" w:author="Information Services" w:date="2017-05-26T12:56:00Z">
              <w:r>
                <w:rPr>
                  <w:lang w:val="lv-LV"/>
                </w:rPr>
                <w:t>inside</w:t>
              </w:r>
            </w:ins>
          </w:p>
        </w:tc>
        <w:tc>
          <w:tcPr>
            <w:tcW w:w="851" w:type="dxa"/>
            <w:shd w:val="clear" w:color="auto" w:fill="auto"/>
          </w:tcPr>
          <w:p w14:paraId="18B057C8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40246255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</w:tr>
      <w:tr w:rsidR="000F2F68" w:rsidRPr="00080CE4" w14:paraId="074BA686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1D570D4F" w14:textId="77777777" w:rsidR="000F2F68" w:rsidRDefault="000F2F68" w:rsidP="00440775">
            <w:pPr>
              <w:ind w:left="34"/>
              <w:rPr>
                <w:ins w:id="797" w:author="Information Services" w:date="2017-05-26T12:56:00Z"/>
                <w:lang w:val="lv-LV"/>
              </w:rPr>
            </w:pPr>
            <w:r w:rsidRPr="0065252A">
              <w:rPr>
                <w:lang w:val="lv-LV"/>
              </w:rPr>
              <w:lastRenderedPageBreak/>
              <w:t>lejā, lejup</w:t>
            </w:r>
          </w:p>
          <w:p w14:paraId="150AA6E2" w14:textId="2FA65443" w:rsidR="008B2CC0" w:rsidRPr="0065252A" w:rsidRDefault="008B2CC0" w:rsidP="00440775">
            <w:pPr>
              <w:ind w:left="34"/>
              <w:rPr>
                <w:lang w:val="lv-LV"/>
              </w:rPr>
            </w:pPr>
            <w:ins w:id="798" w:author="Information Services" w:date="2017-05-26T12:56:00Z">
              <w:r>
                <w:rPr>
                  <w:lang w:val="lv-LV"/>
                </w:rPr>
                <w:t>down</w:t>
              </w:r>
            </w:ins>
          </w:p>
        </w:tc>
        <w:tc>
          <w:tcPr>
            <w:tcW w:w="851" w:type="dxa"/>
            <w:shd w:val="clear" w:color="auto" w:fill="auto"/>
          </w:tcPr>
          <w:p w14:paraId="54B0E8DE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21E27267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</w:tr>
      <w:tr w:rsidR="000F2F68" w:rsidRPr="00080CE4" w14:paraId="5CB510B8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1AFB4989" w14:textId="77777777" w:rsidR="000F2F68" w:rsidRDefault="000F2F68" w:rsidP="00440775">
            <w:pPr>
              <w:ind w:left="34"/>
              <w:rPr>
                <w:ins w:id="799" w:author="Information Services" w:date="2017-05-26T12:56:00Z"/>
                <w:lang w:val="lv-LV"/>
              </w:rPr>
            </w:pPr>
            <w:r w:rsidRPr="0065252A">
              <w:rPr>
                <w:lang w:val="lv-LV"/>
              </w:rPr>
              <w:t>pāri</w:t>
            </w:r>
          </w:p>
          <w:p w14:paraId="7C4012A1" w14:textId="3540D347" w:rsidR="008B2CC0" w:rsidRPr="0065252A" w:rsidRDefault="008B2CC0" w:rsidP="00440775">
            <w:pPr>
              <w:ind w:left="34"/>
              <w:rPr>
                <w:lang w:val="lv-LV"/>
              </w:rPr>
            </w:pPr>
            <w:ins w:id="800" w:author="Information Services" w:date="2017-05-26T12:56:00Z">
              <w:r>
                <w:rPr>
                  <w:lang w:val="lv-LV"/>
                </w:rPr>
                <w:t>over</w:t>
              </w:r>
            </w:ins>
          </w:p>
        </w:tc>
        <w:tc>
          <w:tcPr>
            <w:tcW w:w="851" w:type="dxa"/>
            <w:shd w:val="clear" w:color="auto" w:fill="auto"/>
          </w:tcPr>
          <w:p w14:paraId="4117B448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456C097E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</w:tr>
      <w:tr w:rsidR="000F2F68" w:rsidRPr="00080CE4" w14:paraId="4E8DDA35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12F621B6" w14:textId="77777777" w:rsidR="000F2F68" w:rsidRDefault="000F2F68" w:rsidP="00440775">
            <w:pPr>
              <w:ind w:left="34"/>
              <w:rPr>
                <w:ins w:id="801" w:author="Information Services" w:date="2017-05-26T12:56:00Z"/>
                <w:lang w:val="lv-LV"/>
              </w:rPr>
            </w:pPr>
            <w:r w:rsidRPr="0065252A">
              <w:rPr>
                <w:lang w:val="lv-LV"/>
              </w:rPr>
              <w:t>priekšā</w:t>
            </w:r>
          </w:p>
          <w:p w14:paraId="294F5CE7" w14:textId="07781192" w:rsidR="008B2CC0" w:rsidRPr="0065252A" w:rsidRDefault="008B2CC0" w:rsidP="00440775">
            <w:pPr>
              <w:ind w:left="34"/>
              <w:rPr>
                <w:lang w:val="lv-LV"/>
              </w:rPr>
            </w:pPr>
            <w:ins w:id="802" w:author="Information Services" w:date="2017-05-26T12:56:00Z">
              <w:r>
                <w:rPr>
                  <w:lang w:val="lv-LV"/>
                </w:rPr>
                <w:t>in front of</w:t>
              </w:r>
            </w:ins>
          </w:p>
        </w:tc>
        <w:tc>
          <w:tcPr>
            <w:tcW w:w="851" w:type="dxa"/>
            <w:shd w:val="clear" w:color="auto" w:fill="auto"/>
          </w:tcPr>
          <w:p w14:paraId="64ABDFA2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30AF4243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</w:tr>
      <w:tr w:rsidR="000F2F68" w:rsidRPr="00080CE4" w14:paraId="23FE9DB3" w14:textId="77777777" w:rsidTr="00440775">
        <w:tc>
          <w:tcPr>
            <w:tcW w:w="1702" w:type="dxa"/>
            <w:tcBorders>
              <w:right w:val="single" w:sz="6" w:space="0" w:color="auto"/>
            </w:tcBorders>
            <w:shd w:val="clear" w:color="auto" w:fill="auto"/>
          </w:tcPr>
          <w:p w14:paraId="2446C856" w14:textId="77777777" w:rsidR="000F2F68" w:rsidRDefault="000F2F68" w:rsidP="00440775">
            <w:pPr>
              <w:ind w:left="34"/>
              <w:rPr>
                <w:ins w:id="803" w:author="Information Services" w:date="2017-05-26T12:57:00Z"/>
                <w:lang w:val="lv-LV"/>
              </w:rPr>
            </w:pPr>
            <w:r w:rsidRPr="0065252A">
              <w:rPr>
                <w:lang w:val="lv-LV"/>
              </w:rPr>
              <w:t>prom</w:t>
            </w:r>
          </w:p>
          <w:p w14:paraId="32F9033D" w14:textId="4A804ADB" w:rsidR="008B2CC0" w:rsidRPr="0065252A" w:rsidRDefault="008B2CC0" w:rsidP="00440775">
            <w:pPr>
              <w:ind w:left="34"/>
              <w:rPr>
                <w:lang w:val="lv-LV"/>
              </w:rPr>
            </w:pPr>
            <w:ins w:id="804" w:author="Information Services" w:date="2017-05-26T12:57:00Z">
              <w:r>
                <w:rPr>
                  <w:lang w:val="lv-LV"/>
                </w:rPr>
                <w:t>away</w:t>
              </w:r>
            </w:ins>
          </w:p>
        </w:tc>
        <w:tc>
          <w:tcPr>
            <w:tcW w:w="851" w:type="dxa"/>
            <w:shd w:val="clear" w:color="auto" w:fill="auto"/>
          </w:tcPr>
          <w:p w14:paraId="15FE08CA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4DA3E7C0" w14:textId="77777777" w:rsidR="000F2F68" w:rsidRPr="0065252A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65252A">
              <w:sym w:font="Wingdings" w:char="F06F"/>
            </w:r>
          </w:p>
        </w:tc>
      </w:tr>
      <w:tr w:rsidR="000F2F68" w:rsidRPr="00080CE4" w14:paraId="4D7CBC12" w14:textId="77777777" w:rsidTr="0044077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6C49591" w14:textId="77777777" w:rsidR="000F2F68" w:rsidRDefault="000F2F68" w:rsidP="00440775">
            <w:pPr>
              <w:ind w:left="34"/>
              <w:rPr>
                <w:ins w:id="805" w:author="Information Services" w:date="2017-05-26T12:57:00Z"/>
                <w:lang w:val="lv-LV"/>
              </w:rPr>
            </w:pPr>
            <w:r w:rsidRPr="0065252A">
              <w:rPr>
                <w:lang w:val="lv-LV"/>
              </w:rPr>
              <w:lastRenderedPageBreak/>
              <w:t>te, šeit</w:t>
            </w:r>
          </w:p>
          <w:p w14:paraId="79F4938C" w14:textId="2EAAA5A2" w:rsidR="008B2CC0" w:rsidRPr="0065252A" w:rsidRDefault="008B2CC0" w:rsidP="00440775">
            <w:pPr>
              <w:ind w:left="34"/>
              <w:rPr>
                <w:lang w:val="lv-LV"/>
              </w:rPr>
            </w:pPr>
            <w:ins w:id="806" w:author="Information Services" w:date="2017-05-26T12:57:00Z">
              <w:r>
                <w:rPr>
                  <w:lang w:val="lv-LV"/>
                </w:rPr>
                <w:t>here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D528D" w14:textId="77777777" w:rsidR="000F2F68" w:rsidRPr="0065252A" w:rsidRDefault="000F2F68" w:rsidP="00440775">
            <w:pPr>
              <w:numPr>
                <w:ilvl w:val="12"/>
                <w:numId w:val="0"/>
              </w:numPr>
            </w:pPr>
            <w:r w:rsidRPr="0065252A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4CC40" w14:textId="77777777" w:rsidR="000F2F68" w:rsidRPr="0065252A" w:rsidRDefault="000F2F68" w:rsidP="00440775">
            <w:pPr>
              <w:numPr>
                <w:ilvl w:val="12"/>
                <w:numId w:val="0"/>
              </w:numPr>
            </w:pPr>
            <w:r w:rsidRPr="0065252A">
              <w:sym w:font="Wingdings" w:char="F06F"/>
            </w:r>
          </w:p>
        </w:tc>
      </w:tr>
      <w:tr w:rsidR="000F2F68" w:rsidRPr="00080CE4" w14:paraId="18AFDC52" w14:textId="77777777" w:rsidTr="0044077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A0F60A" w14:textId="77777777" w:rsidR="000F2F68" w:rsidRDefault="000F2F68" w:rsidP="00440775">
            <w:pPr>
              <w:ind w:left="34"/>
              <w:rPr>
                <w:ins w:id="807" w:author="Information Services" w:date="2017-05-26T12:57:00Z"/>
                <w:lang w:val="lv-LV"/>
              </w:rPr>
            </w:pPr>
            <w:r w:rsidRPr="0065252A">
              <w:rPr>
                <w:lang w:val="lv-LV"/>
              </w:rPr>
              <w:t>uz</w:t>
            </w:r>
          </w:p>
          <w:p w14:paraId="4547CC17" w14:textId="310BD4B2" w:rsidR="008B2CC0" w:rsidRPr="0065252A" w:rsidRDefault="008B2CC0" w:rsidP="00440775">
            <w:pPr>
              <w:ind w:left="34"/>
              <w:rPr>
                <w:lang w:val="lv-LV"/>
              </w:rPr>
            </w:pPr>
            <w:ins w:id="808" w:author="Information Services" w:date="2017-05-26T12:57:00Z">
              <w:r>
                <w:rPr>
                  <w:lang w:val="lv-LV"/>
                </w:rPr>
                <w:t>on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D681E" w14:textId="77777777" w:rsidR="000F2F68" w:rsidRPr="0065252A" w:rsidRDefault="000F2F68" w:rsidP="00440775">
            <w:pPr>
              <w:numPr>
                <w:ilvl w:val="12"/>
                <w:numId w:val="0"/>
              </w:numPr>
            </w:pPr>
            <w:r w:rsidRPr="0065252A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037F6" w14:textId="77777777" w:rsidR="000F2F68" w:rsidRPr="0065252A" w:rsidRDefault="000F2F68" w:rsidP="00440775">
            <w:pPr>
              <w:numPr>
                <w:ilvl w:val="12"/>
                <w:numId w:val="0"/>
              </w:numPr>
            </w:pPr>
            <w:r w:rsidRPr="0065252A">
              <w:sym w:font="Wingdings" w:char="F06F"/>
            </w:r>
          </w:p>
        </w:tc>
      </w:tr>
      <w:tr w:rsidR="000F2F68" w:rsidRPr="00080CE4" w14:paraId="61FD3C8B" w14:textId="77777777" w:rsidTr="0044077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DEB7C31" w14:textId="77777777" w:rsidR="000F2F68" w:rsidRDefault="000F2F68" w:rsidP="00440775">
            <w:pPr>
              <w:ind w:left="34"/>
              <w:rPr>
                <w:ins w:id="809" w:author="Information Services" w:date="2017-05-26T12:57:00Z"/>
                <w:lang w:val="lv-LV"/>
              </w:rPr>
            </w:pPr>
            <w:r w:rsidRPr="0065252A">
              <w:rPr>
                <w:lang w:val="lv-LV"/>
              </w:rPr>
              <w:t>virs, virsū</w:t>
            </w:r>
          </w:p>
          <w:p w14:paraId="2DA3E452" w14:textId="3E08413D" w:rsidR="008B2CC0" w:rsidRPr="0065252A" w:rsidRDefault="008B2CC0" w:rsidP="00440775">
            <w:pPr>
              <w:ind w:left="34"/>
              <w:rPr>
                <w:lang w:val="lv-LV"/>
              </w:rPr>
            </w:pPr>
            <w:ins w:id="810" w:author="Information Services" w:date="2017-05-26T12:57:00Z">
              <w:r>
                <w:rPr>
                  <w:lang w:val="lv-LV"/>
                </w:rPr>
                <w:t>above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AEFEA" w14:textId="77777777" w:rsidR="000F2F68" w:rsidRPr="0065252A" w:rsidRDefault="000F2F68" w:rsidP="00440775">
            <w:pPr>
              <w:numPr>
                <w:ilvl w:val="12"/>
                <w:numId w:val="0"/>
              </w:numPr>
            </w:pPr>
            <w:r w:rsidRPr="0065252A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29A7C" w14:textId="77777777" w:rsidR="000F2F68" w:rsidRPr="0065252A" w:rsidRDefault="000F2F68" w:rsidP="00440775">
            <w:pPr>
              <w:numPr>
                <w:ilvl w:val="12"/>
                <w:numId w:val="0"/>
              </w:numPr>
            </w:pPr>
            <w:r w:rsidRPr="0065252A">
              <w:sym w:font="Wingdings" w:char="F06F"/>
            </w:r>
          </w:p>
        </w:tc>
      </w:tr>
      <w:tr w:rsidR="000F2F68" w:rsidRPr="00080CE4" w14:paraId="5953B70F" w14:textId="77777777" w:rsidTr="0044077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DBB880A" w14:textId="77777777" w:rsidR="000F2F68" w:rsidRDefault="000F2F68" w:rsidP="00440775">
            <w:pPr>
              <w:ind w:left="34"/>
              <w:rPr>
                <w:ins w:id="811" w:author="Information Services" w:date="2017-05-26T12:57:00Z"/>
                <w:lang w:val="lv-LV"/>
              </w:rPr>
            </w:pPr>
            <w:r w:rsidRPr="0065252A">
              <w:rPr>
                <w:lang w:val="lv-LV"/>
              </w:rPr>
              <w:t>zem</w:t>
            </w:r>
          </w:p>
          <w:p w14:paraId="4B0894DC" w14:textId="7E5EE163" w:rsidR="008B2CC0" w:rsidRPr="0065252A" w:rsidRDefault="008B2CC0" w:rsidP="00440775">
            <w:pPr>
              <w:ind w:left="34"/>
              <w:rPr>
                <w:lang w:val="lv-LV"/>
              </w:rPr>
            </w:pPr>
            <w:ins w:id="812" w:author="Information Services" w:date="2017-05-26T12:57:00Z">
              <w:r>
                <w:rPr>
                  <w:lang w:val="lv-LV"/>
                </w:rPr>
                <w:t>under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39922" w14:textId="77777777" w:rsidR="000F2F68" w:rsidRPr="0065252A" w:rsidRDefault="000F2F68" w:rsidP="00440775">
            <w:pPr>
              <w:numPr>
                <w:ilvl w:val="12"/>
                <w:numId w:val="0"/>
              </w:numPr>
            </w:pPr>
            <w:r w:rsidRPr="0065252A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685B0" w14:textId="77777777" w:rsidR="000F2F68" w:rsidRPr="0065252A" w:rsidRDefault="000F2F68" w:rsidP="00440775">
            <w:pPr>
              <w:numPr>
                <w:ilvl w:val="12"/>
                <w:numId w:val="0"/>
              </w:numPr>
            </w:pPr>
            <w:r w:rsidRPr="0065252A">
              <w:sym w:font="Wingdings" w:char="F06F"/>
            </w:r>
          </w:p>
        </w:tc>
      </w:tr>
    </w:tbl>
    <w:p w14:paraId="7BA299AE" w14:textId="77777777" w:rsidR="000F2F68" w:rsidRDefault="000F2F68" w:rsidP="000F2F68">
      <w:pPr>
        <w:ind w:left="360"/>
        <w:rPr>
          <w:b/>
          <w:lang w:val="lv-LV"/>
        </w:rPr>
        <w:sectPr w:rsidR="000F2F68" w:rsidSect="0065252A">
          <w:type w:val="continuous"/>
          <w:pgSz w:w="11907" w:h="16840"/>
          <w:pgMar w:top="1134" w:right="1134" w:bottom="567" w:left="1134" w:header="851" w:footer="708" w:gutter="0"/>
          <w:paperSrc w:first="7" w:other="7"/>
          <w:cols w:num="3" w:space="1021"/>
          <w:titlePg/>
        </w:sectPr>
      </w:pPr>
    </w:p>
    <w:p w14:paraId="27EEA33F" w14:textId="77777777" w:rsidR="000F2F68" w:rsidRDefault="000F2F68" w:rsidP="000F2F68">
      <w:pPr>
        <w:autoSpaceDE/>
        <w:autoSpaceDN/>
        <w:jc w:val="both"/>
        <w:rPr>
          <w:lang w:val="lv-LV"/>
        </w:rPr>
      </w:pPr>
    </w:p>
    <w:p w14:paraId="08F96542" w14:textId="77777777" w:rsidR="000F2F68" w:rsidRDefault="000F2F68" w:rsidP="000F2F68">
      <w:pPr>
        <w:rPr>
          <w:b/>
          <w:lang w:val="lv-LV"/>
        </w:rPr>
      </w:pPr>
    </w:p>
    <w:p w14:paraId="62AE3F62" w14:textId="77777777" w:rsidR="000F2F68" w:rsidRDefault="000F2F68" w:rsidP="000F2F68">
      <w:pPr>
        <w:rPr>
          <w:b/>
          <w:lang w:val="lv-LV"/>
        </w:rPr>
      </w:pPr>
    </w:p>
    <w:p w14:paraId="51C28B76" w14:textId="14C8BEA9" w:rsidR="000F2F68" w:rsidRDefault="000F2F68" w:rsidP="000F2F68">
      <w:pPr>
        <w:rPr>
          <w:b/>
          <w:lang w:val="lv-LV"/>
        </w:rPr>
      </w:pPr>
      <w:r>
        <w:rPr>
          <w:b/>
          <w:lang w:val="lv-LV"/>
        </w:rPr>
        <w:t xml:space="preserve">19. </w:t>
      </w:r>
      <w:r w:rsidRPr="00C667AB">
        <w:rPr>
          <w:b/>
          <w:lang w:val="lv-LV"/>
        </w:rPr>
        <w:t>Daudzuma izteikšana</w:t>
      </w:r>
      <w:r>
        <w:rPr>
          <w:b/>
          <w:lang w:val="lv-LV"/>
        </w:rPr>
        <w:t xml:space="preserve"> </w:t>
      </w:r>
      <w:ins w:id="813" w:author="Information Services" w:date="2017-05-26T12:56:00Z">
        <w:r w:rsidR="008B2CC0">
          <w:rPr>
            <w:b/>
            <w:lang w:val="lv-LV"/>
          </w:rPr>
          <w:t xml:space="preserve">Quantifiers </w:t>
        </w:r>
      </w:ins>
      <w:ins w:id="814" w:author="Information Services" w:date="2017-05-26T13:06:00Z">
        <w:r w:rsidR="00C267C7">
          <w:rPr>
            <w:b/>
            <w:lang w:val="lv-LV"/>
          </w:rPr>
          <w:t xml:space="preserve"> and articles </w:t>
        </w:r>
      </w:ins>
      <w:bookmarkStart w:id="815" w:name="_GoBack"/>
      <w:bookmarkEnd w:id="815"/>
      <w:r>
        <w:rPr>
          <w:b/>
          <w:lang w:val="lv-LV"/>
        </w:rPr>
        <w:t>(8)</w:t>
      </w:r>
    </w:p>
    <w:p w14:paraId="2F6D072F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04B95D56" w14:textId="77777777" w:rsidR="000F2F68" w:rsidRDefault="000F2F68" w:rsidP="000F2F68">
      <w:pPr>
        <w:rPr>
          <w:b/>
          <w:lang w:val="lv-LV"/>
        </w:rPr>
        <w:sectPr w:rsidR="000F2F68">
          <w:type w:val="continuous"/>
          <w:pgSz w:w="11907" w:h="16840"/>
          <w:pgMar w:top="1134" w:right="1134" w:bottom="567" w:left="1134" w:header="851" w:footer="708" w:gutter="0"/>
          <w:paperSrc w:first="7" w:other="7"/>
          <w:cols w:space="708"/>
          <w:titlePg/>
        </w:sectPr>
      </w:pPr>
    </w:p>
    <w:tbl>
      <w:tblPr>
        <w:tblW w:w="34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794"/>
        <w:gridCol w:w="850"/>
      </w:tblGrid>
      <w:tr w:rsidR="000F2F68" w:rsidRPr="00080CE4" w14:paraId="2D54EFCB" w14:textId="77777777" w:rsidTr="00440775">
        <w:trPr>
          <w:tblHeader/>
        </w:trPr>
        <w:tc>
          <w:tcPr>
            <w:tcW w:w="1759" w:type="dxa"/>
            <w:shd w:val="clear" w:color="auto" w:fill="auto"/>
          </w:tcPr>
          <w:p w14:paraId="563E55C0" w14:textId="77777777" w:rsidR="000F2F68" w:rsidRPr="00375BDC" w:rsidRDefault="000F2F68" w:rsidP="00440775">
            <w:pPr>
              <w:rPr>
                <w:b/>
                <w:lang w:val="lv-LV"/>
              </w:rPr>
            </w:pPr>
            <w:r w:rsidRPr="00375BDC">
              <w:rPr>
                <w:b/>
                <w:lang w:val="lv-LV"/>
              </w:rPr>
              <w:lastRenderedPageBreak/>
              <w:t>Vārds</w:t>
            </w:r>
          </w:p>
        </w:tc>
        <w:tc>
          <w:tcPr>
            <w:tcW w:w="794" w:type="dxa"/>
            <w:shd w:val="clear" w:color="auto" w:fill="auto"/>
          </w:tcPr>
          <w:p w14:paraId="306C98B8" w14:textId="77777777" w:rsidR="000F2F68" w:rsidRPr="00375BDC" w:rsidRDefault="000F2F68" w:rsidP="00440775">
            <w:pPr>
              <w:rPr>
                <w:b/>
                <w:lang w:val="lv-LV"/>
              </w:rPr>
            </w:pPr>
            <w:r w:rsidRPr="00375BDC">
              <w:rPr>
                <w:b/>
                <w:lang w:val="lv-LV"/>
              </w:rPr>
              <w:t>Saprot</w:t>
            </w:r>
          </w:p>
        </w:tc>
        <w:tc>
          <w:tcPr>
            <w:tcW w:w="850" w:type="dxa"/>
            <w:shd w:val="clear" w:color="auto" w:fill="auto"/>
          </w:tcPr>
          <w:p w14:paraId="512B88E2" w14:textId="77777777" w:rsidR="000F2F68" w:rsidRDefault="000F2F68" w:rsidP="00440775">
            <w:pPr>
              <w:rPr>
                <w:b/>
                <w:lang w:val="lv-LV"/>
              </w:rPr>
            </w:pPr>
            <w:r w:rsidRPr="00375BDC">
              <w:rPr>
                <w:b/>
                <w:lang w:val="lv-LV"/>
              </w:rPr>
              <w:t xml:space="preserve">Saprot </w:t>
            </w:r>
          </w:p>
          <w:p w14:paraId="0E2F2F3B" w14:textId="77777777" w:rsidR="000F2F68" w:rsidRPr="00375BDC" w:rsidRDefault="000F2F68" w:rsidP="00440775">
            <w:pPr>
              <w:rPr>
                <w:b/>
                <w:lang w:val="lv-LV"/>
              </w:rPr>
            </w:pPr>
            <w:r w:rsidRPr="00375BDC">
              <w:rPr>
                <w:b/>
                <w:lang w:val="lv-LV"/>
              </w:rPr>
              <w:t xml:space="preserve">un </w:t>
            </w:r>
          </w:p>
          <w:p w14:paraId="433397D7" w14:textId="77777777" w:rsidR="000F2F68" w:rsidRPr="00375BDC" w:rsidRDefault="000F2F68" w:rsidP="00440775">
            <w:pPr>
              <w:rPr>
                <w:b/>
                <w:lang w:val="lv-LV"/>
              </w:rPr>
            </w:pPr>
            <w:r w:rsidRPr="00375BDC">
              <w:rPr>
                <w:b/>
                <w:lang w:val="lv-LV"/>
              </w:rPr>
              <w:t>lieto</w:t>
            </w:r>
          </w:p>
        </w:tc>
      </w:tr>
      <w:tr w:rsidR="000F2F68" w:rsidRPr="00080CE4" w14:paraId="111F164B" w14:textId="77777777" w:rsidTr="00440775">
        <w:tc>
          <w:tcPr>
            <w:tcW w:w="1759" w:type="dxa"/>
            <w:tcBorders>
              <w:right w:val="single" w:sz="6" w:space="0" w:color="auto"/>
            </w:tcBorders>
            <w:shd w:val="clear" w:color="auto" w:fill="auto"/>
          </w:tcPr>
          <w:p w14:paraId="40ADDEBB" w14:textId="77777777" w:rsidR="000F2F68" w:rsidRDefault="000F2F68" w:rsidP="00440775">
            <w:pPr>
              <w:rPr>
                <w:ins w:id="816" w:author="Information Services" w:date="2017-05-26T12:57:00Z"/>
                <w:lang w:val="lv-LV"/>
              </w:rPr>
            </w:pPr>
            <w:r w:rsidRPr="00375BDC">
              <w:rPr>
                <w:lang w:val="lv-LV"/>
              </w:rPr>
              <w:t>daudz</w:t>
            </w:r>
          </w:p>
          <w:p w14:paraId="2E800CAC" w14:textId="69468E76" w:rsidR="00CD2492" w:rsidRPr="00375BDC" w:rsidRDefault="00CD2492" w:rsidP="00440775">
            <w:pPr>
              <w:rPr>
                <w:lang w:val="lv-LV"/>
              </w:rPr>
            </w:pPr>
            <w:ins w:id="817" w:author="Information Services" w:date="2017-05-26T12:57:00Z">
              <w:r>
                <w:rPr>
                  <w:lang w:val="lv-LV"/>
                </w:rPr>
                <w:t>a lot</w:t>
              </w:r>
            </w:ins>
          </w:p>
        </w:tc>
        <w:tc>
          <w:tcPr>
            <w:tcW w:w="794" w:type="dxa"/>
            <w:shd w:val="clear" w:color="auto" w:fill="auto"/>
          </w:tcPr>
          <w:p w14:paraId="0172F8BB" w14:textId="77777777" w:rsidR="000F2F68" w:rsidRPr="00375BDC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375BDC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32BCD408" w14:textId="77777777" w:rsidR="000F2F68" w:rsidRPr="00375BDC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375BDC">
              <w:sym w:font="Wingdings" w:char="F06F"/>
            </w:r>
          </w:p>
        </w:tc>
      </w:tr>
      <w:tr w:rsidR="000F2F68" w:rsidRPr="00080CE4" w14:paraId="1E927BDF" w14:textId="77777777" w:rsidTr="00440775">
        <w:tc>
          <w:tcPr>
            <w:tcW w:w="1759" w:type="dxa"/>
            <w:tcBorders>
              <w:right w:val="single" w:sz="6" w:space="0" w:color="auto"/>
            </w:tcBorders>
            <w:shd w:val="clear" w:color="auto" w:fill="auto"/>
          </w:tcPr>
          <w:p w14:paraId="52D43F99" w14:textId="77777777" w:rsidR="000F2F68" w:rsidRDefault="000F2F68" w:rsidP="00440775">
            <w:pPr>
              <w:rPr>
                <w:ins w:id="818" w:author="Information Services" w:date="2017-05-26T12:57:00Z"/>
                <w:lang w:val="lv-LV"/>
              </w:rPr>
            </w:pPr>
            <w:r>
              <w:rPr>
                <w:lang w:val="lv-LV"/>
              </w:rPr>
              <w:t>drusku/drusciņ</w:t>
            </w:r>
          </w:p>
          <w:p w14:paraId="70A702FD" w14:textId="3398BEA7" w:rsidR="00CD2492" w:rsidRPr="00375BDC" w:rsidRDefault="00CD2492" w:rsidP="00440775">
            <w:pPr>
              <w:rPr>
                <w:lang w:val="lv-LV"/>
              </w:rPr>
            </w:pPr>
            <w:ins w:id="819" w:author="Information Services" w:date="2017-05-26T12:57:00Z">
              <w:r>
                <w:rPr>
                  <w:lang w:val="lv-LV"/>
                </w:rPr>
                <w:t>a bit</w:t>
              </w:r>
            </w:ins>
          </w:p>
        </w:tc>
        <w:tc>
          <w:tcPr>
            <w:tcW w:w="794" w:type="dxa"/>
            <w:shd w:val="clear" w:color="auto" w:fill="auto"/>
          </w:tcPr>
          <w:p w14:paraId="522A8DE5" w14:textId="77777777" w:rsidR="000F2F68" w:rsidRPr="00375BDC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375BDC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459274AA" w14:textId="77777777" w:rsidR="000F2F68" w:rsidRPr="00375BDC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375BDC">
              <w:sym w:font="Wingdings" w:char="F06F"/>
            </w:r>
          </w:p>
        </w:tc>
      </w:tr>
      <w:tr w:rsidR="000F2F68" w:rsidRPr="00080CE4" w14:paraId="157C3563" w14:textId="77777777" w:rsidTr="00440775">
        <w:tc>
          <w:tcPr>
            <w:tcW w:w="1759" w:type="dxa"/>
            <w:tcBorders>
              <w:right w:val="single" w:sz="6" w:space="0" w:color="auto"/>
            </w:tcBorders>
            <w:shd w:val="clear" w:color="auto" w:fill="auto"/>
          </w:tcPr>
          <w:p w14:paraId="05D6DFFE" w14:textId="77777777" w:rsidR="000F2F68" w:rsidRDefault="000F2F68" w:rsidP="00440775">
            <w:pPr>
              <w:rPr>
                <w:ins w:id="820" w:author="Information Services" w:date="2017-05-26T12:57:00Z"/>
                <w:lang w:val="lv-LV"/>
              </w:rPr>
            </w:pPr>
            <w:r w:rsidRPr="00375BDC">
              <w:rPr>
                <w:lang w:val="lv-LV"/>
              </w:rPr>
              <w:t>maz</w:t>
            </w:r>
          </w:p>
          <w:p w14:paraId="74A6D2E1" w14:textId="1F5BC627" w:rsidR="00CD2492" w:rsidRPr="00375BDC" w:rsidRDefault="00CD2492" w:rsidP="00440775">
            <w:pPr>
              <w:rPr>
                <w:lang w:val="lv-LV"/>
              </w:rPr>
            </w:pPr>
            <w:ins w:id="821" w:author="Information Services" w:date="2017-05-26T12:57:00Z">
              <w:r>
                <w:rPr>
                  <w:lang w:val="lv-LV"/>
                </w:rPr>
                <w:t>little</w:t>
              </w:r>
            </w:ins>
          </w:p>
        </w:tc>
        <w:tc>
          <w:tcPr>
            <w:tcW w:w="794" w:type="dxa"/>
            <w:shd w:val="clear" w:color="auto" w:fill="auto"/>
          </w:tcPr>
          <w:p w14:paraId="3EF4FCC5" w14:textId="77777777" w:rsidR="000F2F68" w:rsidRPr="00375BDC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375BDC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5791F54B" w14:textId="77777777" w:rsidR="000F2F68" w:rsidRPr="00375BDC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375BDC">
              <w:sym w:font="Wingdings" w:char="F06F"/>
            </w:r>
          </w:p>
        </w:tc>
      </w:tr>
      <w:tr w:rsidR="000F2F68" w:rsidRPr="00080CE4" w14:paraId="55BDC3EF" w14:textId="77777777" w:rsidTr="00440775">
        <w:tc>
          <w:tcPr>
            <w:tcW w:w="1759" w:type="dxa"/>
            <w:tcBorders>
              <w:right w:val="single" w:sz="6" w:space="0" w:color="auto"/>
            </w:tcBorders>
            <w:shd w:val="clear" w:color="auto" w:fill="auto"/>
          </w:tcPr>
          <w:p w14:paraId="1ECD8675" w14:textId="77777777" w:rsidR="000F2F68" w:rsidRDefault="000F2F68" w:rsidP="00440775">
            <w:pPr>
              <w:rPr>
                <w:ins w:id="822" w:author="Information Services" w:date="2017-05-26T12:57:00Z"/>
                <w:lang w:val="lv-LV"/>
              </w:rPr>
            </w:pPr>
            <w:r>
              <w:rPr>
                <w:lang w:val="lv-LV"/>
              </w:rPr>
              <w:t>mazliet</w:t>
            </w:r>
          </w:p>
          <w:p w14:paraId="5918C319" w14:textId="4DAC0A7F" w:rsidR="00CD2492" w:rsidRPr="00375BDC" w:rsidRDefault="00CD2492" w:rsidP="00440775">
            <w:pPr>
              <w:rPr>
                <w:lang w:val="lv-LV"/>
              </w:rPr>
            </w:pPr>
            <w:ins w:id="823" w:author="Information Services" w:date="2017-05-26T12:57:00Z">
              <w:r>
                <w:rPr>
                  <w:lang w:val="lv-LV"/>
                </w:rPr>
                <w:lastRenderedPageBreak/>
                <w:t>a little bit</w:t>
              </w:r>
            </w:ins>
          </w:p>
        </w:tc>
        <w:tc>
          <w:tcPr>
            <w:tcW w:w="794" w:type="dxa"/>
            <w:shd w:val="clear" w:color="auto" w:fill="auto"/>
          </w:tcPr>
          <w:p w14:paraId="26016F66" w14:textId="77777777" w:rsidR="000F2F68" w:rsidRPr="00375BDC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375BDC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201B6350" w14:textId="77777777" w:rsidR="000F2F68" w:rsidRPr="00375BDC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375BDC">
              <w:sym w:font="Wingdings" w:char="F06F"/>
            </w:r>
          </w:p>
        </w:tc>
      </w:tr>
      <w:tr w:rsidR="000F2F68" w:rsidRPr="00080CE4" w14:paraId="64F17536" w14:textId="77777777" w:rsidTr="00440775">
        <w:tc>
          <w:tcPr>
            <w:tcW w:w="1759" w:type="dxa"/>
            <w:tcBorders>
              <w:right w:val="single" w:sz="6" w:space="0" w:color="auto"/>
            </w:tcBorders>
            <w:shd w:val="clear" w:color="auto" w:fill="auto"/>
          </w:tcPr>
          <w:p w14:paraId="5C1B9BBA" w14:textId="77777777" w:rsidR="000F2F68" w:rsidRDefault="000F2F68" w:rsidP="00440775">
            <w:pPr>
              <w:rPr>
                <w:ins w:id="824" w:author="Information Services" w:date="2017-05-26T12:58:00Z"/>
                <w:lang w:val="lv-LV"/>
              </w:rPr>
            </w:pPr>
            <w:r>
              <w:rPr>
                <w:lang w:val="lv-LV"/>
              </w:rPr>
              <w:t>n</w:t>
            </w:r>
            <w:r w:rsidRPr="00375BDC">
              <w:rPr>
                <w:lang w:val="lv-LV"/>
              </w:rPr>
              <w:t>ekā</w:t>
            </w:r>
            <w:r>
              <w:rPr>
                <w:lang w:val="lv-LV"/>
              </w:rPr>
              <w:t xml:space="preserve"> nav</w:t>
            </w:r>
          </w:p>
          <w:p w14:paraId="6C1299CA" w14:textId="2A32167F" w:rsidR="00CD2492" w:rsidRPr="00375BDC" w:rsidRDefault="00CD2492" w:rsidP="00440775">
            <w:pPr>
              <w:rPr>
                <w:highlight w:val="yellow"/>
                <w:lang w:val="en-US"/>
              </w:rPr>
            </w:pPr>
            <w:ins w:id="825" w:author="Information Services" w:date="2017-05-26T12:58:00Z">
              <w:r>
                <w:rPr>
                  <w:lang w:val="lv-LV"/>
                </w:rPr>
                <w:t>nothing</w:t>
              </w:r>
            </w:ins>
          </w:p>
        </w:tc>
        <w:tc>
          <w:tcPr>
            <w:tcW w:w="794" w:type="dxa"/>
            <w:shd w:val="clear" w:color="auto" w:fill="auto"/>
          </w:tcPr>
          <w:p w14:paraId="20A2BECA" w14:textId="77777777" w:rsidR="000F2F68" w:rsidRPr="00375BDC" w:rsidRDefault="000F2F68" w:rsidP="00440775">
            <w:pPr>
              <w:numPr>
                <w:ilvl w:val="12"/>
                <w:numId w:val="0"/>
              </w:numPr>
              <w:rPr>
                <w:highlight w:val="yellow"/>
                <w:lang w:val="lv-LV"/>
              </w:rPr>
            </w:pPr>
            <w:r w:rsidRPr="00375BDC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1E7E0E25" w14:textId="77777777" w:rsidR="000F2F68" w:rsidRPr="00375BDC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375BDC">
              <w:sym w:font="Wingdings" w:char="F06F"/>
            </w:r>
          </w:p>
        </w:tc>
      </w:tr>
      <w:tr w:rsidR="000F2F68" w:rsidRPr="00186110" w14:paraId="662FC797" w14:textId="77777777" w:rsidTr="00440775">
        <w:tc>
          <w:tcPr>
            <w:tcW w:w="1759" w:type="dxa"/>
            <w:tcBorders>
              <w:right w:val="single" w:sz="6" w:space="0" w:color="auto"/>
            </w:tcBorders>
            <w:shd w:val="clear" w:color="auto" w:fill="auto"/>
          </w:tcPr>
          <w:p w14:paraId="5E95DD80" w14:textId="77777777" w:rsidR="000F2F68" w:rsidRDefault="000F2F68" w:rsidP="00440775">
            <w:pPr>
              <w:rPr>
                <w:ins w:id="826" w:author="Information Services" w:date="2017-05-26T12:58:00Z"/>
                <w:lang w:val="lv-LV"/>
              </w:rPr>
            </w:pPr>
            <w:r>
              <w:rPr>
                <w:lang w:val="lv-LV"/>
              </w:rPr>
              <w:t>visi/visas</w:t>
            </w:r>
          </w:p>
          <w:p w14:paraId="1E2A754E" w14:textId="365F6FC3" w:rsidR="00CD2492" w:rsidRPr="00375BDC" w:rsidRDefault="00CD2492" w:rsidP="00440775">
            <w:pPr>
              <w:rPr>
                <w:strike/>
                <w:highlight w:val="cyan"/>
              </w:rPr>
            </w:pPr>
            <w:ins w:id="827" w:author="Information Services" w:date="2017-05-26T12:58:00Z">
              <w:r>
                <w:rPr>
                  <w:lang w:val="lv-LV"/>
                </w:rPr>
                <w:t>all</w:t>
              </w:r>
            </w:ins>
          </w:p>
        </w:tc>
        <w:tc>
          <w:tcPr>
            <w:tcW w:w="794" w:type="dxa"/>
            <w:shd w:val="clear" w:color="auto" w:fill="auto"/>
          </w:tcPr>
          <w:p w14:paraId="5DE2FF43" w14:textId="77777777" w:rsidR="000F2F68" w:rsidRPr="00375BDC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375BDC">
              <w:sym w:font="Wingdings" w:char="F06F"/>
            </w:r>
          </w:p>
        </w:tc>
        <w:tc>
          <w:tcPr>
            <w:tcW w:w="850" w:type="dxa"/>
            <w:shd w:val="clear" w:color="auto" w:fill="auto"/>
          </w:tcPr>
          <w:p w14:paraId="68678395" w14:textId="77777777" w:rsidR="000F2F68" w:rsidRPr="00375BDC" w:rsidRDefault="000F2F68" w:rsidP="00440775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375BDC">
              <w:sym w:font="Wingdings" w:char="F06F"/>
            </w:r>
          </w:p>
        </w:tc>
      </w:tr>
      <w:tr w:rsidR="000F2F68" w:rsidRPr="00080CE4" w14:paraId="08915716" w14:textId="77777777" w:rsidTr="00440775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64F53C6" w14:textId="77777777" w:rsidR="000F2F68" w:rsidRDefault="000F2F68" w:rsidP="00440775">
            <w:pPr>
              <w:rPr>
                <w:ins w:id="828" w:author="Information Services" w:date="2017-05-26T12:58:00Z"/>
                <w:lang w:val="lv-LV"/>
              </w:rPr>
            </w:pPr>
            <w:r w:rsidRPr="00375BDC">
              <w:rPr>
                <w:lang w:val="lv-LV"/>
              </w:rPr>
              <w:t>vairāk</w:t>
            </w:r>
          </w:p>
          <w:p w14:paraId="5208CB3D" w14:textId="2C4D94CB" w:rsidR="00CD2492" w:rsidRPr="00375BDC" w:rsidRDefault="00CD2492" w:rsidP="00440775">
            <w:pPr>
              <w:rPr>
                <w:lang w:val="lv-LV"/>
              </w:rPr>
            </w:pPr>
            <w:ins w:id="829" w:author="Information Services" w:date="2017-05-26T12:58:00Z">
              <w:r>
                <w:rPr>
                  <w:lang w:val="lv-LV"/>
                </w:rPr>
                <w:t>more</w:t>
              </w:r>
            </w:ins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C5C4" w14:textId="77777777" w:rsidR="000F2F68" w:rsidRPr="00375BDC" w:rsidRDefault="000F2F68" w:rsidP="00440775">
            <w:pPr>
              <w:numPr>
                <w:ilvl w:val="12"/>
                <w:numId w:val="0"/>
              </w:numPr>
            </w:pPr>
            <w:r w:rsidRPr="00375BDC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4CB8B" w14:textId="77777777" w:rsidR="000F2F68" w:rsidRPr="00375BDC" w:rsidRDefault="000F2F68" w:rsidP="00440775">
            <w:pPr>
              <w:numPr>
                <w:ilvl w:val="12"/>
                <w:numId w:val="0"/>
              </w:numPr>
            </w:pPr>
            <w:r w:rsidRPr="00375BDC">
              <w:sym w:font="Wingdings" w:char="F06F"/>
            </w:r>
          </w:p>
        </w:tc>
      </w:tr>
      <w:tr w:rsidR="000F2F68" w:rsidRPr="00080CE4" w14:paraId="57324F51" w14:textId="77777777" w:rsidTr="00440775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751FCA0" w14:textId="77777777" w:rsidR="000F2F68" w:rsidRDefault="000F2F68" w:rsidP="00440775">
            <w:pPr>
              <w:rPr>
                <w:ins w:id="830" w:author="Information Services" w:date="2017-05-26T12:58:00Z"/>
                <w:lang w:val="lv-LV"/>
              </w:rPr>
            </w:pPr>
            <w:r w:rsidRPr="00375BDC">
              <w:rPr>
                <w:lang w:val="lv-LV"/>
              </w:rPr>
              <w:lastRenderedPageBreak/>
              <w:t>vēl</w:t>
            </w:r>
          </w:p>
          <w:p w14:paraId="4AC69453" w14:textId="5F554789" w:rsidR="00CD2492" w:rsidRPr="00375BDC" w:rsidRDefault="00CD2492" w:rsidP="00440775">
            <w:pPr>
              <w:rPr>
                <w:lang w:val="lv-LV"/>
              </w:rPr>
            </w:pPr>
            <w:ins w:id="831" w:author="Information Services" w:date="2017-05-26T12:58:00Z">
              <w:r>
                <w:rPr>
                  <w:lang w:val="lv-LV"/>
                </w:rPr>
                <w:t>more</w:t>
              </w:r>
            </w:ins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509DF" w14:textId="77777777" w:rsidR="000F2F68" w:rsidRPr="00375BDC" w:rsidRDefault="000F2F68" w:rsidP="00440775">
            <w:pPr>
              <w:numPr>
                <w:ilvl w:val="12"/>
                <w:numId w:val="0"/>
              </w:numPr>
            </w:pPr>
            <w:r w:rsidRPr="00375BDC">
              <w:sym w:font="Wingdings" w:char="F06F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8820E" w14:textId="77777777" w:rsidR="000F2F68" w:rsidRPr="00375BDC" w:rsidRDefault="000F2F68" w:rsidP="00440775">
            <w:pPr>
              <w:numPr>
                <w:ilvl w:val="12"/>
                <w:numId w:val="0"/>
              </w:numPr>
            </w:pPr>
            <w:r w:rsidRPr="00375BDC">
              <w:sym w:font="Wingdings" w:char="F06F"/>
            </w:r>
          </w:p>
        </w:tc>
      </w:tr>
    </w:tbl>
    <w:p w14:paraId="4019B68F" w14:textId="77777777" w:rsidR="000F2F68" w:rsidRDefault="000F2F68" w:rsidP="000F2F68">
      <w:pPr>
        <w:ind w:left="283"/>
        <w:rPr>
          <w:b/>
          <w:sz w:val="24"/>
          <w:szCs w:val="24"/>
          <w:lang w:val="lv-LV"/>
        </w:rPr>
        <w:sectPr w:rsidR="000F2F68" w:rsidSect="00375BDC">
          <w:type w:val="continuous"/>
          <w:pgSz w:w="11907" w:h="16840"/>
          <w:pgMar w:top="1134" w:right="1134" w:bottom="567" w:left="1134" w:header="851" w:footer="708" w:gutter="0"/>
          <w:paperSrc w:first="7" w:other="7"/>
          <w:cols w:num="3" w:space="964"/>
          <w:titlePg/>
        </w:sectPr>
      </w:pPr>
    </w:p>
    <w:p w14:paraId="357D6783" w14:textId="77777777" w:rsidR="000F2F68" w:rsidRDefault="000F2F68" w:rsidP="000F2F68">
      <w:pPr>
        <w:rPr>
          <w:b/>
          <w:sz w:val="24"/>
          <w:szCs w:val="24"/>
          <w:lang w:val="lv-LV"/>
        </w:rPr>
      </w:pPr>
    </w:p>
    <w:p w14:paraId="5B4653A1" w14:textId="77777777" w:rsidR="00375BDC" w:rsidRDefault="00375BDC" w:rsidP="00CE17F3">
      <w:pPr>
        <w:ind w:left="283"/>
        <w:rPr>
          <w:b/>
          <w:sz w:val="24"/>
          <w:szCs w:val="24"/>
          <w:lang w:val="lv-LV"/>
        </w:rPr>
        <w:sectPr w:rsidR="00375BDC" w:rsidSect="00B21EDC">
          <w:type w:val="continuous"/>
          <w:pgSz w:w="11907" w:h="16840"/>
          <w:pgMar w:top="1134" w:right="1134" w:bottom="567" w:left="1134" w:header="851" w:footer="708" w:gutter="0"/>
          <w:paperSrc w:first="7" w:other="7"/>
          <w:cols w:num="2" w:space="907"/>
          <w:titlePg/>
        </w:sectPr>
      </w:pPr>
    </w:p>
    <w:p w14:paraId="340333C3" w14:textId="77777777" w:rsidR="00145DD4" w:rsidRDefault="00145DD4" w:rsidP="00770FA2">
      <w:pPr>
        <w:rPr>
          <w:lang w:val="lv-LV"/>
        </w:rPr>
      </w:pPr>
    </w:p>
    <w:p w14:paraId="66FF04F8" w14:textId="2D6E13E5" w:rsidR="00E3066A" w:rsidRPr="001002F1" w:rsidRDefault="00E3066A" w:rsidP="00E3066A">
      <w:pPr>
        <w:ind w:left="6480" w:firstLine="720"/>
        <w:jc w:val="center"/>
        <w:rPr>
          <w:b/>
          <w:sz w:val="32"/>
          <w:szCs w:val="32"/>
          <w:lang w:val="lv-LV"/>
        </w:rPr>
      </w:pPr>
    </w:p>
    <w:sectPr w:rsidR="00E3066A" w:rsidRPr="001002F1">
      <w:type w:val="continuous"/>
      <w:pgSz w:w="11907" w:h="16840"/>
      <w:pgMar w:top="1134" w:right="1134" w:bottom="567" w:left="1134" w:header="851" w:footer="708" w:gutter="0"/>
      <w:paperSrc w:first="7" w:other="7"/>
      <w:cols w:space="708"/>
      <w:titlePg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C28AB4" w15:done="0"/>
  <w15:commentEx w15:paraId="2A506639" w15:done="0"/>
  <w15:commentEx w15:paraId="318D4CB8" w15:done="0"/>
  <w15:commentEx w15:paraId="457F2F8F" w15:done="0"/>
  <w15:commentEx w15:paraId="6FCEBAC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E404E" w14:textId="77777777" w:rsidR="00BF6083" w:rsidRDefault="00BF6083">
      <w:r>
        <w:separator/>
      </w:r>
    </w:p>
  </w:endnote>
  <w:endnote w:type="continuationSeparator" w:id="0">
    <w:p w14:paraId="6363BC0C" w14:textId="77777777" w:rsidR="00BF6083" w:rsidRDefault="00BF6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804B7" w14:textId="77777777" w:rsidR="00BF6083" w:rsidRDefault="00BF6083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67C7">
      <w:rPr>
        <w:rStyle w:val="PageNumber"/>
        <w:noProof/>
      </w:rPr>
      <w:t>6</w:t>
    </w:r>
    <w:r>
      <w:rPr>
        <w:rStyle w:val="PageNumber"/>
      </w:rPr>
      <w:fldChar w:fldCharType="end"/>
    </w:r>
  </w:p>
  <w:p w14:paraId="28C9D8F8" w14:textId="77777777" w:rsidR="00BF6083" w:rsidRDefault="00BF60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97088" w14:textId="77777777" w:rsidR="00BF6083" w:rsidRDefault="00BF6083">
      <w:r>
        <w:separator/>
      </w:r>
    </w:p>
  </w:footnote>
  <w:footnote w:type="continuationSeparator" w:id="0">
    <w:p w14:paraId="24DF467A" w14:textId="77777777" w:rsidR="00BF6083" w:rsidRDefault="00BF6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721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526AD8"/>
    <w:multiLevelType w:val="hybridMultilevel"/>
    <w:tmpl w:val="903A646E"/>
    <w:lvl w:ilvl="0" w:tplc="1102E6D4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506C0"/>
    <w:multiLevelType w:val="hybridMultilevel"/>
    <w:tmpl w:val="E5AC8F18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8A1628"/>
    <w:multiLevelType w:val="hybridMultilevel"/>
    <w:tmpl w:val="00DC397A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324CBD"/>
    <w:multiLevelType w:val="hybridMultilevel"/>
    <w:tmpl w:val="051C68C6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CF012F"/>
    <w:multiLevelType w:val="hybridMultilevel"/>
    <w:tmpl w:val="AF168624"/>
    <w:lvl w:ilvl="0" w:tplc="1102E6D4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A104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C1B5F60"/>
    <w:multiLevelType w:val="hybridMultilevel"/>
    <w:tmpl w:val="746820B6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C921F8"/>
    <w:multiLevelType w:val="hybridMultilevel"/>
    <w:tmpl w:val="3B1613DA"/>
    <w:lvl w:ilvl="0" w:tplc="1102E6D4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232FB"/>
    <w:multiLevelType w:val="hybridMultilevel"/>
    <w:tmpl w:val="ECB804C2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4D425E"/>
    <w:multiLevelType w:val="singleLevel"/>
    <w:tmpl w:val="BC0A7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262F0581"/>
    <w:multiLevelType w:val="hybridMultilevel"/>
    <w:tmpl w:val="F8E6350C"/>
    <w:lvl w:ilvl="0" w:tplc="1102E6D4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720427"/>
    <w:multiLevelType w:val="hybridMultilevel"/>
    <w:tmpl w:val="00DC397A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A4678E"/>
    <w:multiLevelType w:val="hybridMultilevel"/>
    <w:tmpl w:val="325C582E"/>
    <w:lvl w:ilvl="0" w:tplc="1102E6D4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6B358C"/>
    <w:multiLevelType w:val="hybridMultilevel"/>
    <w:tmpl w:val="746820B6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763647"/>
    <w:multiLevelType w:val="hybridMultilevel"/>
    <w:tmpl w:val="E98AFA62"/>
    <w:lvl w:ilvl="0" w:tplc="1102E6D4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0E1C3F"/>
    <w:multiLevelType w:val="hybridMultilevel"/>
    <w:tmpl w:val="6442BB7C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6EA7F0C"/>
    <w:multiLevelType w:val="hybridMultilevel"/>
    <w:tmpl w:val="051C68C6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2301E3"/>
    <w:multiLevelType w:val="hybridMultilevel"/>
    <w:tmpl w:val="051C68C6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28646F"/>
    <w:multiLevelType w:val="hybridMultilevel"/>
    <w:tmpl w:val="AF168624"/>
    <w:lvl w:ilvl="0" w:tplc="1102E6D4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D55DD"/>
    <w:multiLevelType w:val="hybridMultilevel"/>
    <w:tmpl w:val="58E4AD30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AF010A5"/>
    <w:multiLevelType w:val="hybridMultilevel"/>
    <w:tmpl w:val="58E4AD30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8580265"/>
    <w:multiLevelType w:val="hybridMultilevel"/>
    <w:tmpl w:val="E8A6DFB2"/>
    <w:lvl w:ilvl="0" w:tplc="0DFE33A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260019" w:tentative="1">
      <w:start w:val="1"/>
      <w:numFmt w:val="lowerLetter"/>
      <w:lvlText w:val="%2."/>
      <w:lvlJc w:val="left"/>
      <w:pPr>
        <w:ind w:left="1506" w:hanging="360"/>
      </w:pPr>
    </w:lvl>
    <w:lvl w:ilvl="2" w:tplc="0426001B" w:tentative="1">
      <w:start w:val="1"/>
      <w:numFmt w:val="lowerRoman"/>
      <w:lvlText w:val="%3."/>
      <w:lvlJc w:val="right"/>
      <w:pPr>
        <w:ind w:left="2226" w:hanging="180"/>
      </w:pPr>
    </w:lvl>
    <w:lvl w:ilvl="3" w:tplc="0426000F" w:tentative="1">
      <w:start w:val="1"/>
      <w:numFmt w:val="decimal"/>
      <w:lvlText w:val="%4."/>
      <w:lvlJc w:val="left"/>
      <w:pPr>
        <w:ind w:left="2946" w:hanging="360"/>
      </w:pPr>
    </w:lvl>
    <w:lvl w:ilvl="4" w:tplc="04260019" w:tentative="1">
      <w:start w:val="1"/>
      <w:numFmt w:val="lowerLetter"/>
      <w:lvlText w:val="%5."/>
      <w:lvlJc w:val="left"/>
      <w:pPr>
        <w:ind w:left="3666" w:hanging="360"/>
      </w:pPr>
    </w:lvl>
    <w:lvl w:ilvl="5" w:tplc="0426001B" w:tentative="1">
      <w:start w:val="1"/>
      <w:numFmt w:val="lowerRoman"/>
      <w:lvlText w:val="%6."/>
      <w:lvlJc w:val="right"/>
      <w:pPr>
        <w:ind w:left="4386" w:hanging="180"/>
      </w:pPr>
    </w:lvl>
    <w:lvl w:ilvl="6" w:tplc="0426000F" w:tentative="1">
      <w:start w:val="1"/>
      <w:numFmt w:val="decimal"/>
      <w:lvlText w:val="%7."/>
      <w:lvlJc w:val="left"/>
      <w:pPr>
        <w:ind w:left="5106" w:hanging="360"/>
      </w:pPr>
    </w:lvl>
    <w:lvl w:ilvl="7" w:tplc="04260019" w:tentative="1">
      <w:start w:val="1"/>
      <w:numFmt w:val="lowerLetter"/>
      <w:lvlText w:val="%8."/>
      <w:lvlJc w:val="left"/>
      <w:pPr>
        <w:ind w:left="5826" w:hanging="360"/>
      </w:pPr>
    </w:lvl>
    <w:lvl w:ilvl="8" w:tplc="042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8A908BA"/>
    <w:multiLevelType w:val="hybridMultilevel"/>
    <w:tmpl w:val="15F264D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3C68AC"/>
    <w:multiLevelType w:val="hybridMultilevel"/>
    <w:tmpl w:val="58E4AD30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0625058"/>
    <w:multiLevelType w:val="singleLevel"/>
    <w:tmpl w:val="D0E0ABE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b/>
      </w:rPr>
    </w:lvl>
  </w:abstractNum>
  <w:abstractNum w:abstractNumId="26">
    <w:nsid w:val="6B29561B"/>
    <w:multiLevelType w:val="hybridMultilevel"/>
    <w:tmpl w:val="158295B4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01F1C86"/>
    <w:multiLevelType w:val="hybridMultilevel"/>
    <w:tmpl w:val="34E4740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565DD7"/>
    <w:multiLevelType w:val="hybridMultilevel"/>
    <w:tmpl w:val="ECB804C2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575642"/>
    <w:multiLevelType w:val="hybridMultilevel"/>
    <w:tmpl w:val="E0EECC88"/>
    <w:lvl w:ilvl="0" w:tplc="D72C5092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DC25A57"/>
    <w:multiLevelType w:val="singleLevel"/>
    <w:tmpl w:val="1102E6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0"/>
  </w:num>
  <w:num w:numId="2">
    <w:abstractNumId w:val="25"/>
  </w:num>
  <w:num w:numId="3">
    <w:abstractNumId w:val="30"/>
  </w:num>
  <w:num w:numId="4">
    <w:abstractNumId w:val="22"/>
  </w:num>
  <w:num w:numId="5">
    <w:abstractNumId w:val="6"/>
  </w:num>
  <w:num w:numId="6">
    <w:abstractNumId w:val="18"/>
  </w:num>
  <w:num w:numId="7">
    <w:abstractNumId w:val="11"/>
  </w:num>
  <w:num w:numId="8">
    <w:abstractNumId w:val="15"/>
  </w:num>
  <w:num w:numId="9">
    <w:abstractNumId w:val="13"/>
  </w:num>
  <w:num w:numId="10">
    <w:abstractNumId w:val="8"/>
  </w:num>
  <w:num w:numId="11">
    <w:abstractNumId w:val="1"/>
  </w:num>
  <w:num w:numId="12">
    <w:abstractNumId w:val="5"/>
  </w:num>
  <w:num w:numId="13">
    <w:abstractNumId w:val="19"/>
  </w:num>
  <w:num w:numId="14">
    <w:abstractNumId w:val="16"/>
  </w:num>
  <w:num w:numId="15">
    <w:abstractNumId w:val="26"/>
  </w:num>
  <w:num w:numId="16">
    <w:abstractNumId w:val="9"/>
  </w:num>
  <w:num w:numId="17">
    <w:abstractNumId w:val="28"/>
  </w:num>
  <w:num w:numId="18">
    <w:abstractNumId w:val="29"/>
  </w:num>
  <w:num w:numId="19">
    <w:abstractNumId w:val="7"/>
  </w:num>
  <w:num w:numId="20">
    <w:abstractNumId w:val="14"/>
  </w:num>
  <w:num w:numId="21">
    <w:abstractNumId w:val="3"/>
  </w:num>
  <w:num w:numId="22">
    <w:abstractNumId w:val="12"/>
  </w:num>
  <w:num w:numId="23">
    <w:abstractNumId w:val="2"/>
  </w:num>
  <w:num w:numId="24">
    <w:abstractNumId w:val="24"/>
  </w:num>
  <w:num w:numId="25">
    <w:abstractNumId w:val="21"/>
  </w:num>
  <w:num w:numId="26">
    <w:abstractNumId w:val="20"/>
  </w:num>
  <w:num w:numId="27">
    <w:abstractNumId w:val="4"/>
  </w:num>
  <w:num w:numId="28">
    <w:abstractNumId w:val="17"/>
  </w:num>
  <w:num w:numId="29">
    <w:abstractNumId w:val="23"/>
  </w:num>
  <w:num w:numId="30">
    <w:abstractNumId w:val="0"/>
  </w:num>
  <w:num w:numId="31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trackRevision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93"/>
    <w:rsid w:val="0000258A"/>
    <w:rsid w:val="0001496A"/>
    <w:rsid w:val="000162A0"/>
    <w:rsid w:val="000168DA"/>
    <w:rsid w:val="00016A7B"/>
    <w:rsid w:val="0003386D"/>
    <w:rsid w:val="00042A35"/>
    <w:rsid w:val="0005018A"/>
    <w:rsid w:val="000501D5"/>
    <w:rsid w:val="000572F5"/>
    <w:rsid w:val="00060EC9"/>
    <w:rsid w:val="00062A6B"/>
    <w:rsid w:val="0006303F"/>
    <w:rsid w:val="00063399"/>
    <w:rsid w:val="00063AD1"/>
    <w:rsid w:val="00066B0A"/>
    <w:rsid w:val="00080CE4"/>
    <w:rsid w:val="00092DE2"/>
    <w:rsid w:val="00094204"/>
    <w:rsid w:val="000953AC"/>
    <w:rsid w:val="00097EAC"/>
    <w:rsid w:val="000D0E15"/>
    <w:rsid w:val="000D5363"/>
    <w:rsid w:val="000D63D8"/>
    <w:rsid w:val="000F2F68"/>
    <w:rsid w:val="000F2FF9"/>
    <w:rsid w:val="001002F1"/>
    <w:rsid w:val="00100FA0"/>
    <w:rsid w:val="00101049"/>
    <w:rsid w:val="001040AF"/>
    <w:rsid w:val="001062FA"/>
    <w:rsid w:val="0010747E"/>
    <w:rsid w:val="00117594"/>
    <w:rsid w:val="001241B7"/>
    <w:rsid w:val="00141072"/>
    <w:rsid w:val="00145DD4"/>
    <w:rsid w:val="00151768"/>
    <w:rsid w:val="00181791"/>
    <w:rsid w:val="00186110"/>
    <w:rsid w:val="0019667A"/>
    <w:rsid w:val="001A2606"/>
    <w:rsid w:val="001B590C"/>
    <w:rsid w:val="001C039D"/>
    <w:rsid w:val="001D4122"/>
    <w:rsid w:val="001D5615"/>
    <w:rsid w:val="001D6680"/>
    <w:rsid w:val="001E0405"/>
    <w:rsid w:val="00202ACA"/>
    <w:rsid w:val="00203A82"/>
    <w:rsid w:val="002126ED"/>
    <w:rsid w:val="00217494"/>
    <w:rsid w:val="002355BF"/>
    <w:rsid w:val="00237824"/>
    <w:rsid w:val="00247C54"/>
    <w:rsid w:val="00253ECB"/>
    <w:rsid w:val="00270424"/>
    <w:rsid w:val="00286058"/>
    <w:rsid w:val="002A4158"/>
    <w:rsid w:val="002B5722"/>
    <w:rsid w:val="002B7B2A"/>
    <w:rsid w:val="002C54F7"/>
    <w:rsid w:val="002C6B64"/>
    <w:rsid w:val="002C7BCB"/>
    <w:rsid w:val="002D53B9"/>
    <w:rsid w:val="002D733F"/>
    <w:rsid w:val="002E0D10"/>
    <w:rsid w:val="002F17B2"/>
    <w:rsid w:val="002F3BEE"/>
    <w:rsid w:val="002F6E42"/>
    <w:rsid w:val="003135B8"/>
    <w:rsid w:val="00315983"/>
    <w:rsid w:val="003309A5"/>
    <w:rsid w:val="00332A09"/>
    <w:rsid w:val="003643A3"/>
    <w:rsid w:val="003662E2"/>
    <w:rsid w:val="00370031"/>
    <w:rsid w:val="00375BDC"/>
    <w:rsid w:val="0038746B"/>
    <w:rsid w:val="003B3008"/>
    <w:rsid w:val="003C5F55"/>
    <w:rsid w:val="003E5B95"/>
    <w:rsid w:val="0040654F"/>
    <w:rsid w:val="00407165"/>
    <w:rsid w:val="00420BCF"/>
    <w:rsid w:val="00426287"/>
    <w:rsid w:val="00433D7D"/>
    <w:rsid w:val="00436167"/>
    <w:rsid w:val="00440775"/>
    <w:rsid w:val="00443943"/>
    <w:rsid w:val="00477985"/>
    <w:rsid w:val="004859B6"/>
    <w:rsid w:val="00485DA0"/>
    <w:rsid w:val="00486093"/>
    <w:rsid w:val="004A4FE6"/>
    <w:rsid w:val="004A511A"/>
    <w:rsid w:val="004A56E5"/>
    <w:rsid w:val="004A76E8"/>
    <w:rsid w:val="004A7F22"/>
    <w:rsid w:val="004B0FC0"/>
    <w:rsid w:val="004C18A5"/>
    <w:rsid w:val="004C19CA"/>
    <w:rsid w:val="0050128C"/>
    <w:rsid w:val="005030D0"/>
    <w:rsid w:val="00506469"/>
    <w:rsid w:val="00506D50"/>
    <w:rsid w:val="00507748"/>
    <w:rsid w:val="005162F3"/>
    <w:rsid w:val="00525B9F"/>
    <w:rsid w:val="005316EA"/>
    <w:rsid w:val="00532385"/>
    <w:rsid w:val="005428E2"/>
    <w:rsid w:val="00551D4C"/>
    <w:rsid w:val="00552625"/>
    <w:rsid w:val="00563A3A"/>
    <w:rsid w:val="00564339"/>
    <w:rsid w:val="0056483D"/>
    <w:rsid w:val="00577838"/>
    <w:rsid w:val="00585BDE"/>
    <w:rsid w:val="005A36ED"/>
    <w:rsid w:val="005B239C"/>
    <w:rsid w:val="005B5048"/>
    <w:rsid w:val="005B60AF"/>
    <w:rsid w:val="005B61B9"/>
    <w:rsid w:val="005C12DB"/>
    <w:rsid w:val="005D3E52"/>
    <w:rsid w:val="005E1627"/>
    <w:rsid w:val="005E4FED"/>
    <w:rsid w:val="005F5446"/>
    <w:rsid w:val="00600311"/>
    <w:rsid w:val="006047BE"/>
    <w:rsid w:val="00626E2A"/>
    <w:rsid w:val="00637EBE"/>
    <w:rsid w:val="00646B1F"/>
    <w:rsid w:val="0065252A"/>
    <w:rsid w:val="006646FB"/>
    <w:rsid w:val="00673755"/>
    <w:rsid w:val="006758CF"/>
    <w:rsid w:val="00675A0D"/>
    <w:rsid w:val="0067644A"/>
    <w:rsid w:val="00681317"/>
    <w:rsid w:val="0068490F"/>
    <w:rsid w:val="00687835"/>
    <w:rsid w:val="00695F1E"/>
    <w:rsid w:val="006A44B9"/>
    <w:rsid w:val="006A4C1A"/>
    <w:rsid w:val="006B3FC5"/>
    <w:rsid w:val="006B7745"/>
    <w:rsid w:val="006D3B24"/>
    <w:rsid w:val="006E366C"/>
    <w:rsid w:val="006E5C9F"/>
    <w:rsid w:val="006F2724"/>
    <w:rsid w:val="00701B79"/>
    <w:rsid w:val="00707E36"/>
    <w:rsid w:val="007102C4"/>
    <w:rsid w:val="00710663"/>
    <w:rsid w:val="00722AFF"/>
    <w:rsid w:val="007241F7"/>
    <w:rsid w:val="007326EE"/>
    <w:rsid w:val="007379EC"/>
    <w:rsid w:val="007433EA"/>
    <w:rsid w:val="0074454F"/>
    <w:rsid w:val="00747B9D"/>
    <w:rsid w:val="0075036B"/>
    <w:rsid w:val="007554F5"/>
    <w:rsid w:val="00761D79"/>
    <w:rsid w:val="00770FA2"/>
    <w:rsid w:val="00771D76"/>
    <w:rsid w:val="0077454C"/>
    <w:rsid w:val="0079334B"/>
    <w:rsid w:val="007A4334"/>
    <w:rsid w:val="007C4A2C"/>
    <w:rsid w:val="007E389A"/>
    <w:rsid w:val="007F4C8A"/>
    <w:rsid w:val="007F7B95"/>
    <w:rsid w:val="007F7DA4"/>
    <w:rsid w:val="00804CB0"/>
    <w:rsid w:val="00804EE2"/>
    <w:rsid w:val="00806989"/>
    <w:rsid w:val="00806CAE"/>
    <w:rsid w:val="00815B56"/>
    <w:rsid w:val="00825929"/>
    <w:rsid w:val="0083351F"/>
    <w:rsid w:val="0083405C"/>
    <w:rsid w:val="00840433"/>
    <w:rsid w:val="0085015B"/>
    <w:rsid w:val="0085506D"/>
    <w:rsid w:val="00857CEE"/>
    <w:rsid w:val="008624DF"/>
    <w:rsid w:val="00874EF7"/>
    <w:rsid w:val="00886E20"/>
    <w:rsid w:val="00896B91"/>
    <w:rsid w:val="008A00A1"/>
    <w:rsid w:val="008A144F"/>
    <w:rsid w:val="008B2CC0"/>
    <w:rsid w:val="008B4186"/>
    <w:rsid w:val="008D567A"/>
    <w:rsid w:val="008E31FE"/>
    <w:rsid w:val="008E405E"/>
    <w:rsid w:val="008F1FAA"/>
    <w:rsid w:val="008F3514"/>
    <w:rsid w:val="008F500E"/>
    <w:rsid w:val="00903F2C"/>
    <w:rsid w:val="00944C83"/>
    <w:rsid w:val="00955ED9"/>
    <w:rsid w:val="0095611E"/>
    <w:rsid w:val="0095794C"/>
    <w:rsid w:val="00970180"/>
    <w:rsid w:val="00975227"/>
    <w:rsid w:val="0097723C"/>
    <w:rsid w:val="0098423B"/>
    <w:rsid w:val="0098550B"/>
    <w:rsid w:val="00986679"/>
    <w:rsid w:val="00990441"/>
    <w:rsid w:val="009B1F56"/>
    <w:rsid w:val="009B3D89"/>
    <w:rsid w:val="009B4C4F"/>
    <w:rsid w:val="009B7195"/>
    <w:rsid w:val="009C3C1D"/>
    <w:rsid w:val="009C5308"/>
    <w:rsid w:val="009C5341"/>
    <w:rsid w:val="009D15AA"/>
    <w:rsid w:val="009D7EBA"/>
    <w:rsid w:val="00A02138"/>
    <w:rsid w:val="00A03C41"/>
    <w:rsid w:val="00A07247"/>
    <w:rsid w:val="00A1759C"/>
    <w:rsid w:val="00A40E99"/>
    <w:rsid w:val="00A40ED0"/>
    <w:rsid w:val="00A41E0C"/>
    <w:rsid w:val="00A47764"/>
    <w:rsid w:val="00A51F7A"/>
    <w:rsid w:val="00A63EF8"/>
    <w:rsid w:val="00A710D3"/>
    <w:rsid w:val="00A83139"/>
    <w:rsid w:val="00A92504"/>
    <w:rsid w:val="00A93C5E"/>
    <w:rsid w:val="00AB34A1"/>
    <w:rsid w:val="00AC6721"/>
    <w:rsid w:val="00AC74AE"/>
    <w:rsid w:val="00AC7B37"/>
    <w:rsid w:val="00AF2EEB"/>
    <w:rsid w:val="00AF6F66"/>
    <w:rsid w:val="00B07A71"/>
    <w:rsid w:val="00B176BA"/>
    <w:rsid w:val="00B21EDC"/>
    <w:rsid w:val="00B2758D"/>
    <w:rsid w:val="00B450A4"/>
    <w:rsid w:val="00B500B5"/>
    <w:rsid w:val="00B55822"/>
    <w:rsid w:val="00B616F6"/>
    <w:rsid w:val="00B67EC0"/>
    <w:rsid w:val="00B762AB"/>
    <w:rsid w:val="00B91889"/>
    <w:rsid w:val="00B9344B"/>
    <w:rsid w:val="00B949AE"/>
    <w:rsid w:val="00B95BAE"/>
    <w:rsid w:val="00B95BD4"/>
    <w:rsid w:val="00B96143"/>
    <w:rsid w:val="00B96167"/>
    <w:rsid w:val="00BB4A0A"/>
    <w:rsid w:val="00BB4C56"/>
    <w:rsid w:val="00BB7048"/>
    <w:rsid w:val="00BD5648"/>
    <w:rsid w:val="00BE150A"/>
    <w:rsid w:val="00BE4C07"/>
    <w:rsid w:val="00BE7FDD"/>
    <w:rsid w:val="00BF2326"/>
    <w:rsid w:val="00BF6083"/>
    <w:rsid w:val="00C0607A"/>
    <w:rsid w:val="00C15B59"/>
    <w:rsid w:val="00C267C7"/>
    <w:rsid w:val="00C36E79"/>
    <w:rsid w:val="00C40A75"/>
    <w:rsid w:val="00C5228F"/>
    <w:rsid w:val="00C52EF4"/>
    <w:rsid w:val="00C53A60"/>
    <w:rsid w:val="00C56D39"/>
    <w:rsid w:val="00C667AB"/>
    <w:rsid w:val="00C70245"/>
    <w:rsid w:val="00C77A6A"/>
    <w:rsid w:val="00C807F6"/>
    <w:rsid w:val="00C81078"/>
    <w:rsid w:val="00C83424"/>
    <w:rsid w:val="00C92A6B"/>
    <w:rsid w:val="00CA07C1"/>
    <w:rsid w:val="00CA2F00"/>
    <w:rsid w:val="00CA6233"/>
    <w:rsid w:val="00CD2492"/>
    <w:rsid w:val="00CE0CE7"/>
    <w:rsid w:val="00CE17F3"/>
    <w:rsid w:val="00CF65F2"/>
    <w:rsid w:val="00D01762"/>
    <w:rsid w:val="00D20DBA"/>
    <w:rsid w:val="00D41357"/>
    <w:rsid w:val="00D41851"/>
    <w:rsid w:val="00D472A3"/>
    <w:rsid w:val="00D552D2"/>
    <w:rsid w:val="00D55F2A"/>
    <w:rsid w:val="00D75B25"/>
    <w:rsid w:val="00DA6029"/>
    <w:rsid w:val="00DB1861"/>
    <w:rsid w:val="00DB3971"/>
    <w:rsid w:val="00DB61DF"/>
    <w:rsid w:val="00DB70CE"/>
    <w:rsid w:val="00DB76EF"/>
    <w:rsid w:val="00DB7D08"/>
    <w:rsid w:val="00DE3989"/>
    <w:rsid w:val="00DF5168"/>
    <w:rsid w:val="00E3066A"/>
    <w:rsid w:val="00E42331"/>
    <w:rsid w:val="00E426E6"/>
    <w:rsid w:val="00E63212"/>
    <w:rsid w:val="00E80A3B"/>
    <w:rsid w:val="00E83645"/>
    <w:rsid w:val="00E83E17"/>
    <w:rsid w:val="00EA26E5"/>
    <w:rsid w:val="00EA3C11"/>
    <w:rsid w:val="00EA4950"/>
    <w:rsid w:val="00EA7F28"/>
    <w:rsid w:val="00EC0ACA"/>
    <w:rsid w:val="00EC3948"/>
    <w:rsid w:val="00ED17CC"/>
    <w:rsid w:val="00F00388"/>
    <w:rsid w:val="00F0198A"/>
    <w:rsid w:val="00F13395"/>
    <w:rsid w:val="00F155D4"/>
    <w:rsid w:val="00F31C11"/>
    <w:rsid w:val="00F33558"/>
    <w:rsid w:val="00F42F90"/>
    <w:rsid w:val="00F43F40"/>
    <w:rsid w:val="00F71F11"/>
    <w:rsid w:val="00F75A86"/>
    <w:rsid w:val="00F77CB5"/>
    <w:rsid w:val="00F8279C"/>
    <w:rsid w:val="00F87533"/>
    <w:rsid w:val="00FB27A0"/>
    <w:rsid w:val="00FB60ED"/>
    <w:rsid w:val="00FB70E1"/>
    <w:rsid w:val="00FC28B2"/>
    <w:rsid w:val="00FC695D"/>
    <w:rsid w:val="00FD2904"/>
    <w:rsid w:val="00FD616E"/>
    <w:rsid w:val="00FF1150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347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4F"/>
    <w:pPr>
      <w:autoSpaceDE w:val="0"/>
      <w:autoSpaceDN w:val="0"/>
    </w:pPr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284" w:hanging="284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pPr>
      <w:ind w:left="284" w:hanging="284"/>
      <w:jc w:val="both"/>
    </w:pPr>
  </w:style>
  <w:style w:type="paragraph" w:styleId="BodyTextIndent3">
    <w:name w:val="Body Text Indent 3"/>
    <w:basedOn w:val="Normal"/>
    <w:semiHidden/>
    <w:pPr>
      <w:ind w:left="284" w:hanging="284"/>
      <w:jc w:val="both"/>
    </w:pPr>
    <w:rPr>
      <w:b/>
      <w:bCs/>
      <w:sz w:val="28"/>
      <w:szCs w:val="28"/>
    </w:r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autoSpaceDE/>
      <w:autoSpaceDN/>
    </w:pPr>
    <w:rPr>
      <w:i/>
      <w:snapToGrid w:val="0"/>
      <w:sz w:val="24"/>
    </w:rPr>
  </w:style>
  <w:style w:type="paragraph" w:styleId="CommentText">
    <w:name w:val="annotation text"/>
    <w:basedOn w:val="Normal"/>
    <w:link w:val="CommentTextChar"/>
    <w:rsid w:val="00EC3948"/>
    <w:pPr>
      <w:autoSpaceDE/>
      <w:autoSpaceDN/>
    </w:pPr>
  </w:style>
  <w:style w:type="character" w:customStyle="1" w:styleId="CommentTextChar">
    <w:name w:val="Comment Text Char"/>
    <w:link w:val="CommentText"/>
    <w:rsid w:val="00EC3948"/>
    <w:rPr>
      <w:lang w:val="ru-RU" w:eastAsia="ru-RU"/>
    </w:rPr>
  </w:style>
  <w:style w:type="character" w:styleId="CommentReference">
    <w:name w:val="annotation reference"/>
    <w:uiPriority w:val="99"/>
    <w:unhideWhenUsed/>
    <w:rsid w:val="00EC394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9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3948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59"/>
    <w:rsid w:val="00C667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2Char">
    <w:name w:val="Body Text Indent 2 Char"/>
    <w:link w:val="BodyTextIndent2"/>
    <w:semiHidden/>
    <w:rsid w:val="00C92A6B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6E8"/>
    <w:pPr>
      <w:autoSpaceDE w:val="0"/>
      <w:autoSpaceDN w:val="0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76E8"/>
    <w:rPr>
      <w:b/>
      <w:bCs/>
      <w:lang w:val="ru-RU" w:eastAsia="ru-RU"/>
    </w:rPr>
  </w:style>
  <w:style w:type="paragraph" w:customStyle="1" w:styleId="Lyslisteuthevingsfarge31">
    <w:name w:val="Lys liste – uthevingsfarge 31"/>
    <w:hidden/>
    <w:uiPriority w:val="71"/>
    <w:rsid w:val="0003386D"/>
    <w:rPr>
      <w:lang w:val="ru-RU" w:eastAsia="ru-RU"/>
    </w:rPr>
  </w:style>
  <w:style w:type="paragraph" w:customStyle="1" w:styleId="Lystrutenett-uthevingsfarge31">
    <w:name w:val="Lyst rutenett - uthevingsfarge 31"/>
    <w:basedOn w:val="Normal"/>
    <w:uiPriority w:val="34"/>
    <w:qFormat/>
    <w:rsid w:val="00477985"/>
    <w:pPr>
      <w:autoSpaceDE/>
      <w:autoSpaceDN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4F"/>
    <w:pPr>
      <w:autoSpaceDE w:val="0"/>
      <w:autoSpaceDN w:val="0"/>
    </w:pPr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284" w:hanging="284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pPr>
      <w:ind w:left="284" w:hanging="284"/>
      <w:jc w:val="both"/>
    </w:pPr>
  </w:style>
  <w:style w:type="paragraph" w:styleId="BodyTextIndent3">
    <w:name w:val="Body Text Indent 3"/>
    <w:basedOn w:val="Normal"/>
    <w:semiHidden/>
    <w:pPr>
      <w:ind w:left="284" w:hanging="284"/>
      <w:jc w:val="both"/>
    </w:pPr>
    <w:rPr>
      <w:b/>
      <w:bCs/>
      <w:sz w:val="28"/>
      <w:szCs w:val="28"/>
    </w:r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autoSpaceDE/>
      <w:autoSpaceDN/>
    </w:pPr>
    <w:rPr>
      <w:i/>
      <w:snapToGrid w:val="0"/>
      <w:sz w:val="24"/>
    </w:rPr>
  </w:style>
  <w:style w:type="paragraph" w:styleId="CommentText">
    <w:name w:val="annotation text"/>
    <w:basedOn w:val="Normal"/>
    <w:link w:val="CommentTextChar"/>
    <w:rsid w:val="00EC3948"/>
    <w:pPr>
      <w:autoSpaceDE/>
      <w:autoSpaceDN/>
    </w:pPr>
  </w:style>
  <w:style w:type="character" w:customStyle="1" w:styleId="CommentTextChar">
    <w:name w:val="Comment Text Char"/>
    <w:link w:val="CommentText"/>
    <w:rsid w:val="00EC3948"/>
    <w:rPr>
      <w:lang w:val="ru-RU" w:eastAsia="ru-RU"/>
    </w:rPr>
  </w:style>
  <w:style w:type="character" w:styleId="CommentReference">
    <w:name w:val="annotation reference"/>
    <w:uiPriority w:val="99"/>
    <w:unhideWhenUsed/>
    <w:rsid w:val="00EC394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9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3948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59"/>
    <w:rsid w:val="00C667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2Char">
    <w:name w:val="Body Text Indent 2 Char"/>
    <w:link w:val="BodyTextIndent2"/>
    <w:semiHidden/>
    <w:rsid w:val="00C92A6B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6E8"/>
    <w:pPr>
      <w:autoSpaceDE w:val="0"/>
      <w:autoSpaceDN w:val="0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76E8"/>
    <w:rPr>
      <w:b/>
      <w:bCs/>
      <w:lang w:val="ru-RU" w:eastAsia="ru-RU"/>
    </w:rPr>
  </w:style>
  <w:style w:type="paragraph" w:customStyle="1" w:styleId="Lyslisteuthevingsfarge31">
    <w:name w:val="Lys liste – uthevingsfarge 31"/>
    <w:hidden/>
    <w:uiPriority w:val="71"/>
    <w:rsid w:val="0003386D"/>
    <w:rPr>
      <w:lang w:val="ru-RU" w:eastAsia="ru-RU"/>
    </w:rPr>
  </w:style>
  <w:style w:type="paragraph" w:customStyle="1" w:styleId="Lystrutenett-uthevingsfarge31">
    <w:name w:val="Lyst rutenett - uthevingsfarge 31"/>
    <w:basedOn w:val="Normal"/>
    <w:uiPriority w:val="34"/>
    <w:qFormat/>
    <w:rsid w:val="00477985"/>
    <w:pPr>
      <w:autoSpaceDE/>
      <w:autoSpaceDN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E6CEE-8419-2E4F-9630-C141B4C0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1458</Words>
  <Characters>8312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Развитие коммуникативных средств:</vt:lpstr>
    </vt:vector>
  </TitlesOfParts>
  <Company>A</Company>
  <LinksUpToDate>false</LinksUpToDate>
  <CharactersWithSpaces>9751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Развитие коммуникативных средств:</dc:title>
  <dc:subject/>
  <dc:creator>A</dc:creator>
  <cp:keywords/>
  <cp:lastModifiedBy>Information Services</cp:lastModifiedBy>
  <cp:revision>37</cp:revision>
  <cp:lastPrinted>2002-09-19T14:29:00Z</cp:lastPrinted>
  <dcterms:created xsi:type="dcterms:W3CDTF">2017-05-26T15:55:00Z</dcterms:created>
  <dcterms:modified xsi:type="dcterms:W3CDTF">2017-05-26T17:06:00Z</dcterms:modified>
</cp:coreProperties>
</file>