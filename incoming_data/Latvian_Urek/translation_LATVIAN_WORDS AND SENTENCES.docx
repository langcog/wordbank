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8869C" w14:textId="77777777" w:rsidR="002D3B9E" w:rsidRPr="00853CBC" w:rsidRDefault="002D3B9E" w:rsidP="00A23F95">
      <w:pPr>
        <w:jc w:val="both"/>
        <w:rPr>
          <w:sz w:val="24"/>
          <w:szCs w:val="24"/>
          <w:highlight w:val="yellow"/>
          <w:lang w:val="lv-LV"/>
        </w:rPr>
      </w:pPr>
      <w:bookmarkStart w:id="0" w:name="_GoBack"/>
      <w:bookmarkEnd w:id="0"/>
    </w:p>
    <w:p w14:paraId="2FA9D534" w14:textId="1504313E" w:rsidR="002D3B9E" w:rsidRPr="00853CBC" w:rsidRDefault="002D3B9E" w:rsidP="002D3B9E">
      <w:pPr>
        <w:tabs>
          <w:tab w:val="left" w:pos="567"/>
        </w:tabs>
        <w:rPr>
          <w:b/>
          <w:lang w:val="lv-LV"/>
        </w:rPr>
      </w:pPr>
      <w:r w:rsidRPr="00853CBC">
        <w:rPr>
          <w:b/>
          <w:lang w:val="lv-LV"/>
        </w:rPr>
        <w:t>1. Skaņu atdarināšana</w:t>
      </w:r>
      <w:ins w:id="1" w:author="Information Services" w:date="2017-05-25T16:47:00Z">
        <w:r w:rsidR="00525725">
          <w:rPr>
            <w:b/>
            <w:lang w:val="lv-LV"/>
          </w:rPr>
          <w:t xml:space="preserve"> Sound </w:t>
        </w:r>
      </w:ins>
      <w:ins w:id="2" w:author="Information Services" w:date="2017-05-26T12:59:00Z">
        <w:r w:rsidR="0000098D">
          <w:rPr>
            <w:b/>
            <w:lang w:val="lv-LV"/>
          </w:rPr>
          <w:t>effects</w:t>
        </w:r>
      </w:ins>
      <w:ins w:id="3" w:author="Information Services" w:date="2017-05-25T16:47:00Z">
        <w:r w:rsidR="00525725">
          <w:rPr>
            <w:b/>
            <w:lang w:val="lv-LV"/>
          </w:rPr>
          <w:t xml:space="preserve"> and animal sounds</w:t>
        </w:r>
      </w:ins>
      <w:r w:rsidRPr="00853CBC">
        <w:rPr>
          <w:b/>
          <w:lang w:val="lv-LV"/>
        </w:rPr>
        <w:t xml:space="preserve"> (20)</w:t>
      </w:r>
    </w:p>
    <w:p w14:paraId="2164E61D" w14:textId="77777777" w:rsidR="002D3B9E" w:rsidRPr="00853CBC" w:rsidRDefault="002D3B9E" w:rsidP="002D3B9E">
      <w:pPr>
        <w:rPr>
          <w:lang w:val="lv-LV"/>
        </w:rPr>
      </w:pPr>
    </w:p>
    <w:p w14:paraId="05E57C65" w14:textId="77777777" w:rsidR="005557CF" w:rsidRPr="00853CBC" w:rsidRDefault="005557CF" w:rsidP="005B71FB">
      <w:pPr>
        <w:jc w:val="center"/>
        <w:rPr>
          <w:b/>
          <w:lang w:val="lv-LV"/>
        </w:rPr>
        <w:sectPr w:rsidR="005557CF" w:rsidRPr="00853CBC" w:rsidSect="00DD1CC2">
          <w:footerReference w:type="default" r:id="rId9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4"/>
        <w:gridCol w:w="1008"/>
        <w:gridCol w:w="446"/>
      </w:tblGrid>
      <w:tr w:rsidR="002E5C71" w:rsidRPr="00853CBC" w14:paraId="4D1A6B44" w14:textId="77777777" w:rsidTr="00D34BC2">
        <w:trPr>
          <w:tblHeader/>
        </w:trPr>
        <w:tc>
          <w:tcPr>
            <w:tcW w:w="2616" w:type="pct"/>
            <w:shd w:val="clear" w:color="auto" w:fill="auto"/>
          </w:tcPr>
          <w:p w14:paraId="6720EB92" w14:textId="77777777" w:rsidR="002E5C71" w:rsidRPr="00853CBC" w:rsidRDefault="002E5C71" w:rsidP="005B71FB">
            <w:pPr>
              <w:jc w:val="center"/>
              <w:rPr>
                <w:b/>
                <w:lang w:val="lv-LV"/>
              </w:rPr>
            </w:pPr>
            <w:r w:rsidRPr="00853CBC">
              <w:rPr>
                <w:b/>
                <w:lang w:val="lv-LV"/>
              </w:rPr>
              <w:lastRenderedPageBreak/>
              <w:t>Skaņa</w:t>
            </w:r>
          </w:p>
        </w:tc>
        <w:tc>
          <w:tcPr>
            <w:tcW w:w="1653" w:type="pct"/>
            <w:shd w:val="clear" w:color="auto" w:fill="auto"/>
          </w:tcPr>
          <w:p w14:paraId="74FA408A" w14:textId="77777777" w:rsidR="002E5C71" w:rsidRPr="00853CBC" w:rsidRDefault="002E5C71" w:rsidP="005B71FB">
            <w:pPr>
              <w:jc w:val="center"/>
              <w:rPr>
                <w:b/>
                <w:lang w:val="lv-LV"/>
              </w:rPr>
            </w:pPr>
            <w:r w:rsidRPr="00853CBC">
              <w:rPr>
                <w:b/>
                <w:lang w:val="lv-LV"/>
              </w:rPr>
              <w:t>Nozīme</w:t>
            </w:r>
          </w:p>
        </w:tc>
        <w:tc>
          <w:tcPr>
            <w:tcW w:w="731" w:type="pct"/>
            <w:shd w:val="clear" w:color="auto" w:fill="auto"/>
          </w:tcPr>
          <w:p w14:paraId="3F8ADBAE" w14:textId="77777777" w:rsidR="002E5C71" w:rsidRPr="00853CBC" w:rsidRDefault="002E5C71" w:rsidP="005B71FB">
            <w:pPr>
              <w:jc w:val="center"/>
              <w:rPr>
                <w:b/>
                <w:lang w:val="lv-LV"/>
              </w:rPr>
            </w:pPr>
          </w:p>
        </w:tc>
      </w:tr>
      <w:tr w:rsidR="002E5C71" w:rsidRPr="00853CBC" w14:paraId="2E405DA8" w14:textId="77777777" w:rsidTr="00D34BC2">
        <w:tc>
          <w:tcPr>
            <w:tcW w:w="2616" w:type="pct"/>
            <w:shd w:val="clear" w:color="auto" w:fill="auto"/>
          </w:tcPr>
          <w:p w14:paraId="784F3BCB" w14:textId="77777777" w:rsidR="002E5C71" w:rsidRDefault="00D2729E" w:rsidP="005B71FB">
            <w:pPr>
              <w:tabs>
                <w:tab w:val="left" w:pos="360"/>
              </w:tabs>
              <w:jc w:val="both"/>
              <w:rPr>
                <w:ins w:id="4" w:author="Information Services" w:date="2017-05-25T16:46:00Z"/>
                <w:lang w:val="lv-LV"/>
              </w:rPr>
            </w:pPr>
            <w:r w:rsidRPr="00853CBC">
              <w:rPr>
                <w:lang w:val="lv-LV"/>
              </w:rPr>
              <w:t>ai/au/vai/</w:t>
            </w:r>
            <w:r w:rsidR="002E5C71" w:rsidRPr="00853CBC">
              <w:rPr>
                <w:lang w:val="lv-LV"/>
              </w:rPr>
              <w:t>auč</w:t>
            </w:r>
          </w:p>
          <w:p w14:paraId="0991ED5E" w14:textId="12B5D149" w:rsidR="00525725" w:rsidRPr="00853CBC" w:rsidRDefault="00525725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ins w:id="5" w:author="Information Services" w:date="2017-05-25T16:46:00Z">
              <w:r>
                <w:rPr>
                  <w:lang w:val="lv-LV"/>
                </w:rPr>
                <w:t>ouch</w:t>
              </w:r>
            </w:ins>
          </w:p>
        </w:tc>
        <w:tc>
          <w:tcPr>
            <w:tcW w:w="1653" w:type="pct"/>
            <w:shd w:val="clear" w:color="auto" w:fill="auto"/>
          </w:tcPr>
          <w:p w14:paraId="642A9EC8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6" w:author="Information Services" w:date="2017-05-25T16:46:00Z"/>
                <w:lang w:val="lv-LV"/>
              </w:rPr>
            </w:pPr>
            <w:r w:rsidRPr="00853CBC">
              <w:rPr>
                <w:lang w:val="lv-LV"/>
              </w:rPr>
              <w:t>sāpes</w:t>
            </w:r>
          </w:p>
          <w:p w14:paraId="3E4BE493" w14:textId="521A4083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7" w:author="Information Services" w:date="2017-05-25T16:46:00Z">
              <w:r>
                <w:rPr>
                  <w:lang w:val="lv-LV"/>
                </w:rPr>
                <w:t>pain</w:t>
              </w:r>
            </w:ins>
          </w:p>
        </w:tc>
        <w:tc>
          <w:tcPr>
            <w:tcW w:w="731" w:type="pct"/>
            <w:shd w:val="clear" w:color="auto" w:fill="auto"/>
          </w:tcPr>
          <w:p w14:paraId="008CA270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45D67BE9" w14:textId="77777777" w:rsidTr="00D34BC2">
        <w:tc>
          <w:tcPr>
            <w:tcW w:w="2616" w:type="pct"/>
            <w:shd w:val="clear" w:color="auto" w:fill="auto"/>
          </w:tcPr>
          <w:p w14:paraId="7655CDFF" w14:textId="42542B13" w:rsidR="002E5C71" w:rsidRPr="00853CBC" w:rsidRDefault="00D2729E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be-e-e/bē/</w:t>
            </w:r>
            <w:r w:rsidR="002E5C71" w:rsidRPr="00853CBC">
              <w:rPr>
                <w:lang w:val="lv-LV"/>
              </w:rPr>
              <w:t>mē</w:t>
            </w:r>
          </w:p>
        </w:tc>
        <w:tc>
          <w:tcPr>
            <w:tcW w:w="1653" w:type="pct"/>
            <w:shd w:val="clear" w:color="auto" w:fill="auto"/>
          </w:tcPr>
          <w:p w14:paraId="5429C3F8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8" w:author="Information Services" w:date="2017-05-25T16:46:00Z"/>
                <w:lang w:val="lv-LV"/>
              </w:rPr>
            </w:pPr>
            <w:r w:rsidRPr="00853CBC">
              <w:rPr>
                <w:lang w:val="lv-LV"/>
              </w:rPr>
              <w:t>aita</w:t>
            </w:r>
          </w:p>
          <w:p w14:paraId="54CC9E6B" w14:textId="614FEDE3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9" w:author="Information Services" w:date="2017-05-25T16:46:00Z">
              <w:r>
                <w:rPr>
                  <w:lang w:val="lv-LV"/>
                </w:rPr>
                <w:t>sheep</w:t>
              </w:r>
            </w:ins>
          </w:p>
        </w:tc>
        <w:tc>
          <w:tcPr>
            <w:tcW w:w="731" w:type="pct"/>
            <w:shd w:val="clear" w:color="auto" w:fill="auto"/>
          </w:tcPr>
          <w:p w14:paraId="48E64AF5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15A2C4B1" w14:textId="77777777" w:rsidTr="00D34BC2">
        <w:tc>
          <w:tcPr>
            <w:tcW w:w="2616" w:type="pct"/>
            <w:shd w:val="clear" w:color="auto" w:fill="auto"/>
          </w:tcPr>
          <w:p w14:paraId="505C6A7E" w14:textId="40352DA8" w:rsidR="002E5C71" w:rsidRPr="00853CBC" w:rsidRDefault="00F046F1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br/brm/</w:t>
            </w:r>
            <w:r w:rsidR="002E5C71" w:rsidRPr="00853CBC">
              <w:rPr>
                <w:lang w:val="lv-LV"/>
              </w:rPr>
              <w:t>brum</w:t>
            </w:r>
          </w:p>
        </w:tc>
        <w:tc>
          <w:tcPr>
            <w:tcW w:w="1653" w:type="pct"/>
            <w:shd w:val="clear" w:color="auto" w:fill="auto"/>
          </w:tcPr>
          <w:p w14:paraId="31118BDD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10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mašīna</w:t>
            </w:r>
          </w:p>
          <w:p w14:paraId="046E3D3E" w14:textId="092F7D92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11" w:author="Information Services" w:date="2017-05-25T16:47:00Z">
              <w:r>
                <w:rPr>
                  <w:lang w:val="lv-LV"/>
                </w:rPr>
                <w:t>car</w:t>
              </w:r>
            </w:ins>
          </w:p>
        </w:tc>
        <w:tc>
          <w:tcPr>
            <w:tcW w:w="731" w:type="pct"/>
            <w:shd w:val="clear" w:color="auto" w:fill="auto"/>
          </w:tcPr>
          <w:p w14:paraId="1430225B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63CFDBCE" w14:textId="77777777" w:rsidTr="00D34BC2">
        <w:tc>
          <w:tcPr>
            <w:tcW w:w="2616" w:type="pct"/>
            <w:shd w:val="clear" w:color="auto" w:fill="auto"/>
          </w:tcPr>
          <w:p w14:paraId="206086A8" w14:textId="77777777" w:rsidR="002E5C71" w:rsidRPr="00853CBC" w:rsidRDefault="002E5C71" w:rsidP="002E5C71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brr</w:t>
            </w:r>
          </w:p>
        </w:tc>
        <w:tc>
          <w:tcPr>
            <w:tcW w:w="1653" w:type="pct"/>
            <w:shd w:val="clear" w:color="auto" w:fill="auto"/>
          </w:tcPr>
          <w:p w14:paraId="7DF10D2C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12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aukstums</w:t>
            </w:r>
          </w:p>
          <w:p w14:paraId="321A9208" w14:textId="23934799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13" w:author="Information Services" w:date="2017-05-25T16:47:00Z">
              <w:r>
                <w:rPr>
                  <w:lang w:val="lv-LV"/>
                </w:rPr>
                <w:t>cold</w:t>
              </w:r>
            </w:ins>
          </w:p>
        </w:tc>
        <w:tc>
          <w:tcPr>
            <w:tcW w:w="731" w:type="pct"/>
            <w:shd w:val="clear" w:color="auto" w:fill="auto"/>
          </w:tcPr>
          <w:p w14:paraId="4060FCD2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5E8DDA33" w14:textId="77777777" w:rsidTr="00D34BC2">
        <w:tc>
          <w:tcPr>
            <w:tcW w:w="2616" w:type="pct"/>
            <w:shd w:val="clear" w:color="auto" w:fill="auto"/>
          </w:tcPr>
          <w:p w14:paraId="38304DAC" w14:textId="46C663F8" w:rsidR="002E5C71" w:rsidRPr="00853CBC" w:rsidRDefault="00F046F1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čiv-</w:t>
            </w:r>
            <w:r w:rsidR="002E5C71" w:rsidRPr="00853CBC">
              <w:rPr>
                <w:lang w:val="lv-LV"/>
              </w:rPr>
              <w:t>čiv</w:t>
            </w:r>
          </w:p>
        </w:tc>
        <w:tc>
          <w:tcPr>
            <w:tcW w:w="1653" w:type="pct"/>
            <w:shd w:val="clear" w:color="auto" w:fill="auto"/>
          </w:tcPr>
          <w:p w14:paraId="642E80BC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14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putns</w:t>
            </w:r>
          </w:p>
          <w:p w14:paraId="30207F2D" w14:textId="670DA96D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15" w:author="Information Services" w:date="2017-05-25T16:47:00Z">
              <w:r>
                <w:rPr>
                  <w:lang w:val="lv-LV"/>
                </w:rPr>
                <w:t>bird</w:t>
              </w:r>
            </w:ins>
          </w:p>
        </w:tc>
        <w:tc>
          <w:tcPr>
            <w:tcW w:w="731" w:type="pct"/>
            <w:shd w:val="clear" w:color="auto" w:fill="auto"/>
          </w:tcPr>
          <w:p w14:paraId="69BBA3F5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5C6A9272" w14:textId="77777777" w:rsidTr="00D34BC2">
        <w:tc>
          <w:tcPr>
            <w:tcW w:w="2616" w:type="pct"/>
            <w:shd w:val="clear" w:color="auto" w:fill="auto"/>
          </w:tcPr>
          <w:p w14:paraId="02F8BB76" w14:textId="623F4A18" w:rsidR="002E5C71" w:rsidRPr="00853CBC" w:rsidRDefault="00F046F1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čuk-čuk/</w:t>
            </w:r>
            <w:r w:rsidR="002E5C71" w:rsidRPr="00853CBC">
              <w:rPr>
                <w:lang w:val="lv-LV"/>
              </w:rPr>
              <w:t>tu-tū</w:t>
            </w:r>
          </w:p>
        </w:tc>
        <w:tc>
          <w:tcPr>
            <w:tcW w:w="1653" w:type="pct"/>
            <w:shd w:val="clear" w:color="auto" w:fill="auto"/>
          </w:tcPr>
          <w:p w14:paraId="1229A17A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16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vilciens</w:t>
            </w:r>
          </w:p>
          <w:p w14:paraId="1B3C44AF" w14:textId="622487DB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17" w:author="Information Services" w:date="2017-05-25T16:47:00Z">
              <w:r>
                <w:rPr>
                  <w:lang w:val="lv-LV"/>
                </w:rPr>
                <w:t>train</w:t>
              </w:r>
            </w:ins>
          </w:p>
        </w:tc>
        <w:tc>
          <w:tcPr>
            <w:tcW w:w="731" w:type="pct"/>
            <w:shd w:val="clear" w:color="auto" w:fill="auto"/>
          </w:tcPr>
          <w:p w14:paraId="7223A47F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6F07F5F6" w14:textId="77777777" w:rsidTr="00D34BC2">
        <w:tc>
          <w:tcPr>
            <w:tcW w:w="2616" w:type="pct"/>
            <w:shd w:val="clear" w:color="auto" w:fill="auto"/>
          </w:tcPr>
          <w:p w14:paraId="7F81186B" w14:textId="0D9EA209" w:rsidR="002E5C71" w:rsidRPr="00853CBC" w:rsidRDefault="00F046F1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iā</w:t>
            </w:r>
          </w:p>
        </w:tc>
        <w:tc>
          <w:tcPr>
            <w:tcW w:w="1653" w:type="pct"/>
            <w:shd w:val="clear" w:color="auto" w:fill="auto"/>
          </w:tcPr>
          <w:p w14:paraId="2E7CC1CA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18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zirgs</w:t>
            </w:r>
          </w:p>
          <w:p w14:paraId="1692CE7D" w14:textId="03232513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19" w:author="Information Services" w:date="2017-05-25T16:47:00Z">
              <w:r>
                <w:rPr>
                  <w:lang w:val="lv-LV"/>
                </w:rPr>
                <w:t>horse</w:t>
              </w:r>
            </w:ins>
          </w:p>
        </w:tc>
        <w:tc>
          <w:tcPr>
            <w:tcW w:w="731" w:type="pct"/>
            <w:shd w:val="clear" w:color="auto" w:fill="auto"/>
          </w:tcPr>
          <w:p w14:paraId="19085094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1E7B9E74" w14:textId="77777777" w:rsidTr="00D34BC2">
        <w:tc>
          <w:tcPr>
            <w:tcW w:w="2616" w:type="pct"/>
            <w:shd w:val="clear" w:color="auto" w:fill="auto"/>
          </w:tcPr>
          <w:p w14:paraId="1F73C10D" w14:textId="77777777" w:rsidR="002E5C71" w:rsidRPr="00853CBC" w:rsidRDefault="002E5C71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lastRenderedPageBreak/>
              <w:t>kikerigū</w:t>
            </w:r>
          </w:p>
        </w:tc>
        <w:tc>
          <w:tcPr>
            <w:tcW w:w="1653" w:type="pct"/>
            <w:shd w:val="clear" w:color="auto" w:fill="auto"/>
          </w:tcPr>
          <w:p w14:paraId="7651F056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20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gailis</w:t>
            </w:r>
          </w:p>
          <w:p w14:paraId="36C1CBBE" w14:textId="407E1A6A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21" w:author="Information Services" w:date="2017-05-25T16:47:00Z">
              <w:r>
                <w:rPr>
                  <w:lang w:val="lv-LV"/>
                </w:rPr>
                <w:t>rooster</w:t>
              </w:r>
            </w:ins>
          </w:p>
        </w:tc>
        <w:tc>
          <w:tcPr>
            <w:tcW w:w="731" w:type="pct"/>
            <w:shd w:val="clear" w:color="auto" w:fill="auto"/>
          </w:tcPr>
          <w:p w14:paraId="43B1FE75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501519D5" w14:textId="77777777" w:rsidTr="00D34BC2">
        <w:tc>
          <w:tcPr>
            <w:tcW w:w="2616" w:type="pct"/>
            <w:shd w:val="clear" w:color="auto" w:fill="auto"/>
          </w:tcPr>
          <w:p w14:paraId="077A9AB7" w14:textId="77777777" w:rsidR="002E5C71" w:rsidRPr="00853CBC" w:rsidRDefault="002E5C71" w:rsidP="005B71FB">
            <w:pPr>
              <w:tabs>
                <w:tab w:val="left" w:pos="360"/>
              </w:tabs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krā-krā</w:t>
            </w:r>
          </w:p>
        </w:tc>
        <w:tc>
          <w:tcPr>
            <w:tcW w:w="1653" w:type="pct"/>
            <w:shd w:val="clear" w:color="auto" w:fill="auto"/>
          </w:tcPr>
          <w:p w14:paraId="40C83923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22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vārna</w:t>
            </w:r>
          </w:p>
          <w:p w14:paraId="058E1867" w14:textId="5C44CB61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23" w:author="Information Services" w:date="2017-05-25T16:47:00Z">
              <w:r>
                <w:rPr>
                  <w:lang w:val="lv-LV"/>
                </w:rPr>
                <w:t>crow</w:t>
              </w:r>
            </w:ins>
          </w:p>
        </w:tc>
        <w:tc>
          <w:tcPr>
            <w:tcW w:w="731" w:type="pct"/>
            <w:shd w:val="clear" w:color="auto" w:fill="auto"/>
          </w:tcPr>
          <w:p w14:paraId="374AEA8E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0E8B6675" w14:textId="77777777" w:rsidTr="00D34BC2">
        <w:tc>
          <w:tcPr>
            <w:tcW w:w="2616" w:type="pct"/>
            <w:shd w:val="clear" w:color="auto" w:fill="auto"/>
          </w:tcPr>
          <w:p w14:paraId="548CEED3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ku-kū</w:t>
            </w:r>
          </w:p>
        </w:tc>
        <w:tc>
          <w:tcPr>
            <w:tcW w:w="1653" w:type="pct"/>
            <w:shd w:val="clear" w:color="auto" w:fill="auto"/>
          </w:tcPr>
          <w:p w14:paraId="563B3602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24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dzeguze</w:t>
            </w:r>
          </w:p>
          <w:p w14:paraId="3DB2E474" w14:textId="3893C88A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25" w:author="Information Services" w:date="2017-05-25T16:47:00Z">
              <w:r>
                <w:rPr>
                  <w:lang w:val="lv-LV"/>
                </w:rPr>
                <w:t>coocoo bird</w:t>
              </w:r>
            </w:ins>
          </w:p>
        </w:tc>
        <w:tc>
          <w:tcPr>
            <w:tcW w:w="731" w:type="pct"/>
            <w:shd w:val="clear" w:color="auto" w:fill="auto"/>
          </w:tcPr>
          <w:p w14:paraId="12F2FAC7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76AC1DDA" w14:textId="77777777" w:rsidTr="00D34BC2">
        <w:tc>
          <w:tcPr>
            <w:tcW w:w="2616" w:type="pct"/>
            <w:shd w:val="clear" w:color="auto" w:fill="auto"/>
          </w:tcPr>
          <w:p w14:paraId="14E658E5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kvā-kvā</w:t>
            </w:r>
          </w:p>
        </w:tc>
        <w:tc>
          <w:tcPr>
            <w:tcW w:w="1653" w:type="pct"/>
            <w:shd w:val="clear" w:color="auto" w:fill="auto"/>
          </w:tcPr>
          <w:p w14:paraId="1881197F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26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varde</w:t>
            </w:r>
          </w:p>
          <w:p w14:paraId="63ECFA1E" w14:textId="2BBBDBEE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27" w:author="Information Services" w:date="2017-05-25T16:47:00Z">
              <w:r>
                <w:rPr>
                  <w:lang w:val="lv-LV"/>
                </w:rPr>
                <w:t>frog</w:t>
              </w:r>
            </w:ins>
          </w:p>
        </w:tc>
        <w:tc>
          <w:tcPr>
            <w:tcW w:w="731" w:type="pct"/>
            <w:shd w:val="clear" w:color="auto" w:fill="auto"/>
          </w:tcPr>
          <w:p w14:paraId="15444231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07E4F37A" w14:textId="77777777" w:rsidTr="00D34BC2">
        <w:tc>
          <w:tcPr>
            <w:tcW w:w="2616" w:type="pct"/>
            <w:shd w:val="clear" w:color="auto" w:fill="auto"/>
          </w:tcPr>
          <w:p w14:paraId="44021C0C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mū</w:t>
            </w:r>
          </w:p>
        </w:tc>
        <w:tc>
          <w:tcPr>
            <w:tcW w:w="1653" w:type="pct"/>
            <w:shd w:val="clear" w:color="auto" w:fill="auto"/>
          </w:tcPr>
          <w:p w14:paraId="60F0F52D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28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govs</w:t>
            </w:r>
          </w:p>
          <w:p w14:paraId="1FFAC8E9" w14:textId="16FAB6A3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29" w:author="Information Services" w:date="2017-05-25T16:47:00Z">
              <w:r>
                <w:rPr>
                  <w:lang w:val="lv-LV"/>
                </w:rPr>
                <w:t>cow</w:t>
              </w:r>
            </w:ins>
          </w:p>
        </w:tc>
        <w:tc>
          <w:tcPr>
            <w:tcW w:w="731" w:type="pct"/>
            <w:shd w:val="clear" w:color="auto" w:fill="auto"/>
          </w:tcPr>
          <w:p w14:paraId="72FA503C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53D93C46" w14:textId="77777777" w:rsidTr="00D34BC2">
        <w:tc>
          <w:tcPr>
            <w:tcW w:w="2616" w:type="pct"/>
            <w:shd w:val="clear" w:color="auto" w:fill="auto"/>
          </w:tcPr>
          <w:p w14:paraId="755D5586" w14:textId="37B4E9CE" w:rsidR="002E5C71" w:rsidRPr="00853CBC" w:rsidRDefault="00F046F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ņam-</w:t>
            </w:r>
            <w:r w:rsidR="002E5C71" w:rsidRPr="00853CBC">
              <w:rPr>
                <w:lang w:val="lv-LV"/>
              </w:rPr>
              <w:t>ņam</w:t>
            </w:r>
          </w:p>
        </w:tc>
        <w:tc>
          <w:tcPr>
            <w:tcW w:w="1653" w:type="pct"/>
            <w:shd w:val="clear" w:color="auto" w:fill="auto"/>
          </w:tcPr>
          <w:p w14:paraId="2B3D4549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30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ēst</w:t>
            </w:r>
          </w:p>
          <w:p w14:paraId="18A6FD74" w14:textId="6897D297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31" w:author="Information Services" w:date="2017-05-25T16:47:00Z">
              <w:r>
                <w:rPr>
                  <w:lang w:val="lv-LV"/>
                </w:rPr>
                <w:t>eating</w:t>
              </w:r>
            </w:ins>
          </w:p>
        </w:tc>
        <w:tc>
          <w:tcPr>
            <w:tcW w:w="731" w:type="pct"/>
            <w:shd w:val="clear" w:color="auto" w:fill="auto"/>
          </w:tcPr>
          <w:p w14:paraId="595603B6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21827AEB" w14:textId="77777777" w:rsidTr="00D34BC2">
        <w:tc>
          <w:tcPr>
            <w:tcW w:w="2616" w:type="pct"/>
            <w:shd w:val="clear" w:color="auto" w:fill="auto"/>
          </w:tcPr>
          <w:p w14:paraId="4FEA3D7E" w14:textId="7B879E2D" w:rsidR="002E5C71" w:rsidRPr="00853CBC" w:rsidRDefault="00F046F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ņau/</w:t>
            </w:r>
            <w:r w:rsidR="002E5C71" w:rsidRPr="00853CBC">
              <w:rPr>
                <w:lang w:val="lv-LV"/>
              </w:rPr>
              <w:t>miau</w:t>
            </w:r>
          </w:p>
        </w:tc>
        <w:tc>
          <w:tcPr>
            <w:tcW w:w="1653" w:type="pct"/>
            <w:shd w:val="clear" w:color="auto" w:fill="auto"/>
          </w:tcPr>
          <w:p w14:paraId="2376D93A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32" w:author="Information Services" w:date="2017-05-25T16:47:00Z"/>
                <w:lang w:val="lv-LV"/>
              </w:rPr>
            </w:pPr>
            <w:r w:rsidRPr="00853CBC">
              <w:rPr>
                <w:lang w:val="lv-LV"/>
              </w:rPr>
              <w:t>kaķis</w:t>
            </w:r>
          </w:p>
          <w:p w14:paraId="6845F279" w14:textId="21784EE7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33" w:author="Information Services" w:date="2017-05-25T16:47:00Z">
              <w:r>
                <w:rPr>
                  <w:lang w:val="lv-LV"/>
                </w:rPr>
                <w:t>cat</w:t>
              </w:r>
            </w:ins>
          </w:p>
        </w:tc>
        <w:tc>
          <w:tcPr>
            <w:tcW w:w="731" w:type="pct"/>
            <w:shd w:val="clear" w:color="auto" w:fill="auto"/>
          </w:tcPr>
          <w:p w14:paraId="5E73F4C8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77F5C826" w14:textId="77777777" w:rsidTr="00D34BC2">
        <w:tc>
          <w:tcPr>
            <w:tcW w:w="2616" w:type="pct"/>
            <w:shd w:val="clear" w:color="auto" w:fill="auto"/>
          </w:tcPr>
          <w:p w14:paraId="25B2502E" w14:textId="36A7D3D5" w:rsidR="002E5C71" w:rsidRPr="00853CBC" w:rsidRDefault="00F046F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lastRenderedPageBreak/>
              <w:t>pēk-pēk/</w:t>
            </w:r>
            <w:r w:rsidR="002E5C71" w:rsidRPr="00853CBC">
              <w:rPr>
                <w:lang w:val="lv-LV"/>
              </w:rPr>
              <w:t>pek-pek</w:t>
            </w:r>
          </w:p>
        </w:tc>
        <w:tc>
          <w:tcPr>
            <w:tcW w:w="1653" w:type="pct"/>
            <w:shd w:val="clear" w:color="auto" w:fill="auto"/>
          </w:tcPr>
          <w:p w14:paraId="1F77BCAD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34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pīle</w:t>
            </w:r>
          </w:p>
          <w:p w14:paraId="44BAC123" w14:textId="4B326228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35" w:author="Information Services" w:date="2017-05-25T16:48:00Z">
              <w:r>
                <w:rPr>
                  <w:lang w:val="lv-LV"/>
                </w:rPr>
                <w:t>duck</w:t>
              </w:r>
            </w:ins>
          </w:p>
        </w:tc>
        <w:tc>
          <w:tcPr>
            <w:tcW w:w="731" w:type="pct"/>
            <w:shd w:val="clear" w:color="auto" w:fill="auto"/>
          </w:tcPr>
          <w:p w14:paraId="4B90400B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33E8D242" w14:textId="77777777" w:rsidTr="00D34BC2">
        <w:tc>
          <w:tcPr>
            <w:tcW w:w="2616" w:type="pct"/>
            <w:shd w:val="clear" w:color="auto" w:fill="auto"/>
          </w:tcPr>
          <w:p w14:paraId="2B0C580F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pī-pī</w:t>
            </w:r>
          </w:p>
        </w:tc>
        <w:tc>
          <w:tcPr>
            <w:tcW w:w="1653" w:type="pct"/>
            <w:shd w:val="clear" w:color="auto" w:fill="auto"/>
          </w:tcPr>
          <w:p w14:paraId="66EC87F3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36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pele</w:t>
            </w:r>
          </w:p>
          <w:p w14:paraId="139B13D7" w14:textId="1B2852F1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37" w:author="Information Services" w:date="2017-05-25T16:48:00Z">
              <w:r>
                <w:rPr>
                  <w:lang w:val="lv-LV"/>
                </w:rPr>
                <w:t>mouse</w:t>
              </w:r>
            </w:ins>
          </w:p>
        </w:tc>
        <w:tc>
          <w:tcPr>
            <w:tcW w:w="731" w:type="pct"/>
            <w:shd w:val="clear" w:color="auto" w:fill="auto"/>
          </w:tcPr>
          <w:p w14:paraId="3F54D128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60375DB9" w14:textId="77777777" w:rsidTr="00D34BC2">
        <w:tc>
          <w:tcPr>
            <w:tcW w:w="2616" w:type="pct"/>
            <w:shd w:val="clear" w:color="auto" w:fill="auto"/>
          </w:tcPr>
          <w:p w14:paraId="05D708F2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puk-puk</w:t>
            </w:r>
          </w:p>
        </w:tc>
        <w:tc>
          <w:tcPr>
            <w:tcW w:w="1653" w:type="pct"/>
            <w:shd w:val="clear" w:color="auto" w:fill="auto"/>
          </w:tcPr>
          <w:p w14:paraId="75029CF9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38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ezis</w:t>
            </w:r>
          </w:p>
          <w:p w14:paraId="257ECCA9" w14:textId="004CE9DB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39" w:author="Information Services" w:date="2017-05-25T16:48:00Z">
              <w:r>
                <w:rPr>
                  <w:lang w:val="lv-LV"/>
                </w:rPr>
                <w:t>hedgehog</w:t>
              </w:r>
            </w:ins>
          </w:p>
        </w:tc>
        <w:tc>
          <w:tcPr>
            <w:tcW w:w="731" w:type="pct"/>
            <w:shd w:val="clear" w:color="auto" w:fill="auto"/>
          </w:tcPr>
          <w:p w14:paraId="0C7E3156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77687265" w14:textId="77777777" w:rsidTr="00D34BC2">
        <w:tc>
          <w:tcPr>
            <w:tcW w:w="2616" w:type="pct"/>
            <w:shd w:val="clear" w:color="auto" w:fill="auto"/>
          </w:tcPr>
          <w:p w14:paraId="471365DD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ruk-ruk</w:t>
            </w:r>
          </w:p>
        </w:tc>
        <w:tc>
          <w:tcPr>
            <w:tcW w:w="1653" w:type="pct"/>
            <w:shd w:val="clear" w:color="auto" w:fill="auto"/>
          </w:tcPr>
          <w:p w14:paraId="21B43188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40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cūka</w:t>
            </w:r>
          </w:p>
          <w:p w14:paraId="4E379917" w14:textId="18DCE003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41" w:author="Information Services" w:date="2017-05-25T16:48:00Z">
              <w:r>
                <w:rPr>
                  <w:lang w:val="lv-LV"/>
                </w:rPr>
                <w:t>pig</w:t>
              </w:r>
            </w:ins>
          </w:p>
        </w:tc>
        <w:tc>
          <w:tcPr>
            <w:tcW w:w="731" w:type="pct"/>
            <w:shd w:val="clear" w:color="auto" w:fill="auto"/>
          </w:tcPr>
          <w:p w14:paraId="45F8DDF9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0BA464F1" w14:textId="77777777" w:rsidTr="00D34BC2">
        <w:tc>
          <w:tcPr>
            <w:tcW w:w="2616" w:type="pct"/>
            <w:shd w:val="clear" w:color="auto" w:fill="auto"/>
          </w:tcPr>
          <w:p w14:paraId="577669C8" w14:textId="2E86A573" w:rsidR="002E5C71" w:rsidRPr="00853CBC" w:rsidRDefault="00F046F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sss/zzz/</w:t>
            </w:r>
            <w:r w:rsidR="002E5C71" w:rsidRPr="00853CBC">
              <w:rPr>
                <w:lang w:val="lv-LV"/>
              </w:rPr>
              <w:t>žžž</w:t>
            </w:r>
          </w:p>
        </w:tc>
        <w:tc>
          <w:tcPr>
            <w:tcW w:w="1653" w:type="pct"/>
            <w:shd w:val="clear" w:color="auto" w:fill="auto"/>
          </w:tcPr>
          <w:p w14:paraId="6C8A9E64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42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muša</w:t>
            </w:r>
          </w:p>
          <w:p w14:paraId="74C507C0" w14:textId="1CEB5139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43" w:author="Information Services" w:date="2017-05-25T16:48:00Z">
              <w:r>
                <w:rPr>
                  <w:lang w:val="lv-LV"/>
                </w:rPr>
                <w:t>ply</w:t>
              </w:r>
            </w:ins>
          </w:p>
        </w:tc>
        <w:tc>
          <w:tcPr>
            <w:tcW w:w="731" w:type="pct"/>
            <w:shd w:val="clear" w:color="auto" w:fill="auto"/>
          </w:tcPr>
          <w:p w14:paraId="45C758BF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E5C71" w:rsidRPr="00853CBC" w14:paraId="40591C89" w14:textId="77777777" w:rsidTr="00D34BC2">
        <w:tc>
          <w:tcPr>
            <w:tcW w:w="2616" w:type="pct"/>
            <w:shd w:val="clear" w:color="auto" w:fill="auto"/>
          </w:tcPr>
          <w:p w14:paraId="3CC124F4" w14:textId="77777777" w:rsidR="002E5C71" w:rsidRPr="00853CBC" w:rsidRDefault="002E5C71" w:rsidP="005B71FB">
            <w:pPr>
              <w:tabs>
                <w:tab w:val="left" w:pos="360"/>
              </w:tabs>
              <w:ind w:left="34"/>
              <w:jc w:val="both"/>
              <w:rPr>
                <w:lang w:val="lv-LV"/>
              </w:rPr>
            </w:pPr>
            <w:r w:rsidRPr="00853CBC">
              <w:rPr>
                <w:lang w:val="lv-LV"/>
              </w:rPr>
              <w:t>vau-vau</w:t>
            </w:r>
          </w:p>
        </w:tc>
        <w:tc>
          <w:tcPr>
            <w:tcW w:w="1653" w:type="pct"/>
            <w:shd w:val="clear" w:color="auto" w:fill="auto"/>
          </w:tcPr>
          <w:p w14:paraId="0A97CAF5" w14:textId="77777777" w:rsidR="002E5C71" w:rsidRDefault="002E5C71" w:rsidP="005B71FB">
            <w:pPr>
              <w:numPr>
                <w:ilvl w:val="12"/>
                <w:numId w:val="0"/>
              </w:numPr>
              <w:rPr>
                <w:ins w:id="44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suns</w:t>
            </w:r>
          </w:p>
          <w:p w14:paraId="58B36F58" w14:textId="7C51C4E9" w:rsidR="00525725" w:rsidRPr="00853CBC" w:rsidRDefault="00525725" w:rsidP="005B71FB">
            <w:pPr>
              <w:numPr>
                <w:ilvl w:val="12"/>
                <w:numId w:val="0"/>
              </w:numPr>
              <w:rPr>
                <w:lang w:val="lv-LV"/>
              </w:rPr>
            </w:pPr>
            <w:ins w:id="45" w:author="Information Services" w:date="2017-05-25T16:48:00Z">
              <w:r>
                <w:rPr>
                  <w:lang w:val="lv-LV"/>
                </w:rPr>
                <w:t>dog</w:t>
              </w:r>
            </w:ins>
          </w:p>
        </w:tc>
        <w:tc>
          <w:tcPr>
            <w:tcW w:w="731" w:type="pct"/>
            <w:shd w:val="clear" w:color="auto" w:fill="auto"/>
          </w:tcPr>
          <w:p w14:paraId="76C3607A" w14:textId="77777777" w:rsidR="002E5C71" w:rsidRPr="00853CBC" w:rsidRDefault="002E5C71" w:rsidP="005B71FB">
            <w:pPr>
              <w:numPr>
                <w:ilvl w:val="12"/>
                <w:numId w:val="0"/>
              </w:num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29B985C2" w14:textId="77777777" w:rsidR="005557CF" w:rsidRPr="00853CBC" w:rsidRDefault="005557CF" w:rsidP="002D3B9E">
      <w:pPr>
        <w:rPr>
          <w:lang w:val="lv-LV"/>
        </w:rPr>
        <w:sectPr w:rsidR="005557CF" w:rsidRPr="00853CBC" w:rsidSect="00486DD0">
          <w:type w:val="continuous"/>
          <w:pgSz w:w="11900" w:h="16840"/>
          <w:pgMar w:top="1417" w:right="1417" w:bottom="1417" w:left="1417" w:header="708" w:footer="708" w:gutter="0"/>
          <w:cols w:num="3" w:space="284"/>
          <w:docGrid w:linePitch="360"/>
        </w:sectPr>
      </w:pPr>
    </w:p>
    <w:p w14:paraId="2F696B03" w14:textId="4FE1EFCE" w:rsidR="002D3B9E" w:rsidRPr="00853CBC" w:rsidRDefault="002D3B9E" w:rsidP="002D3B9E">
      <w:pPr>
        <w:rPr>
          <w:lang w:val="lv-LV"/>
        </w:rPr>
      </w:pPr>
    </w:p>
    <w:p w14:paraId="7A3B2DB9" w14:textId="123128F9" w:rsidR="002D3B9E" w:rsidRPr="00853CBC" w:rsidRDefault="002D3B9E" w:rsidP="002D3B9E">
      <w:pPr>
        <w:rPr>
          <w:b/>
          <w:lang w:val="lv-LV"/>
        </w:rPr>
      </w:pPr>
      <w:r w:rsidRPr="00853CBC">
        <w:rPr>
          <w:b/>
          <w:lang w:val="lv-LV"/>
        </w:rPr>
        <w:t xml:space="preserve">2. Dzīvnieki (reālie vai rotaļlietas) </w:t>
      </w:r>
      <w:ins w:id="46" w:author="Information Services" w:date="2017-05-25T16:51:00Z">
        <w:r w:rsidR="003133DB">
          <w:rPr>
            <w:b/>
            <w:lang w:val="lv-LV"/>
          </w:rPr>
          <w:t xml:space="preserve">Animals (real or toy) </w:t>
        </w:r>
      </w:ins>
      <w:r w:rsidRPr="00853CBC">
        <w:rPr>
          <w:b/>
          <w:lang w:val="lv-LV"/>
        </w:rPr>
        <w:t>(43)</w:t>
      </w:r>
    </w:p>
    <w:p w14:paraId="4B561807" w14:textId="77777777" w:rsidR="002D3B9E" w:rsidRPr="00853CBC" w:rsidRDefault="002D3B9E" w:rsidP="002D3B9E">
      <w:pPr>
        <w:rPr>
          <w:b/>
          <w:lang w:val="lv-LV"/>
        </w:rPr>
      </w:pPr>
    </w:p>
    <w:p w14:paraId="04ABBCB5" w14:textId="77777777" w:rsidR="002E5C71" w:rsidRPr="00853CBC" w:rsidRDefault="002E5C71" w:rsidP="005B71FB">
      <w:pPr>
        <w:jc w:val="both"/>
        <w:rPr>
          <w:lang w:val="lv-LV"/>
        </w:rPr>
        <w:sectPr w:rsidR="002E5C71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459"/>
      </w:tblGrid>
      <w:tr w:rsidR="006104E5" w:rsidRPr="00853CBC" w14:paraId="0AE9AEE4" w14:textId="77777777" w:rsidTr="006104E5">
        <w:tc>
          <w:tcPr>
            <w:tcW w:w="1696" w:type="dxa"/>
            <w:shd w:val="clear" w:color="auto" w:fill="auto"/>
          </w:tcPr>
          <w:p w14:paraId="67FC096A" w14:textId="77777777" w:rsidR="006104E5" w:rsidRDefault="006104E5" w:rsidP="00F54B49">
            <w:pPr>
              <w:jc w:val="both"/>
              <w:rPr>
                <w:ins w:id="47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lastRenderedPageBreak/>
              <w:t>aita</w:t>
            </w:r>
          </w:p>
          <w:p w14:paraId="26FA5AE4" w14:textId="4B022191" w:rsidR="00525725" w:rsidRPr="00853CBC" w:rsidRDefault="00525725" w:rsidP="00F54B49">
            <w:pPr>
              <w:jc w:val="both"/>
              <w:rPr>
                <w:lang w:val="lv-LV"/>
              </w:rPr>
            </w:pPr>
            <w:ins w:id="48" w:author="Information Services" w:date="2017-05-25T16:48:00Z">
              <w:r>
                <w:rPr>
                  <w:lang w:val="lv-LV"/>
                </w:rPr>
                <w:t>sheep</w:t>
              </w:r>
            </w:ins>
          </w:p>
        </w:tc>
        <w:tc>
          <w:tcPr>
            <w:tcW w:w="425" w:type="dxa"/>
            <w:shd w:val="clear" w:color="auto" w:fill="auto"/>
          </w:tcPr>
          <w:p w14:paraId="6D7DB730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68018AC6" w14:textId="77777777" w:rsidTr="006104E5">
        <w:tc>
          <w:tcPr>
            <w:tcW w:w="1696" w:type="dxa"/>
            <w:shd w:val="clear" w:color="auto" w:fill="auto"/>
          </w:tcPr>
          <w:p w14:paraId="2BCE8D65" w14:textId="77777777" w:rsidR="006104E5" w:rsidRDefault="006104E5" w:rsidP="00F54B49">
            <w:pPr>
              <w:jc w:val="both"/>
              <w:rPr>
                <w:ins w:id="49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balodis</w:t>
            </w:r>
          </w:p>
          <w:p w14:paraId="41E71D72" w14:textId="2E132DBD" w:rsidR="00525725" w:rsidRPr="00853CBC" w:rsidRDefault="00525725" w:rsidP="00F54B49">
            <w:pPr>
              <w:jc w:val="both"/>
              <w:rPr>
                <w:lang w:val="lv-LV"/>
              </w:rPr>
            </w:pPr>
            <w:ins w:id="50" w:author="Information Services" w:date="2017-05-25T16:48:00Z">
              <w:r>
                <w:rPr>
                  <w:lang w:val="lv-LV"/>
                </w:rPr>
                <w:t>pidgeon</w:t>
              </w:r>
            </w:ins>
          </w:p>
        </w:tc>
        <w:tc>
          <w:tcPr>
            <w:tcW w:w="425" w:type="dxa"/>
            <w:shd w:val="clear" w:color="auto" w:fill="auto"/>
          </w:tcPr>
          <w:p w14:paraId="5A61763B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2EF2EBCD" w14:textId="77777777" w:rsidTr="006104E5">
        <w:tc>
          <w:tcPr>
            <w:tcW w:w="1696" w:type="dxa"/>
            <w:shd w:val="clear" w:color="auto" w:fill="auto"/>
          </w:tcPr>
          <w:p w14:paraId="30CE8187" w14:textId="77777777" w:rsidR="006104E5" w:rsidRDefault="006104E5" w:rsidP="00F54B49">
            <w:pPr>
              <w:jc w:val="both"/>
              <w:rPr>
                <w:ins w:id="51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bite</w:t>
            </w:r>
          </w:p>
          <w:p w14:paraId="1E35C9DD" w14:textId="7D4BF806" w:rsidR="00525725" w:rsidRPr="00853CBC" w:rsidRDefault="00525725" w:rsidP="00F54B49">
            <w:pPr>
              <w:jc w:val="both"/>
              <w:rPr>
                <w:lang w:val="lv-LV"/>
              </w:rPr>
            </w:pPr>
            <w:ins w:id="52" w:author="Information Services" w:date="2017-05-25T16:48:00Z">
              <w:r>
                <w:rPr>
                  <w:lang w:val="lv-LV"/>
                </w:rPr>
                <w:t>bee</w:t>
              </w:r>
            </w:ins>
          </w:p>
        </w:tc>
        <w:tc>
          <w:tcPr>
            <w:tcW w:w="425" w:type="dxa"/>
            <w:shd w:val="clear" w:color="auto" w:fill="auto"/>
          </w:tcPr>
          <w:p w14:paraId="108DE766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76E3DCD0" w14:textId="77777777" w:rsidTr="006104E5">
        <w:tc>
          <w:tcPr>
            <w:tcW w:w="1696" w:type="dxa"/>
            <w:shd w:val="clear" w:color="auto" w:fill="auto"/>
          </w:tcPr>
          <w:p w14:paraId="6676F22B" w14:textId="77777777" w:rsidR="006104E5" w:rsidRDefault="006104E5" w:rsidP="00F54B49">
            <w:pPr>
              <w:jc w:val="both"/>
              <w:rPr>
                <w:ins w:id="53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bruņurupucis</w:t>
            </w:r>
          </w:p>
          <w:p w14:paraId="384CF6B5" w14:textId="7C353C5A" w:rsidR="00525725" w:rsidRPr="00853CBC" w:rsidRDefault="00525725" w:rsidP="00F54B49">
            <w:pPr>
              <w:jc w:val="both"/>
              <w:rPr>
                <w:lang w:val="lv-LV"/>
              </w:rPr>
            </w:pPr>
            <w:ins w:id="54" w:author="Information Services" w:date="2017-05-25T16:48:00Z">
              <w:r>
                <w:rPr>
                  <w:lang w:val="lv-LV"/>
                </w:rPr>
                <w:t>turtle</w:t>
              </w:r>
            </w:ins>
          </w:p>
        </w:tc>
        <w:tc>
          <w:tcPr>
            <w:tcW w:w="425" w:type="dxa"/>
            <w:shd w:val="clear" w:color="auto" w:fill="auto"/>
          </w:tcPr>
          <w:p w14:paraId="7BA1526B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D3A3718" w14:textId="77777777" w:rsidTr="006104E5">
        <w:tc>
          <w:tcPr>
            <w:tcW w:w="1696" w:type="dxa"/>
            <w:shd w:val="clear" w:color="auto" w:fill="auto"/>
          </w:tcPr>
          <w:p w14:paraId="215935A5" w14:textId="77777777" w:rsidR="006104E5" w:rsidRDefault="006104E5" w:rsidP="00F54B49">
            <w:pPr>
              <w:jc w:val="both"/>
              <w:rPr>
                <w:ins w:id="55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cālis</w:t>
            </w:r>
          </w:p>
          <w:p w14:paraId="1E9B00D7" w14:textId="766BB29C" w:rsidR="00525725" w:rsidRPr="00853CBC" w:rsidRDefault="00525725" w:rsidP="00F54B49">
            <w:pPr>
              <w:jc w:val="both"/>
              <w:rPr>
                <w:lang w:val="lv-LV"/>
              </w:rPr>
            </w:pPr>
            <w:ins w:id="56" w:author="Information Services" w:date="2017-05-25T16:48:00Z">
              <w:r>
                <w:rPr>
                  <w:lang w:val="lv-LV"/>
                </w:rPr>
                <w:t>chicken</w:t>
              </w:r>
            </w:ins>
          </w:p>
        </w:tc>
        <w:tc>
          <w:tcPr>
            <w:tcW w:w="425" w:type="dxa"/>
            <w:shd w:val="clear" w:color="auto" w:fill="auto"/>
          </w:tcPr>
          <w:p w14:paraId="3B7BF386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0001C376" w14:textId="77777777" w:rsidTr="006104E5">
        <w:tc>
          <w:tcPr>
            <w:tcW w:w="1696" w:type="dxa"/>
            <w:shd w:val="clear" w:color="auto" w:fill="auto"/>
          </w:tcPr>
          <w:p w14:paraId="1CB0094E" w14:textId="77777777" w:rsidR="006104E5" w:rsidRDefault="006104E5" w:rsidP="00F54B49">
            <w:pPr>
              <w:jc w:val="both"/>
              <w:rPr>
                <w:ins w:id="57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cūka</w:t>
            </w:r>
          </w:p>
          <w:p w14:paraId="5D605E45" w14:textId="2861A7EA" w:rsidR="00525725" w:rsidRPr="00853CBC" w:rsidRDefault="00525725" w:rsidP="00F54B49">
            <w:pPr>
              <w:jc w:val="both"/>
              <w:rPr>
                <w:lang w:val="lv-LV"/>
              </w:rPr>
            </w:pPr>
            <w:ins w:id="58" w:author="Information Services" w:date="2017-05-25T16:48:00Z">
              <w:r>
                <w:rPr>
                  <w:lang w:val="lv-LV"/>
                </w:rPr>
                <w:t>pig</w:t>
              </w:r>
            </w:ins>
          </w:p>
        </w:tc>
        <w:tc>
          <w:tcPr>
            <w:tcW w:w="425" w:type="dxa"/>
            <w:shd w:val="clear" w:color="auto" w:fill="auto"/>
          </w:tcPr>
          <w:p w14:paraId="550D7301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34CB2357" w14:textId="77777777" w:rsidTr="006104E5">
        <w:tc>
          <w:tcPr>
            <w:tcW w:w="1696" w:type="dxa"/>
            <w:shd w:val="clear" w:color="auto" w:fill="auto"/>
          </w:tcPr>
          <w:p w14:paraId="457386C9" w14:textId="77777777" w:rsidR="006104E5" w:rsidRDefault="006104E5" w:rsidP="00F54B49">
            <w:pPr>
              <w:jc w:val="both"/>
              <w:rPr>
                <w:ins w:id="59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čūska</w:t>
            </w:r>
          </w:p>
          <w:p w14:paraId="5EB42E07" w14:textId="7C06B17F" w:rsidR="00525725" w:rsidRPr="00853CBC" w:rsidRDefault="00525725" w:rsidP="00F54B49">
            <w:pPr>
              <w:jc w:val="both"/>
              <w:rPr>
                <w:lang w:val="lv-LV"/>
              </w:rPr>
            </w:pPr>
            <w:ins w:id="60" w:author="Information Services" w:date="2017-05-25T16:48:00Z">
              <w:r>
                <w:rPr>
                  <w:lang w:val="lv-LV"/>
                </w:rPr>
                <w:t>snake</w:t>
              </w:r>
            </w:ins>
          </w:p>
        </w:tc>
        <w:tc>
          <w:tcPr>
            <w:tcW w:w="425" w:type="dxa"/>
            <w:shd w:val="clear" w:color="auto" w:fill="auto"/>
          </w:tcPr>
          <w:p w14:paraId="4156AA2C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63F62A30" w14:textId="77777777" w:rsidTr="006104E5">
        <w:tc>
          <w:tcPr>
            <w:tcW w:w="1696" w:type="dxa"/>
            <w:shd w:val="clear" w:color="auto" w:fill="auto"/>
          </w:tcPr>
          <w:p w14:paraId="27D4453B" w14:textId="77777777" w:rsidR="006104E5" w:rsidRDefault="006104E5" w:rsidP="00F54B49">
            <w:pPr>
              <w:jc w:val="both"/>
              <w:rPr>
                <w:ins w:id="61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ezis</w:t>
            </w:r>
          </w:p>
          <w:p w14:paraId="701793C6" w14:textId="1570B816" w:rsidR="00525725" w:rsidRPr="00853CBC" w:rsidRDefault="00525725" w:rsidP="00F54B49">
            <w:pPr>
              <w:jc w:val="both"/>
              <w:rPr>
                <w:lang w:val="lv-LV"/>
              </w:rPr>
            </w:pPr>
            <w:ins w:id="62" w:author="Information Services" w:date="2017-05-25T16:48:00Z">
              <w:r>
                <w:rPr>
                  <w:lang w:val="lv-LV"/>
                </w:rPr>
                <w:t>hendgehog</w:t>
              </w:r>
            </w:ins>
          </w:p>
        </w:tc>
        <w:tc>
          <w:tcPr>
            <w:tcW w:w="425" w:type="dxa"/>
            <w:shd w:val="clear" w:color="auto" w:fill="auto"/>
          </w:tcPr>
          <w:p w14:paraId="538D0498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3BDCB626" w14:textId="77777777" w:rsidTr="006104E5">
        <w:tc>
          <w:tcPr>
            <w:tcW w:w="1696" w:type="dxa"/>
            <w:shd w:val="clear" w:color="auto" w:fill="auto"/>
          </w:tcPr>
          <w:p w14:paraId="2052DAB1" w14:textId="77777777" w:rsidR="006104E5" w:rsidRDefault="006104E5" w:rsidP="00F54B49">
            <w:pPr>
              <w:jc w:val="both"/>
              <w:rPr>
                <w:ins w:id="63" w:author="Information Services" w:date="2017-05-25T16:48:00Z"/>
                <w:lang w:val="lv-LV"/>
              </w:rPr>
            </w:pPr>
            <w:r w:rsidRPr="00853CBC">
              <w:rPr>
                <w:lang w:val="lv-LV"/>
              </w:rPr>
              <w:t>gailis</w:t>
            </w:r>
          </w:p>
          <w:p w14:paraId="75BD4DA6" w14:textId="259C82B5" w:rsidR="00525725" w:rsidRPr="00853CBC" w:rsidRDefault="00525725" w:rsidP="00F54B49">
            <w:pPr>
              <w:jc w:val="both"/>
              <w:rPr>
                <w:lang w:val="lv-LV"/>
              </w:rPr>
            </w:pPr>
            <w:ins w:id="64" w:author="Information Services" w:date="2017-05-25T16:48:00Z">
              <w:r>
                <w:rPr>
                  <w:lang w:val="lv-LV"/>
                </w:rPr>
                <w:t>rooster</w:t>
              </w:r>
            </w:ins>
          </w:p>
        </w:tc>
        <w:tc>
          <w:tcPr>
            <w:tcW w:w="425" w:type="dxa"/>
            <w:shd w:val="clear" w:color="auto" w:fill="auto"/>
          </w:tcPr>
          <w:p w14:paraId="7A58CDD1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B30AC5C" w14:textId="77777777" w:rsidTr="006104E5">
        <w:tc>
          <w:tcPr>
            <w:tcW w:w="1696" w:type="dxa"/>
            <w:shd w:val="clear" w:color="auto" w:fill="auto"/>
          </w:tcPr>
          <w:p w14:paraId="62F7C0C6" w14:textId="77777777" w:rsidR="006104E5" w:rsidRDefault="006104E5" w:rsidP="00F54B49">
            <w:pPr>
              <w:jc w:val="both"/>
              <w:rPr>
                <w:ins w:id="65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govs</w:t>
            </w:r>
          </w:p>
          <w:p w14:paraId="1D44A6F3" w14:textId="55AB58F3" w:rsidR="00AA3506" w:rsidRPr="00853CBC" w:rsidRDefault="00AA3506" w:rsidP="00F54B49">
            <w:pPr>
              <w:jc w:val="both"/>
              <w:rPr>
                <w:lang w:val="lv-LV"/>
              </w:rPr>
            </w:pPr>
            <w:ins w:id="66" w:author="Information Services" w:date="2017-05-25T16:49:00Z">
              <w:r>
                <w:rPr>
                  <w:lang w:val="lv-LV"/>
                </w:rPr>
                <w:t>cow</w:t>
              </w:r>
            </w:ins>
          </w:p>
        </w:tc>
        <w:tc>
          <w:tcPr>
            <w:tcW w:w="425" w:type="dxa"/>
            <w:shd w:val="clear" w:color="auto" w:fill="auto"/>
          </w:tcPr>
          <w:p w14:paraId="6DC57544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58D3004" w14:textId="77777777" w:rsidTr="006104E5">
        <w:tc>
          <w:tcPr>
            <w:tcW w:w="1696" w:type="dxa"/>
            <w:shd w:val="clear" w:color="auto" w:fill="auto"/>
          </w:tcPr>
          <w:p w14:paraId="29804722" w14:textId="77777777" w:rsidR="006104E5" w:rsidRDefault="006104E5" w:rsidP="00F54B49">
            <w:pPr>
              <w:jc w:val="both"/>
              <w:rPr>
                <w:ins w:id="67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kaķis</w:t>
            </w:r>
          </w:p>
          <w:p w14:paraId="25512C9A" w14:textId="3935A98F" w:rsidR="00AA3506" w:rsidRPr="00853CBC" w:rsidRDefault="00AA3506" w:rsidP="00F54B49">
            <w:pPr>
              <w:jc w:val="both"/>
              <w:rPr>
                <w:lang w:val="lv-LV"/>
              </w:rPr>
            </w:pPr>
            <w:ins w:id="68" w:author="Information Services" w:date="2017-05-25T16:49:00Z">
              <w:r>
                <w:rPr>
                  <w:lang w:val="lv-LV"/>
                </w:rPr>
                <w:t>cat</w:t>
              </w:r>
            </w:ins>
          </w:p>
        </w:tc>
        <w:tc>
          <w:tcPr>
            <w:tcW w:w="425" w:type="dxa"/>
            <w:shd w:val="clear" w:color="auto" w:fill="auto"/>
          </w:tcPr>
          <w:p w14:paraId="3628C7FE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60F9F62" w14:textId="77777777" w:rsidTr="006104E5">
        <w:tc>
          <w:tcPr>
            <w:tcW w:w="1696" w:type="dxa"/>
            <w:shd w:val="clear" w:color="auto" w:fill="auto"/>
          </w:tcPr>
          <w:p w14:paraId="02561007" w14:textId="77777777" w:rsidR="006104E5" w:rsidRDefault="006104E5" w:rsidP="00F54B49">
            <w:pPr>
              <w:jc w:val="both"/>
              <w:rPr>
                <w:ins w:id="69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kaza</w:t>
            </w:r>
          </w:p>
          <w:p w14:paraId="2477F401" w14:textId="3AB19DE2" w:rsidR="00AA3506" w:rsidRPr="00853CBC" w:rsidRDefault="00AA3506" w:rsidP="00F54B49">
            <w:pPr>
              <w:jc w:val="both"/>
              <w:rPr>
                <w:lang w:val="lv-LV"/>
              </w:rPr>
            </w:pPr>
            <w:ins w:id="70" w:author="Information Services" w:date="2017-05-25T16:49:00Z">
              <w:r>
                <w:rPr>
                  <w:lang w:val="lv-LV"/>
                </w:rPr>
                <w:lastRenderedPageBreak/>
                <w:t>goat</w:t>
              </w:r>
            </w:ins>
          </w:p>
        </w:tc>
        <w:tc>
          <w:tcPr>
            <w:tcW w:w="425" w:type="dxa"/>
            <w:shd w:val="clear" w:color="auto" w:fill="auto"/>
          </w:tcPr>
          <w:p w14:paraId="28D88914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452BDB9" w14:textId="77777777" w:rsidTr="006104E5">
        <w:tc>
          <w:tcPr>
            <w:tcW w:w="1696" w:type="dxa"/>
            <w:shd w:val="clear" w:color="auto" w:fill="auto"/>
          </w:tcPr>
          <w:p w14:paraId="4B02A991" w14:textId="77777777" w:rsidR="006104E5" w:rsidRDefault="006104E5" w:rsidP="00F54B49">
            <w:pPr>
              <w:jc w:val="both"/>
              <w:rPr>
                <w:ins w:id="71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krokodils</w:t>
            </w:r>
          </w:p>
          <w:p w14:paraId="70622147" w14:textId="402FEE93" w:rsidR="00AA3506" w:rsidRPr="00853CBC" w:rsidRDefault="00AA3506" w:rsidP="00F54B49">
            <w:pPr>
              <w:jc w:val="both"/>
              <w:rPr>
                <w:lang w:val="lv-LV"/>
              </w:rPr>
            </w:pPr>
            <w:ins w:id="72" w:author="Information Services" w:date="2017-05-25T16:49:00Z">
              <w:r>
                <w:rPr>
                  <w:lang w:val="lv-LV"/>
                </w:rPr>
                <w:t>crocodile</w:t>
              </w:r>
            </w:ins>
          </w:p>
        </w:tc>
        <w:tc>
          <w:tcPr>
            <w:tcW w:w="425" w:type="dxa"/>
            <w:shd w:val="clear" w:color="auto" w:fill="auto"/>
          </w:tcPr>
          <w:p w14:paraId="7FA3A736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D1635CE" w14:textId="77777777" w:rsidTr="006104E5">
        <w:tc>
          <w:tcPr>
            <w:tcW w:w="1696" w:type="dxa"/>
            <w:shd w:val="clear" w:color="auto" w:fill="auto"/>
          </w:tcPr>
          <w:p w14:paraId="09E06183" w14:textId="77777777" w:rsidR="006104E5" w:rsidRDefault="006104E5" w:rsidP="00F54B49">
            <w:pPr>
              <w:jc w:val="both"/>
              <w:rPr>
                <w:ins w:id="73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kukainis</w:t>
            </w:r>
          </w:p>
          <w:p w14:paraId="35454CD5" w14:textId="0009857B" w:rsidR="00AA3506" w:rsidRPr="00853CBC" w:rsidRDefault="00AA3506" w:rsidP="00F54B49">
            <w:pPr>
              <w:jc w:val="both"/>
              <w:rPr>
                <w:lang w:val="lv-LV"/>
              </w:rPr>
            </w:pPr>
            <w:ins w:id="74" w:author="Information Services" w:date="2017-05-25T16:49:00Z">
              <w:r>
                <w:rPr>
                  <w:lang w:val="lv-LV"/>
                </w:rPr>
                <w:t>bug</w:t>
              </w:r>
            </w:ins>
          </w:p>
        </w:tc>
        <w:tc>
          <w:tcPr>
            <w:tcW w:w="425" w:type="dxa"/>
            <w:shd w:val="clear" w:color="auto" w:fill="auto"/>
          </w:tcPr>
          <w:p w14:paraId="3EA14D10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3C2FE728" w14:textId="77777777" w:rsidTr="006104E5">
        <w:tc>
          <w:tcPr>
            <w:tcW w:w="1696" w:type="dxa"/>
            <w:shd w:val="clear" w:color="auto" w:fill="auto"/>
          </w:tcPr>
          <w:p w14:paraId="08527D94" w14:textId="77777777" w:rsidR="006104E5" w:rsidRDefault="006104E5" w:rsidP="00F54B49">
            <w:pPr>
              <w:jc w:val="both"/>
              <w:rPr>
                <w:ins w:id="75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lācis</w:t>
            </w:r>
          </w:p>
          <w:p w14:paraId="681AF541" w14:textId="5FA84B97" w:rsidR="00AA3506" w:rsidRPr="00853CBC" w:rsidRDefault="00AA3506" w:rsidP="00F54B49">
            <w:pPr>
              <w:jc w:val="both"/>
              <w:rPr>
                <w:lang w:val="lv-LV"/>
              </w:rPr>
            </w:pPr>
            <w:ins w:id="76" w:author="Information Services" w:date="2017-05-25T16:49:00Z">
              <w:r>
                <w:rPr>
                  <w:lang w:val="lv-LV"/>
                </w:rPr>
                <w:t>bear</w:t>
              </w:r>
            </w:ins>
          </w:p>
        </w:tc>
        <w:tc>
          <w:tcPr>
            <w:tcW w:w="425" w:type="dxa"/>
            <w:shd w:val="clear" w:color="auto" w:fill="auto"/>
          </w:tcPr>
          <w:p w14:paraId="6D3F9B26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B418E77" w14:textId="77777777" w:rsidTr="006104E5">
        <w:tc>
          <w:tcPr>
            <w:tcW w:w="1696" w:type="dxa"/>
            <w:shd w:val="clear" w:color="auto" w:fill="auto"/>
          </w:tcPr>
          <w:p w14:paraId="5668C986" w14:textId="77777777" w:rsidR="006104E5" w:rsidRDefault="006104E5" w:rsidP="00F54B49">
            <w:pPr>
              <w:jc w:val="both"/>
              <w:rPr>
                <w:ins w:id="77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lapsa</w:t>
            </w:r>
          </w:p>
          <w:p w14:paraId="14C3C82B" w14:textId="0D07F000" w:rsidR="00AA3506" w:rsidRPr="00853CBC" w:rsidRDefault="00AA3506" w:rsidP="00F54B49">
            <w:pPr>
              <w:jc w:val="both"/>
              <w:rPr>
                <w:lang w:val="lv-LV"/>
              </w:rPr>
            </w:pPr>
            <w:ins w:id="78" w:author="Information Services" w:date="2017-05-25T16:49:00Z">
              <w:r>
                <w:rPr>
                  <w:lang w:val="lv-LV"/>
                </w:rPr>
                <w:t>fox</w:t>
              </w:r>
            </w:ins>
          </w:p>
        </w:tc>
        <w:tc>
          <w:tcPr>
            <w:tcW w:w="425" w:type="dxa"/>
            <w:shd w:val="clear" w:color="auto" w:fill="auto"/>
          </w:tcPr>
          <w:p w14:paraId="35E2DCE8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D34520A" w14:textId="77777777" w:rsidTr="006104E5">
        <w:tc>
          <w:tcPr>
            <w:tcW w:w="1696" w:type="dxa"/>
            <w:shd w:val="clear" w:color="auto" w:fill="auto"/>
          </w:tcPr>
          <w:p w14:paraId="048EED12" w14:textId="77777777" w:rsidR="006104E5" w:rsidRDefault="006104E5" w:rsidP="00F54B49">
            <w:pPr>
              <w:jc w:val="both"/>
              <w:rPr>
                <w:ins w:id="79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lauva</w:t>
            </w:r>
          </w:p>
          <w:p w14:paraId="7D03516E" w14:textId="7A29806F" w:rsidR="00AA3506" w:rsidRPr="00853CBC" w:rsidRDefault="00AA3506" w:rsidP="00F54B49">
            <w:pPr>
              <w:jc w:val="both"/>
              <w:rPr>
                <w:lang w:val="lv-LV"/>
              </w:rPr>
            </w:pPr>
            <w:ins w:id="80" w:author="Information Services" w:date="2017-05-25T16:49:00Z">
              <w:r>
                <w:rPr>
                  <w:lang w:val="lv-LV"/>
                </w:rPr>
                <w:t>lion</w:t>
              </w:r>
            </w:ins>
          </w:p>
        </w:tc>
        <w:tc>
          <w:tcPr>
            <w:tcW w:w="425" w:type="dxa"/>
            <w:shd w:val="clear" w:color="auto" w:fill="auto"/>
          </w:tcPr>
          <w:p w14:paraId="0357DFE0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318D8E6F" w14:textId="77777777" w:rsidTr="006104E5">
        <w:tc>
          <w:tcPr>
            <w:tcW w:w="1696" w:type="dxa"/>
            <w:shd w:val="clear" w:color="auto" w:fill="auto"/>
          </w:tcPr>
          <w:p w14:paraId="25312BAB" w14:textId="77777777" w:rsidR="006104E5" w:rsidRDefault="006104E5" w:rsidP="00F54B49">
            <w:pPr>
              <w:jc w:val="both"/>
              <w:rPr>
                <w:ins w:id="81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mārīte</w:t>
            </w:r>
          </w:p>
          <w:p w14:paraId="3B3C3648" w14:textId="6A651702" w:rsidR="00AA3506" w:rsidRPr="00853CBC" w:rsidRDefault="00AA3506" w:rsidP="00F54B49">
            <w:pPr>
              <w:jc w:val="both"/>
              <w:rPr>
                <w:lang w:val="lv-LV"/>
              </w:rPr>
            </w:pPr>
            <w:ins w:id="82" w:author="Information Services" w:date="2017-05-25T16:49:00Z">
              <w:r>
                <w:rPr>
                  <w:lang w:val="lv-LV"/>
                </w:rPr>
                <w:t>ladybug</w:t>
              </w:r>
            </w:ins>
          </w:p>
        </w:tc>
        <w:tc>
          <w:tcPr>
            <w:tcW w:w="425" w:type="dxa"/>
            <w:shd w:val="clear" w:color="auto" w:fill="auto"/>
          </w:tcPr>
          <w:p w14:paraId="0FFB2A2C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2F97418B" w14:textId="77777777" w:rsidTr="006104E5">
        <w:tc>
          <w:tcPr>
            <w:tcW w:w="1696" w:type="dxa"/>
            <w:shd w:val="clear" w:color="auto" w:fill="auto"/>
          </w:tcPr>
          <w:p w14:paraId="4330AA67" w14:textId="77777777" w:rsidR="006104E5" w:rsidRDefault="006104E5" w:rsidP="00F54B49">
            <w:pPr>
              <w:jc w:val="both"/>
              <w:rPr>
                <w:ins w:id="83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muša</w:t>
            </w:r>
          </w:p>
          <w:p w14:paraId="1E9E17DC" w14:textId="3D0602DE" w:rsidR="00AA3506" w:rsidRPr="00853CBC" w:rsidRDefault="00AA3506" w:rsidP="00F54B49">
            <w:pPr>
              <w:jc w:val="both"/>
              <w:rPr>
                <w:lang w:val="lv-LV"/>
              </w:rPr>
            </w:pPr>
            <w:ins w:id="84" w:author="Information Services" w:date="2017-05-25T16:49:00Z">
              <w:r>
                <w:rPr>
                  <w:lang w:val="lv-LV"/>
                </w:rPr>
                <w:t>fly</w:t>
              </w:r>
            </w:ins>
          </w:p>
        </w:tc>
        <w:tc>
          <w:tcPr>
            <w:tcW w:w="425" w:type="dxa"/>
            <w:shd w:val="clear" w:color="auto" w:fill="auto"/>
          </w:tcPr>
          <w:p w14:paraId="32061D1A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BF17AC7" w14:textId="77777777" w:rsidTr="006104E5">
        <w:tc>
          <w:tcPr>
            <w:tcW w:w="1696" w:type="dxa"/>
            <w:shd w:val="clear" w:color="auto" w:fill="auto"/>
          </w:tcPr>
          <w:p w14:paraId="2AA8C322" w14:textId="77777777" w:rsidR="006104E5" w:rsidRDefault="006104E5" w:rsidP="00F54B49">
            <w:pPr>
              <w:jc w:val="both"/>
              <w:rPr>
                <w:ins w:id="85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pele</w:t>
            </w:r>
          </w:p>
          <w:p w14:paraId="58BA35D4" w14:textId="2752C9F1" w:rsidR="00AA3506" w:rsidRPr="00853CBC" w:rsidRDefault="00AA3506" w:rsidP="00F54B49">
            <w:pPr>
              <w:jc w:val="both"/>
              <w:rPr>
                <w:lang w:val="lv-LV"/>
              </w:rPr>
            </w:pPr>
            <w:ins w:id="86" w:author="Information Services" w:date="2017-05-25T16:49:00Z">
              <w:r>
                <w:rPr>
                  <w:lang w:val="lv-LV"/>
                </w:rPr>
                <w:t>mouse</w:t>
              </w:r>
            </w:ins>
          </w:p>
        </w:tc>
        <w:tc>
          <w:tcPr>
            <w:tcW w:w="425" w:type="dxa"/>
            <w:shd w:val="clear" w:color="auto" w:fill="auto"/>
          </w:tcPr>
          <w:p w14:paraId="7AAFF907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0D82AD42" w14:textId="77777777" w:rsidTr="006104E5">
        <w:tc>
          <w:tcPr>
            <w:tcW w:w="1696" w:type="dxa"/>
            <w:shd w:val="clear" w:color="auto" w:fill="auto"/>
          </w:tcPr>
          <w:p w14:paraId="2E19ED2E" w14:textId="77777777" w:rsidR="006104E5" w:rsidRDefault="006104E5" w:rsidP="00F54B49">
            <w:pPr>
              <w:jc w:val="both"/>
              <w:rPr>
                <w:ins w:id="87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pērtiķis</w:t>
            </w:r>
          </w:p>
          <w:p w14:paraId="09FFFA3D" w14:textId="33ACD441" w:rsidR="00AA3506" w:rsidRPr="00853CBC" w:rsidRDefault="00AA3506" w:rsidP="00F54B49">
            <w:pPr>
              <w:jc w:val="both"/>
              <w:rPr>
                <w:lang w:val="lv-LV"/>
              </w:rPr>
            </w:pPr>
            <w:ins w:id="88" w:author="Information Services" w:date="2017-05-25T16:49:00Z">
              <w:r>
                <w:rPr>
                  <w:lang w:val="lv-LV"/>
                </w:rPr>
                <w:t>monkey</w:t>
              </w:r>
            </w:ins>
          </w:p>
        </w:tc>
        <w:tc>
          <w:tcPr>
            <w:tcW w:w="425" w:type="dxa"/>
            <w:shd w:val="clear" w:color="auto" w:fill="auto"/>
          </w:tcPr>
          <w:p w14:paraId="3C2FB6C0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6519B59" w14:textId="77777777" w:rsidTr="006104E5">
        <w:tc>
          <w:tcPr>
            <w:tcW w:w="1696" w:type="dxa"/>
            <w:shd w:val="clear" w:color="auto" w:fill="auto"/>
          </w:tcPr>
          <w:p w14:paraId="08579397" w14:textId="77777777" w:rsidR="006104E5" w:rsidRDefault="006104E5" w:rsidP="00F54B49">
            <w:pPr>
              <w:jc w:val="both"/>
              <w:rPr>
                <w:ins w:id="89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pīle</w:t>
            </w:r>
          </w:p>
          <w:p w14:paraId="693D77B8" w14:textId="22C5B065" w:rsidR="00AA3506" w:rsidRPr="00853CBC" w:rsidRDefault="00AA3506" w:rsidP="00F54B49">
            <w:pPr>
              <w:jc w:val="both"/>
              <w:rPr>
                <w:lang w:val="lv-LV"/>
              </w:rPr>
            </w:pPr>
            <w:ins w:id="90" w:author="Information Services" w:date="2017-05-25T16:49:00Z">
              <w:r>
                <w:rPr>
                  <w:lang w:val="lv-LV"/>
                </w:rPr>
                <w:t>duck</w:t>
              </w:r>
            </w:ins>
          </w:p>
        </w:tc>
        <w:tc>
          <w:tcPr>
            <w:tcW w:w="425" w:type="dxa"/>
            <w:shd w:val="clear" w:color="auto" w:fill="auto"/>
          </w:tcPr>
          <w:p w14:paraId="7626B744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7F66E1B" w14:textId="77777777" w:rsidTr="006104E5">
        <w:tc>
          <w:tcPr>
            <w:tcW w:w="1696" w:type="dxa"/>
            <w:shd w:val="clear" w:color="auto" w:fill="auto"/>
          </w:tcPr>
          <w:p w14:paraId="150CD06F" w14:textId="77777777" w:rsidR="006104E5" w:rsidRDefault="006104E5" w:rsidP="00F54B49">
            <w:pPr>
              <w:jc w:val="both"/>
              <w:rPr>
                <w:ins w:id="91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t>pingvīns</w:t>
            </w:r>
          </w:p>
          <w:p w14:paraId="43C171AF" w14:textId="27A4FF94" w:rsidR="00AA3506" w:rsidRPr="00853CBC" w:rsidRDefault="00AA3506" w:rsidP="00F54B49">
            <w:pPr>
              <w:jc w:val="both"/>
              <w:rPr>
                <w:lang w:val="lv-LV"/>
              </w:rPr>
            </w:pPr>
            <w:ins w:id="92" w:author="Information Services" w:date="2017-05-25T16:49:00Z">
              <w:r>
                <w:rPr>
                  <w:lang w:val="lv-LV"/>
                </w:rPr>
                <w:t>penguin</w:t>
              </w:r>
            </w:ins>
          </w:p>
        </w:tc>
        <w:tc>
          <w:tcPr>
            <w:tcW w:w="425" w:type="dxa"/>
            <w:shd w:val="clear" w:color="auto" w:fill="auto"/>
          </w:tcPr>
          <w:p w14:paraId="6F3323EF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32A5F78" w14:textId="77777777" w:rsidTr="006104E5">
        <w:tc>
          <w:tcPr>
            <w:tcW w:w="1696" w:type="dxa"/>
            <w:shd w:val="clear" w:color="auto" w:fill="auto"/>
          </w:tcPr>
          <w:p w14:paraId="7FED8EA7" w14:textId="77777777" w:rsidR="006104E5" w:rsidRDefault="006104E5" w:rsidP="00F54B49">
            <w:pPr>
              <w:jc w:val="both"/>
              <w:rPr>
                <w:ins w:id="93" w:author="Information Services" w:date="2017-05-25T16:49:00Z"/>
                <w:lang w:val="lv-LV"/>
              </w:rPr>
            </w:pPr>
            <w:r w:rsidRPr="00853CBC">
              <w:rPr>
                <w:lang w:val="lv-LV"/>
              </w:rPr>
              <w:lastRenderedPageBreak/>
              <w:t>pūce</w:t>
            </w:r>
          </w:p>
          <w:p w14:paraId="63EAB309" w14:textId="57869E38" w:rsidR="00AA3506" w:rsidRPr="00853CBC" w:rsidRDefault="00AA3506" w:rsidP="00F54B49">
            <w:pPr>
              <w:jc w:val="both"/>
              <w:rPr>
                <w:lang w:val="lv-LV"/>
              </w:rPr>
            </w:pPr>
            <w:ins w:id="94" w:author="Information Services" w:date="2017-05-25T16:49:00Z">
              <w:r>
                <w:rPr>
                  <w:lang w:val="lv-LV"/>
                </w:rPr>
                <w:t>owl</w:t>
              </w:r>
            </w:ins>
          </w:p>
        </w:tc>
        <w:tc>
          <w:tcPr>
            <w:tcW w:w="425" w:type="dxa"/>
            <w:shd w:val="clear" w:color="auto" w:fill="auto"/>
          </w:tcPr>
          <w:p w14:paraId="3DE34712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7F698E64" w14:textId="77777777" w:rsidTr="006104E5">
        <w:tc>
          <w:tcPr>
            <w:tcW w:w="1696" w:type="dxa"/>
            <w:shd w:val="clear" w:color="auto" w:fill="auto"/>
          </w:tcPr>
          <w:p w14:paraId="6270A66E" w14:textId="77777777" w:rsidR="006104E5" w:rsidRDefault="006104E5" w:rsidP="00F54B49">
            <w:pPr>
              <w:jc w:val="both"/>
              <w:rPr>
                <w:ins w:id="95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putns</w:t>
            </w:r>
          </w:p>
          <w:p w14:paraId="1B9D67F2" w14:textId="16ADACDE" w:rsidR="00AA3506" w:rsidRPr="00853CBC" w:rsidRDefault="00AA3506" w:rsidP="00F54B49">
            <w:pPr>
              <w:jc w:val="both"/>
              <w:rPr>
                <w:lang w:val="lv-LV"/>
              </w:rPr>
            </w:pPr>
            <w:ins w:id="96" w:author="Information Services" w:date="2017-05-25T16:50:00Z">
              <w:r>
                <w:rPr>
                  <w:lang w:val="lv-LV"/>
                </w:rPr>
                <w:t>bird</w:t>
              </w:r>
            </w:ins>
          </w:p>
        </w:tc>
        <w:tc>
          <w:tcPr>
            <w:tcW w:w="425" w:type="dxa"/>
            <w:shd w:val="clear" w:color="auto" w:fill="auto"/>
          </w:tcPr>
          <w:p w14:paraId="00A9713B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1D7FD5A" w14:textId="77777777" w:rsidTr="006104E5">
        <w:tc>
          <w:tcPr>
            <w:tcW w:w="1696" w:type="dxa"/>
            <w:shd w:val="clear" w:color="auto" w:fill="auto"/>
          </w:tcPr>
          <w:p w14:paraId="1FCD9180" w14:textId="77777777" w:rsidR="006104E5" w:rsidRDefault="006104E5" w:rsidP="00F54B49">
            <w:pPr>
              <w:jc w:val="both"/>
              <w:rPr>
                <w:ins w:id="97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sivēns</w:t>
            </w:r>
          </w:p>
          <w:p w14:paraId="0F8887BF" w14:textId="2C538E9A" w:rsidR="00AA3506" w:rsidRPr="00853CBC" w:rsidRDefault="00AA3506" w:rsidP="00F54B49">
            <w:pPr>
              <w:jc w:val="both"/>
              <w:rPr>
                <w:lang w:val="lv-LV"/>
              </w:rPr>
            </w:pPr>
            <w:ins w:id="98" w:author="Information Services" w:date="2017-05-25T16:50:00Z">
              <w:r>
                <w:rPr>
                  <w:lang w:val="lv-LV"/>
                </w:rPr>
                <w:t>piglet</w:t>
              </w:r>
            </w:ins>
          </w:p>
        </w:tc>
        <w:tc>
          <w:tcPr>
            <w:tcW w:w="425" w:type="dxa"/>
            <w:shd w:val="clear" w:color="auto" w:fill="auto"/>
          </w:tcPr>
          <w:p w14:paraId="03CC5B52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74B44093" w14:textId="77777777" w:rsidTr="006104E5">
        <w:tc>
          <w:tcPr>
            <w:tcW w:w="1696" w:type="dxa"/>
            <w:shd w:val="clear" w:color="auto" w:fill="auto"/>
          </w:tcPr>
          <w:p w14:paraId="1C927F24" w14:textId="77777777" w:rsidR="006104E5" w:rsidRDefault="006104E5" w:rsidP="00F54B49">
            <w:pPr>
              <w:jc w:val="both"/>
              <w:rPr>
                <w:ins w:id="99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skudra</w:t>
            </w:r>
          </w:p>
          <w:p w14:paraId="661F581C" w14:textId="3B244FB6" w:rsidR="00AA3506" w:rsidRPr="00853CBC" w:rsidRDefault="00AA3506" w:rsidP="00F54B49">
            <w:pPr>
              <w:jc w:val="both"/>
              <w:rPr>
                <w:lang w:val="lv-LV"/>
              </w:rPr>
            </w:pPr>
            <w:ins w:id="100" w:author="Information Services" w:date="2017-05-25T16:50:00Z">
              <w:r>
                <w:rPr>
                  <w:lang w:val="lv-LV"/>
                </w:rPr>
                <w:t>ant</w:t>
              </w:r>
            </w:ins>
          </w:p>
        </w:tc>
        <w:tc>
          <w:tcPr>
            <w:tcW w:w="425" w:type="dxa"/>
            <w:shd w:val="clear" w:color="auto" w:fill="auto"/>
          </w:tcPr>
          <w:p w14:paraId="5B841205" w14:textId="77777777" w:rsidR="006104E5" w:rsidRPr="00853CBC" w:rsidRDefault="006104E5" w:rsidP="00F54B4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6161C27" w14:textId="77777777" w:rsidTr="006104E5">
        <w:tc>
          <w:tcPr>
            <w:tcW w:w="1696" w:type="dxa"/>
            <w:shd w:val="clear" w:color="auto" w:fill="auto"/>
          </w:tcPr>
          <w:p w14:paraId="7B12C577" w14:textId="77777777" w:rsidR="006104E5" w:rsidRDefault="006104E5" w:rsidP="00F54B49">
            <w:pPr>
              <w:jc w:val="both"/>
              <w:rPr>
                <w:ins w:id="101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suns</w:t>
            </w:r>
          </w:p>
          <w:p w14:paraId="421E43C9" w14:textId="1A2E69F5" w:rsidR="00AA3506" w:rsidRPr="00853CBC" w:rsidRDefault="00AA3506" w:rsidP="00F54B49">
            <w:pPr>
              <w:jc w:val="both"/>
              <w:rPr>
                <w:lang w:val="lv-LV"/>
              </w:rPr>
            </w:pPr>
            <w:ins w:id="102" w:author="Information Services" w:date="2017-05-25T16:50:00Z">
              <w:r>
                <w:rPr>
                  <w:lang w:val="lv-LV"/>
                </w:rPr>
                <w:t>dog</w:t>
              </w:r>
            </w:ins>
          </w:p>
        </w:tc>
        <w:tc>
          <w:tcPr>
            <w:tcW w:w="425" w:type="dxa"/>
            <w:shd w:val="clear" w:color="auto" w:fill="auto"/>
          </w:tcPr>
          <w:p w14:paraId="1E1B3D94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69F4BF45" w14:textId="77777777" w:rsidTr="006104E5">
        <w:tc>
          <w:tcPr>
            <w:tcW w:w="1696" w:type="dxa"/>
            <w:shd w:val="clear" w:color="auto" w:fill="auto"/>
          </w:tcPr>
          <w:p w14:paraId="01A39C12" w14:textId="77777777" w:rsidR="006104E5" w:rsidRDefault="006104E5" w:rsidP="00F54B49">
            <w:pPr>
              <w:jc w:val="both"/>
              <w:rPr>
                <w:ins w:id="103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taurenis</w:t>
            </w:r>
          </w:p>
          <w:p w14:paraId="6942BF49" w14:textId="7CA71DA0" w:rsidR="00AA3506" w:rsidRPr="00853CBC" w:rsidRDefault="00AA3506" w:rsidP="00F54B49">
            <w:pPr>
              <w:jc w:val="both"/>
              <w:rPr>
                <w:lang w:val="lv-LV"/>
              </w:rPr>
            </w:pPr>
            <w:ins w:id="104" w:author="Information Services" w:date="2017-05-25T16:50:00Z">
              <w:r>
                <w:rPr>
                  <w:lang w:val="lv-LV"/>
                </w:rPr>
                <w:t>butterfly</w:t>
              </w:r>
            </w:ins>
          </w:p>
        </w:tc>
        <w:tc>
          <w:tcPr>
            <w:tcW w:w="425" w:type="dxa"/>
            <w:shd w:val="clear" w:color="auto" w:fill="auto"/>
          </w:tcPr>
          <w:p w14:paraId="40B1396C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EE1CD4A" w14:textId="77777777" w:rsidTr="006104E5">
        <w:tc>
          <w:tcPr>
            <w:tcW w:w="1696" w:type="dxa"/>
            <w:shd w:val="clear" w:color="auto" w:fill="auto"/>
          </w:tcPr>
          <w:p w14:paraId="32288115" w14:textId="77777777" w:rsidR="006104E5" w:rsidRDefault="006104E5" w:rsidP="00F54B49">
            <w:pPr>
              <w:jc w:val="both"/>
              <w:rPr>
                <w:ins w:id="105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tīģeris</w:t>
            </w:r>
          </w:p>
          <w:p w14:paraId="6D5AAE81" w14:textId="56ECCEAE" w:rsidR="00AA3506" w:rsidRPr="00853CBC" w:rsidRDefault="00AA3506" w:rsidP="00F54B49">
            <w:pPr>
              <w:jc w:val="both"/>
              <w:rPr>
                <w:lang w:val="lv-LV"/>
              </w:rPr>
            </w:pPr>
            <w:ins w:id="106" w:author="Information Services" w:date="2017-05-25T16:50:00Z">
              <w:r>
                <w:rPr>
                  <w:lang w:val="lv-LV"/>
                </w:rPr>
                <w:t>tiger</w:t>
              </w:r>
            </w:ins>
          </w:p>
        </w:tc>
        <w:tc>
          <w:tcPr>
            <w:tcW w:w="425" w:type="dxa"/>
            <w:shd w:val="clear" w:color="auto" w:fill="auto"/>
          </w:tcPr>
          <w:p w14:paraId="4AE56F0B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77A05AC6" w14:textId="77777777" w:rsidTr="006104E5">
        <w:tc>
          <w:tcPr>
            <w:tcW w:w="1696" w:type="dxa"/>
            <w:shd w:val="clear" w:color="auto" w:fill="auto"/>
          </w:tcPr>
          <w:p w14:paraId="55C1D10F" w14:textId="77777777" w:rsidR="006104E5" w:rsidRDefault="006104E5" w:rsidP="00F54B49">
            <w:pPr>
              <w:jc w:val="both"/>
              <w:rPr>
                <w:ins w:id="107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varde</w:t>
            </w:r>
          </w:p>
          <w:p w14:paraId="178D76FD" w14:textId="077E2337" w:rsidR="00AA3506" w:rsidRPr="00853CBC" w:rsidRDefault="00AA3506" w:rsidP="00F54B49">
            <w:pPr>
              <w:jc w:val="both"/>
              <w:rPr>
                <w:lang w:val="lv-LV"/>
              </w:rPr>
            </w:pPr>
            <w:ins w:id="108" w:author="Information Services" w:date="2017-05-25T16:50:00Z">
              <w:r>
                <w:rPr>
                  <w:lang w:val="lv-LV"/>
                </w:rPr>
                <w:t>frog</w:t>
              </w:r>
            </w:ins>
          </w:p>
        </w:tc>
        <w:tc>
          <w:tcPr>
            <w:tcW w:w="425" w:type="dxa"/>
            <w:shd w:val="clear" w:color="auto" w:fill="auto"/>
          </w:tcPr>
          <w:p w14:paraId="291A78FD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685FD395" w14:textId="77777777" w:rsidTr="006104E5">
        <w:tc>
          <w:tcPr>
            <w:tcW w:w="1696" w:type="dxa"/>
            <w:shd w:val="clear" w:color="auto" w:fill="auto"/>
          </w:tcPr>
          <w:p w14:paraId="0D19A4A3" w14:textId="77777777" w:rsidR="006104E5" w:rsidRDefault="006104E5" w:rsidP="00F54B49">
            <w:pPr>
              <w:jc w:val="both"/>
              <w:rPr>
                <w:ins w:id="109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vārna</w:t>
            </w:r>
          </w:p>
          <w:p w14:paraId="5DC7481A" w14:textId="2BCDC8C6" w:rsidR="00AA3506" w:rsidRPr="00853CBC" w:rsidRDefault="00AA3506" w:rsidP="00F54B49">
            <w:pPr>
              <w:jc w:val="both"/>
              <w:rPr>
                <w:lang w:val="lv-LV"/>
              </w:rPr>
            </w:pPr>
            <w:ins w:id="110" w:author="Information Services" w:date="2017-05-25T16:50:00Z">
              <w:r>
                <w:rPr>
                  <w:lang w:val="lv-LV"/>
                </w:rPr>
                <w:t>crow</w:t>
              </w:r>
            </w:ins>
          </w:p>
        </w:tc>
        <w:tc>
          <w:tcPr>
            <w:tcW w:w="425" w:type="dxa"/>
            <w:shd w:val="clear" w:color="auto" w:fill="auto"/>
          </w:tcPr>
          <w:p w14:paraId="4125F61F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65B135C" w14:textId="77777777" w:rsidTr="006104E5">
        <w:tc>
          <w:tcPr>
            <w:tcW w:w="1696" w:type="dxa"/>
            <w:shd w:val="clear" w:color="auto" w:fill="auto"/>
          </w:tcPr>
          <w:p w14:paraId="109C1951" w14:textId="77777777" w:rsidR="006104E5" w:rsidRDefault="006104E5" w:rsidP="00F54B49">
            <w:pPr>
              <w:jc w:val="both"/>
              <w:rPr>
                <w:ins w:id="111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vāvere</w:t>
            </w:r>
          </w:p>
          <w:p w14:paraId="3F44F08B" w14:textId="4F83F38B" w:rsidR="00AA3506" w:rsidRPr="00853CBC" w:rsidRDefault="00AA3506" w:rsidP="00F54B49">
            <w:pPr>
              <w:jc w:val="both"/>
              <w:rPr>
                <w:lang w:val="lv-LV"/>
              </w:rPr>
            </w:pPr>
            <w:ins w:id="112" w:author="Information Services" w:date="2017-05-25T16:50:00Z">
              <w:r>
                <w:rPr>
                  <w:lang w:val="lv-LV"/>
                </w:rPr>
                <w:t>squirrel</w:t>
              </w:r>
            </w:ins>
          </w:p>
        </w:tc>
        <w:tc>
          <w:tcPr>
            <w:tcW w:w="425" w:type="dxa"/>
            <w:shd w:val="clear" w:color="auto" w:fill="auto"/>
          </w:tcPr>
          <w:p w14:paraId="52CCD02C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80B6C2B" w14:textId="77777777" w:rsidTr="006104E5">
        <w:tc>
          <w:tcPr>
            <w:tcW w:w="1696" w:type="dxa"/>
            <w:shd w:val="clear" w:color="auto" w:fill="auto"/>
          </w:tcPr>
          <w:p w14:paraId="14230167" w14:textId="77777777" w:rsidR="006104E5" w:rsidRDefault="006104E5" w:rsidP="00F54B49">
            <w:pPr>
              <w:jc w:val="both"/>
              <w:rPr>
                <w:ins w:id="113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vilks</w:t>
            </w:r>
          </w:p>
          <w:p w14:paraId="3F026F10" w14:textId="1DF98118" w:rsidR="00AA3506" w:rsidRPr="00853CBC" w:rsidRDefault="00AA3506" w:rsidP="00F54B49">
            <w:pPr>
              <w:jc w:val="both"/>
              <w:rPr>
                <w:lang w:val="lv-LV"/>
              </w:rPr>
            </w:pPr>
            <w:ins w:id="114" w:author="Information Services" w:date="2017-05-25T16:50:00Z">
              <w:r>
                <w:rPr>
                  <w:lang w:val="lv-LV"/>
                </w:rPr>
                <w:t>wolf</w:t>
              </w:r>
            </w:ins>
          </w:p>
        </w:tc>
        <w:tc>
          <w:tcPr>
            <w:tcW w:w="425" w:type="dxa"/>
            <w:shd w:val="clear" w:color="auto" w:fill="auto"/>
          </w:tcPr>
          <w:p w14:paraId="5B6B8CF5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63C849FE" w14:textId="77777777" w:rsidTr="006104E5">
        <w:tc>
          <w:tcPr>
            <w:tcW w:w="1696" w:type="dxa"/>
            <w:shd w:val="clear" w:color="auto" w:fill="auto"/>
          </w:tcPr>
          <w:p w14:paraId="07DA43CC" w14:textId="77777777" w:rsidR="006104E5" w:rsidRDefault="006104E5" w:rsidP="00F54B49">
            <w:pPr>
              <w:jc w:val="both"/>
              <w:rPr>
                <w:ins w:id="115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vista</w:t>
            </w:r>
          </w:p>
          <w:p w14:paraId="79418D4D" w14:textId="5B67A6ED" w:rsidR="00AA3506" w:rsidRPr="00853CBC" w:rsidRDefault="00AA3506" w:rsidP="00F54B49">
            <w:pPr>
              <w:jc w:val="both"/>
              <w:rPr>
                <w:lang w:val="lv-LV"/>
              </w:rPr>
            </w:pPr>
            <w:ins w:id="116" w:author="Information Services" w:date="2017-05-25T16:50:00Z">
              <w:r>
                <w:rPr>
                  <w:lang w:val="lv-LV"/>
                </w:rPr>
                <w:lastRenderedPageBreak/>
                <w:t>hen</w:t>
              </w:r>
            </w:ins>
          </w:p>
        </w:tc>
        <w:tc>
          <w:tcPr>
            <w:tcW w:w="425" w:type="dxa"/>
            <w:shd w:val="clear" w:color="auto" w:fill="auto"/>
          </w:tcPr>
          <w:p w14:paraId="62D6C173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55DD67F3" w14:textId="77777777" w:rsidTr="006104E5">
        <w:tc>
          <w:tcPr>
            <w:tcW w:w="1696" w:type="dxa"/>
            <w:shd w:val="clear" w:color="auto" w:fill="auto"/>
          </w:tcPr>
          <w:p w14:paraId="327BA651" w14:textId="77777777" w:rsidR="006104E5" w:rsidRDefault="006104E5" w:rsidP="00F54B49">
            <w:pPr>
              <w:jc w:val="both"/>
              <w:rPr>
                <w:ins w:id="117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zaķis</w:t>
            </w:r>
          </w:p>
          <w:p w14:paraId="15CB80B9" w14:textId="4CA8518F" w:rsidR="00AA3506" w:rsidRPr="00853CBC" w:rsidRDefault="00AA3506" w:rsidP="00F54B49">
            <w:pPr>
              <w:jc w:val="both"/>
              <w:rPr>
                <w:lang w:val="lv-LV"/>
              </w:rPr>
            </w:pPr>
            <w:ins w:id="118" w:author="Information Services" w:date="2017-05-25T16:50:00Z">
              <w:r>
                <w:rPr>
                  <w:lang w:val="lv-LV"/>
                </w:rPr>
                <w:t>hare</w:t>
              </w:r>
            </w:ins>
          </w:p>
        </w:tc>
        <w:tc>
          <w:tcPr>
            <w:tcW w:w="425" w:type="dxa"/>
            <w:shd w:val="clear" w:color="auto" w:fill="auto"/>
          </w:tcPr>
          <w:p w14:paraId="3B15FED1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8E089DE" w14:textId="77777777" w:rsidTr="006104E5">
        <w:tc>
          <w:tcPr>
            <w:tcW w:w="1696" w:type="dxa"/>
            <w:shd w:val="clear" w:color="auto" w:fill="auto"/>
          </w:tcPr>
          <w:p w14:paraId="704DB682" w14:textId="77777777" w:rsidR="006104E5" w:rsidRDefault="006104E5" w:rsidP="00F54B49">
            <w:pPr>
              <w:jc w:val="both"/>
              <w:rPr>
                <w:ins w:id="119" w:author="Information Services" w:date="2017-05-25T16:50:00Z"/>
                <w:lang w:val="lv-LV"/>
              </w:rPr>
            </w:pPr>
            <w:r w:rsidRPr="00853CBC">
              <w:rPr>
                <w:lang w:val="lv-LV"/>
              </w:rPr>
              <w:t>zilonis</w:t>
            </w:r>
          </w:p>
          <w:p w14:paraId="29E9AED1" w14:textId="705F9814" w:rsidR="00AA3506" w:rsidRPr="00853CBC" w:rsidRDefault="00AA3506" w:rsidP="00F54B49">
            <w:pPr>
              <w:jc w:val="both"/>
              <w:rPr>
                <w:lang w:val="lv-LV"/>
              </w:rPr>
            </w:pPr>
            <w:ins w:id="120" w:author="Information Services" w:date="2017-05-25T16:50:00Z">
              <w:r>
                <w:rPr>
                  <w:lang w:val="lv-LV"/>
                </w:rPr>
                <w:t>elephant</w:t>
              </w:r>
            </w:ins>
          </w:p>
        </w:tc>
        <w:tc>
          <w:tcPr>
            <w:tcW w:w="425" w:type="dxa"/>
            <w:shd w:val="clear" w:color="auto" w:fill="auto"/>
          </w:tcPr>
          <w:p w14:paraId="04E46417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4A181027" w14:textId="77777777" w:rsidTr="006104E5">
        <w:tc>
          <w:tcPr>
            <w:tcW w:w="1696" w:type="dxa"/>
            <w:shd w:val="clear" w:color="auto" w:fill="auto"/>
          </w:tcPr>
          <w:p w14:paraId="1E5A250A" w14:textId="77777777" w:rsidR="006104E5" w:rsidRDefault="006104E5" w:rsidP="00F54B49">
            <w:pPr>
              <w:jc w:val="both"/>
              <w:rPr>
                <w:ins w:id="121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zirgs</w:t>
            </w:r>
          </w:p>
          <w:p w14:paraId="6915D65F" w14:textId="034BA829" w:rsidR="00AA3506" w:rsidRPr="00853CBC" w:rsidRDefault="00AA3506" w:rsidP="00F54B49">
            <w:pPr>
              <w:jc w:val="both"/>
              <w:rPr>
                <w:lang w:val="lv-LV"/>
              </w:rPr>
            </w:pPr>
            <w:ins w:id="122" w:author="Information Services" w:date="2017-05-25T16:51:00Z">
              <w:r>
                <w:rPr>
                  <w:lang w:val="lv-LV"/>
                </w:rPr>
                <w:t>horse</w:t>
              </w:r>
            </w:ins>
          </w:p>
        </w:tc>
        <w:tc>
          <w:tcPr>
            <w:tcW w:w="425" w:type="dxa"/>
            <w:shd w:val="clear" w:color="auto" w:fill="auto"/>
          </w:tcPr>
          <w:p w14:paraId="05CDFAB8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7BD9F1A" w14:textId="77777777" w:rsidTr="006104E5">
        <w:tc>
          <w:tcPr>
            <w:tcW w:w="1696" w:type="dxa"/>
            <w:shd w:val="clear" w:color="auto" w:fill="auto"/>
          </w:tcPr>
          <w:p w14:paraId="087ED0DD" w14:textId="77777777" w:rsidR="006104E5" w:rsidRDefault="006104E5" w:rsidP="00F54B49">
            <w:pPr>
              <w:jc w:val="both"/>
              <w:rPr>
                <w:ins w:id="123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zirneklis</w:t>
            </w:r>
          </w:p>
          <w:p w14:paraId="1830818F" w14:textId="041F68F6" w:rsidR="00AA3506" w:rsidRPr="00853CBC" w:rsidRDefault="00AA3506" w:rsidP="00F54B49">
            <w:pPr>
              <w:jc w:val="both"/>
              <w:rPr>
                <w:lang w:val="lv-LV"/>
              </w:rPr>
            </w:pPr>
            <w:ins w:id="124" w:author="Information Services" w:date="2017-05-25T16:51:00Z">
              <w:r>
                <w:rPr>
                  <w:lang w:val="lv-LV"/>
                </w:rPr>
                <w:t>spider</w:t>
              </w:r>
            </w:ins>
          </w:p>
        </w:tc>
        <w:tc>
          <w:tcPr>
            <w:tcW w:w="425" w:type="dxa"/>
            <w:shd w:val="clear" w:color="auto" w:fill="auto"/>
          </w:tcPr>
          <w:p w14:paraId="17E7192D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0EB4376C" w14:textId="77777777" w:rsidTr="006104E5">
        <w:tc>
          <w:tcPr>
            <w:tcW w:w="1696" w:type="dxa"/>
            <w:shd w:val="clear" w:color="auto" w:fill="auto"/>
          </w:tcPr>
          <w:p w14:paraId="440A5217" w14:textId="77777777" w:rsidR="006104E5" w:rsidRDefault="006104E5" w:rsidP="00F54B49">
            <w:pPr>
              <w:jc w:val="both"/>
              <w:rPr>
                <w:ins w:id="125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zivs</w:t>
            </w:r>
          </w:p>
          <w:p w14:paraId="608D746C" w14:textId="5AFC17CB" w:rsidR="00AA3506" w:rsidRPr="00853CBC" w:rsidRDefault="00AA3506" w:rsidP="00F54B49">
            <w:pPr>
              <w:jc w:val="both"/>
              <w:rPr>
                <w:lang w:val="lv-LV"/>
              </w:rPr>
            </w:pPr>
            <w:ins w:id="126" w:author="Information Services" w:date="2017-05-25T16:51:00Z">
              <w:r>
                <w:rPr>
                  <w:lang w:val="lv-LV"/>
                </w:rPr>
                <w:t>fish</w:t>
              </w:r>
            </w:ins>
          </w:p>
        </w:tc>
        <w:tc>
          <w:tcPr>
            <w:tcW w:w="425" w:type="dxa"/>
            <w:shd w:val="clear" w:color="auto" w:fill="auto"/>
          </w:tcPr>
          <w:p w14:paraId="2DB8341E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70C2D4E4" w14:textId="77777777" w:rsidTr="006104E5">
        <w:tc>
          <w:tcPr>
            <w:tcW w:w="1696" w:type="dxa"/>
            <w:shd w:val="clear" w:color="auto" w:fill="auto"/>
          </w:tcPr>
          <w:p w14:paraId="1429BF15" w14:textId="77777777" w:rsidR="006104E5" w:rsidRDefault="006104E5" w:rsidP="00F54B49">
            <w:pPr>
              <w:jc w:val="both"/>
              <w:rPr>
                <w:ins w:id="127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zoss</w:t>
            </w:r>
          </w:p>
          <w:p w14:paraId="32BED984" w14:textId="20945788" w:rsidR="00AA3506" w:rsidRPr="00853CBC" w:rsidRDefault="00AA3506" w:rsidP="00F54B49">
            <w:pPr>
              <w:jc w:val="both"/>
              <w:rPr>
                <w:lang w:val="lv-LV"/>
              </w:rPr>
            </w:pPr>
            <w:ins w:id="128" w:author="Information Services" w:date="2017-05-25T16:51:00Z">
              <w:r>
                <w:rPr>
                  <w:lang w:val="lv-LV"/>
                </w:rPr>
                <w:t>goose</w:t>
              </w:r>
            </w:ins>
          </w:p>
        </w:tc>
        <w:tc>
          <w:tcPr>
            <w:tcW w:w="425" w:type="dxa"/>
            <w:shd w:val="clear" w:color="auto" w:fill="auto"/>
          </w:tcPr>
          <w:p w14:paraId="5EAB6808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14363BD0" w14:textId="77777777" w:rsidTr="006104E5">
        <w:tc>
          <w:tcPr>
            <w:tcW w:w="1696" w:type="dxa"/>
            <w:shd w:val="clear" w:color="auto" w:fill="auto"/>
          </w:tcPr>
          <w:p w14:paraId="75EEBA25" w14:textId="77777777" w:rsidR="006104E5" w:rsidRDefault="006104E5" w:rsidP="00F54B49">
            <w:pPr>
              <w:jc w:val="both"/>
              <w:rPr>
                <w:ins w:id="129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zvirbulis</w:t>
            </w:r>
          </w:p>
          <w:p w14:paraId="7D6E34CC" w14:textId="6268110E" w:rsidR="00AA3506" w:rsidRPr="00853CBC" w:rsidRDefault="00AA3506" w:rsidP="00F54B49">
            <w:pPr>
              <w:jc w:val="both"/>
              <w:rPr>
                <w:lang w:val="lv-LV"/>
              </w:rPr>
            </w:pPr>
            <w:ins w:id="130" w:author="Information Services" w:date="2017-05-25T16:51:00Z">
              <w:r>
                <w:rPr>
                  <w:lang w:val="lv-LV"/>
                </w:rPr>
                <w:t>sparrow</w:t>
              </w:r>
            </w:ins>
          </w:p>
        </w:tc>
        <w:tc>
          <w:tcPr>
            <w:tcW w:w="425" w:type="dxa"/>
            <w:shd w:val="clear" w:color="auto" w:fill="auto"/>
          </w:tcPr>
          <w:p w14:paraId="07EC6DA0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104E5" w:rsidRPr="00853CBC" w14:paraId="3065CF7C" w14:textId="77777777" w:rsidTr="006104E5">
        <w:tc>
          <w:tcPr>
            <w:tcW w:w="1696" w:type="dxa"/>
            <w:shd w:val="clear" w:color="auto" w:fill="auto"/>
          </w:tcPr>
          <w:p w14:paraId="4D632A6A" w14:textId="77777777" w:rsidR="006104E5" w:rsidRDefault="006104E5" w:rsidP="00F54B49">
            <w:pPr>
              <w:jc w:val="both"/>
              <w:rPr>
                <w:ins w:id="131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žirafe</w:t>
            </w:r>
          </w:p>
          <w:p w14:paraId="7FA1663D" w14:textId="705F06A9" w:rsidR="00AA3506" w:rsidRPr="00853CBC" w:rsidRDefault="00AA3506" w:rsidP="00F54B49">
            <w:pPr>
              <w:jc w:val="both"/>
              <w:rPr>
                <w:lang w:val="lv-LV"/>
              </w:rPr>
            </w:pPr>
            <w:ins w:id="132" w:author="Information Services" w:date="2017-05-25T16:51:00Z">
              <w:r>
                <w:rPr>
                  <w:lang w:val="lv-LV"/>
                </w:rPr>
                <w:t>giraffe</w:t>
              </w:r>
            </w:ins>
          </w:p>
        </w:tc>
        <w:tc>
          <w:tcPr>
            <w:tcW w:w="425" w:type="dxa"/>
            <w:shd w:val="clear" w:color="auto" w:fill="auto"/>
          </w:tcPr>
          <w:p w14:paraId="6DDC1D88" w14:textId="77777777" w:rsidR="006104E5" w:rsidRPr="00853CBC" w:rsidRDefault="006104E5" w:rsidP="00F54B4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1D2B2D75" w14:textId="77777777" w:rsidR="002E5C71" w:rsidRPr="00853CBC" w:rsidRDefault="002E5C71" w:rsidP="002D3B9E">
      <w:pPr>
        <w:rPr>
          <w:lang w:val="lv-LV"/>
        </w:rPr>
        <w:sectPr w:rsidR="002E5C71" w:rsidRPr="00853CBC" w:rsidSect="00F54B49">
          <w:type w:val="continuous"/>
          <w:pgSz w:w="11900" w:h="16840"/>
          <w:pgMar w:top="1417" w:right="1417" w:bottom="1417" w:left="1418" w:header="708" w:footer="708" w:gutter="0"/>
          <w:cols w:num="4" w:space="284"/>
          <w:docGrid w:linePitch="360"/>
        </w:sectPr>
      </w:pPr>
    </w:p>
    <w:p w14:paraId="2AE652B8" w14:textId="77777777" w:rsidR="007C72BF" w:rsidRPr="00853CBC" w:rsidRDefault="007C72BF" w:rsidP="002D3B9E">
      <w:pPr>
        <w:rPr>
          <w:lang w:val="lv-LV"/>
        </w:rPr>
      </w:pPr>
    </w:p>
    <w:p w14:paraId="6061D4B3" w14:textId="430EE941" w:rsidR="002D3B9E" w:rsidRPr="00853CBC" w:rsidRDefault="002D3B9E" w:rsidP="002D3B9E">
      <w:pPr>
        <w:rPr>
          <w:b/>
          <w:lang w:val="lv-LV"/>
        </w:rPr>
      </w:pPr>
      <w:r w:rsidRPr="00853CBC">
        <w:rPr>
          <w:b/>
          <w:lang w:val="lv-LV"/>
        </w:rPr>
        <w:t>3. Transporta līdzekļi</w:t>
      </w:r>
      <w:r w:rsidR="00AE48E5" w:rsidRPr="00853CBC">
        <w:rPr>
          <w:b/>
          <w:lang w:val="lv-LV"/>
        </w:rPr>
        <w:t xml:space="preserve"> (reālie vai rotaļlietas)</w:t>
      </w:r>
      <w:r w:rsidRPr="00853CBC">
        <w:rPr>
          <w:b/>
          <w:lang w:val="lv-LV"/>
        </w:rPr>
        <w:t xml:space="preserve"> </w:t>
      </w:r>
      <w:ins w:id="133" w:author="Information Services" w:date="2017-05-26T12:00:00Z">
        <w:r w:rsidR="00D04F81">
          <w:rPr>
            <w:b/>
            <w:lang w:val="lv-LV"/>
          </w:rPr>
          <w:t xml:space="preserve">Vehicles (real or toy) </w:t>
        </w:r>
      </w:ins>
      <w:r w:rsidRPr="00853CBC">
        <w:rPr>
          <w:b/>
          <w:lang w:val="lv-LV"/>
        </w:rPr>
        <w:t>(14)</w:t>
      </w:r>
    </w:p>
    <w:p w14:paraId="2429BC1C" w14:textId="77777777" w:rsidR="002D3B9E" w:rsidRPr="00853CBC" w:rsidRDefault="002D3B9E" w:rsidP="002D3B9E">
      <w:pPr>
        <w:rPr>
          <w:b/>
          <w:lang w:val="lv-LV"/>
        </w:rPr>
      </w:pPr>
    </w:p>
    <w:p w14:paraId="1CE7BD93" w14:textId="77777777" w:rsidR="002E5C71" w:rsidRPr="00853CBC" w:rsidRDefault="002E5C71" w:rsidP="005B71FB">
      <w:pPr>
        <w:tabs>
          <w:tab w:val="left" w:pos="1985"/>
          <w:tab w:val="left" w:pos="2410"/>
        </w:tabs>
        <w:jc w:val="both"/>
        <w:rPr>
          <w:lang w:val="lv-LV"/>
        </w:rPr>
        <w:sectPr w:rsidR="002E5C71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8"/>
        <w:gridCol w:w="461"/>
      </w:tblGrid>
      <w:tr w:rsidR="007C72BF" w:rsidRPr="00853CBC" w14:paraId="1013A55B" w14:textId="77777777" w:rsidTr="00D34BC2">
        <w:tc>
          <w:tcPr>
            <w:tcW w:w="1668" w:type="dxa"/>
            <w:shd w:val="clear" w:color="auto" w:fill="auto"/>
          </w:tcPr>
          <w:p w14:paraId="09381C4C" w14:textId="77777777" w:rsidR="007C72BF" w:rsidRDefault="007C72BF" w:rsidP="005B71FB">
            <w:pPr>
              <w:tabs>
                <w:tab w:val="left" w:pos="1985"/>
                <w:tab w:val="left" w:pos="2410"/>
              </w:tabs>
              <w:jc w:val="both"/>
              <w:rPr>
                <w:ins w:id="134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lastRenderedPageBreak/>
              <w:t>autobuss</w:t>
            </w:r>
          </w:p>
          <w:p w14:paraId="2A9BE61A" w14:textId="48A23752" w:rsidR="003133DB" w:rsidRPr="00853CBC" w:rsidRDefault="003133DB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35" w:author="Information Services" w:date="2017-05-25T16:51:00Z">
              <w:r>
                <w:rPr>
                  <w:lang w:val="lv-LV"/>
                </w:rPr>
                <w:t>bus</w:t>
              </w:r>
            </w:ins>
          </w:p>
        </w:tc>
        <w:tc>
          <w:tcPr>
            <w:tcW w:w="425" w:type="dxa"/>
            <w:shd w:val="clear" w:color="auto" w:fill="auto"/>
          </w:tcPr>
          <w:p w14:paraId="39D734DC" w14:textId="77777777" w:rsidR="007C72BF" w:rsidRPr="00853CBC" w:rsidRDefault="007C72BF" w:rsidP="005B71FB">
            <w:pPr>
              <w:rPr>
                <w:b/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2E008401" w14:textId="77777777" w:rsidTr="00D34BC2">
        <w:tc>
          <w:tcPr>
            <w:tcW w:w="1668" w:type="dxa"/>
            <w:shd w:val="clear" w:color="auto" w:fill="auto"/>
          </w:tcPr>
          <w:p w14:paraId="04541572" w14:textId="77777777" w:rsidR="007C72BF" w:rsidRDefault="007C72BF" w:rsidP="005B71FB">
            <w:pPr>
              <w:tabs>
                <w:tab w:val="left" w:pos="1985"/>
                <w:tab w:val="left" w:pos="2410"/>
              </w:tabs>
              <w:jc w:val="both"/>
              <w:rPr>
                <w:ins w:id="136" w:author="Information Services" w:date="2017-05-25T16:51:00Z"/>
                <w:lang w:val="lv-LV"/>
              </w:rPr>
            </w:pPr>
            <w:r w:rsidRPr="00853CBC">
              <w:rPr>
                <w:lang w:val="lv-LV"/>
              </w:rPr>
              <w:t>helikopters</w:t>
            </w:r>
          </w:p>
          <w:p w14:paraId="5CBB47D5" w14:textId="28C767B8" w:rsidR="00E60D15" w:rsidRPr="00853CBC" w:rsidRDefault="00E60D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37" w:author="Information Services" w:date="2017-05-25T16:51:00Z">
              <w:r>
                <w:rPr>
                  <w:lang w:val="lv-LV"/>
                </w:rPr>
                <w:t>helicopter</w:t>
              </w:r>
            </w:ins>
          </w:p>
        </w:tc>
        <w:tc>
          <w:tcPr>
            <w:tcW w:w="425" w:type="dxa"/>
            <w:shd w:val="clear" w:color="auto" w:fill="auto"/>
          </w:tcPr>
          <w:p w14:paraId="17BFA3ED" w14:textId="77777777" w:rsidR="007C72BF" w:rsidRPr="00853CBC" w:rsidRDefault="007C72BF" w:rsidP="005B71FB">
            <w:pPr>
              <w:rPr>
                <w:b/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48FCD676" w14:textId="77777777" w:rsidTr="00D34BC2">
        <w:tc>
          <w:tcPr>
            <w:tcW w:w="1668" w:type="dxa"/>
            <w:shd w:val="clear" w:color="auto" w:fill="auto"/>
          </w:tcPr>
          <w:p w14:paraId="04E2C541" w14:textId="77777777" w:rsidR="007C72BF" w:rsidRDefault="007C72BF" w:rsidP="005B71FB">
            <w:pPr>
              <w:tabs>
                <w:tab w:val="left" w:pos="1985"/>
                <w:tab w:val="left" w:pos="2410"/>
              </w:tabs>
              <w:jc w:val="both"/>
              <w:rPr>
                <w:ins w:id="138" w:author="Information Services" w:date="2017-05-25T16:52:00Z"/>
                <w:lang w:val="lv-LV"/>
              </w:rPr>
            </w:pPr>
            <w:r w:rsidRPr="00853CBC">
              <w:rPr>
                <w:lang w:val="lv-LV"/>
              </w:rPr>
              <w:t>kuģis</w:t>
            </w:r>
          </w:p>
          <w:p w14:paraId="64D4EA16" w14:textId="0AB60610" w:rsidR="00E60D15" w:rsidRPr="00853CBC" w:rsidRDefault="00E60D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39" w:author="Information Services" w:date="2017-05-25T16:52:00Z">
              <w:r>
                <w:rPr>
                  <w:lang w:val="lv-LV"/>
                </w:rPr>
                <w:t>ship</w:t>
              </w:r>
            </w:ins>
          </w:p>
        </w:tc>
        <w:tc>
          <w:tcPr>
            <w:tcW w:w="425" w:type="dxa"/>
            <w:shd w:val="clear" w:color="auto" w:fill="auto"/>
          </w:tcPr>
          <w:p w14:paraId="57253205" w14:textId="77777777" w:rsidR="007C72BF" w:rsidRPr="00853CBC" w:rsidRDefault="007C72BF" w:rsidP="005B71FB">
            <w:pPr>
              <w:rPr>
                <w:b/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1B42F0C7" w14:textId="77777777" w:rsidTr="00D34BC2">
        <w:tc>
          <w:tcPr>
            <w:tcW w:w="1668" w:type="dxa"/>
            <w:shd w:val="clear" w:color="auto" w:fill="auto"/>
          </w:tcPr>
          <w:p w14:paraId="0413572D" w14:textId="77777777" w:rsidR="007C72BF" w:rsidRDefault="007C72BF" w:rsidP="005B71FB">
            <w:pPr>
              <w:rPr>
                <w:ins w:id="140" w:author="Information Services" w:date="2017-05-25T16:52:00Z"/>
                <w:lang w:val="lv-LV"/>
              </w:rPr>
            </w:pPr>
            <w:r w:rsidRPr="00853CBC">
              <w:rPr>
                <w:lang w:val="lv-LV"/>
              </w:rPr>
              <w:t>laiva</w:t>
            </w:r>
          </w:p>
          <w:p w14:paraId="26BC553F" w14:textId="75041822" w:rsidR="00E60D15" w:rsidRPr="00853CBC" w:rsidRDefault="00E60D15" w:rsidP="005B71FB">
            <w:pPr>
              <w:rPr>
                <w:lang w:val="lv-LV"/>
              </w:rPr>
            </w:pPr>
            <w:ins w:id="141" w:author="Information Services" w:date="2017-05-25T16:52:00Z">
              <w:r>
                <w:rPr>
                  <w:lang w:val="lv-LV"/>
                </w:rPr>
                <w:t>boat</w:t>
              </w:r>
            </w:ins>
          </w:p>
        </w:tc>
        <w:tc>
          <w:tcPr>
            <w:tcW w:w="425" w:type="dxa"/>
            <w:shd w:val="clear" w:color="auto" w:fill="auto"/>
          </w:tcPr>
          <w:p w14:paraId="221F0657" w14:textId="77777777" w:rsidR="007C72BF" w:rsidRPr="00853CBC" w:rsidRDefault="007C72BF" w:rsidP="005B71FB">
            <w:pPr>
              <w:rPr>
                <w:b/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5F1B0A7E" w14:textId="77777777" w:rsidTr="00D34BC2">
        <w:tc>
          <w:tcPr>
            <w:tcW w:w="1668" w:type="dxa"/>
            <w:shd w:val="clear" w:color="auto" w:fill="auto"/>
          </w:tcPr>
          <w:p w14:paraId="391ED8CC" w14:textId="77777777" w:rsidR="007C72BF" w:rsidRDefault="007C72BF" w:rsidP="005B71FB">
            <w:pPr>
              <w:rPr>
                <w:ins w:id="142" w:author="Information Services" w:date="2017-05-25T16:52:00Z"/>
                <w:lang w:val="lv-LV"/>
              </w:rPr>
            </w:pPr>
            <w:r w:rsidRPr="00853CBC">
              <w:rPr>
                <w:lang w:val="lv-LV"/>
              </w:rPr>
              <w:lastRenderedPageBreak/>
              <w:t>lidmašīna</w:t>
            </w:r>
          </w:p>
          <w:p w14:paraId="721BCC78" w14:textId="6F6FDB1B" w:rsidR="00E60D15" w:rsidRPr="00853CBC" w:rsidRDefault="00E60D15" w:rsidP="005B71FB">
            <w:pPr>
              <w:rPr>
                <w:lang w:val="lv-LV"/>
              </w:rPr>
            </w:pPr>
            <w:ins w:id="143" w:author="Information Services" w:date="2017-05-25T16:52:00Z">
              <w:r>
                <w:rPr>
                  <w:lang w:val="lv-LV"/>
                </w:rPr>
                <w:t>airplane</w:t>
              </w:r>
            </w:ins>
          </w:p>
        </w:tc>
        <w:tc>
          <w:tcPr>
            <w:tcW w:w="425" w:type="dxa"/>
            <w:shd w:val="clear" w:color="auto" w:fill="auto"/>
          </w:tcPr>
          <w:p w14:paraId="2F80110E" w14:textId="77777777" w:rsidR="007C72BF" w:rsidRPr="00853CBC" w:rsidRDefault="007C72BF" w:rsidP="005B71FB">
            <w:pPr>
              <w:rPr>
                <w:b/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1FBB693D" w14:textId="77777777" w:rsidTr="00D34BC2">
        <w:tc>
          <w:tcPr>
            <w:tcW w:w="1668" w:type="dxa"/>
            <w:shd w:val="clear" w:color="auto" w:fill="auto"/>
          </w:tcPr>
          <w:p w14:paraId="31358236" w14:textId="77777777" w:rsidR="007C72BF" w:rsidRDefault="007C72BF" w:rsidP="005B71FB">
            <w:pPr>
              <w:rPr>
                <w:ins w:id="144" w:author="Information Services" w:date="2017-05-25T16:52:00Z"/>
                <w:lang w:val="lv-LV"/>
              </w:rPr>
            </w:pPr>
            <w:r w:rsidRPr="00853CBC">
              <w:rPr>
                <w:lang w:val="lv-LV"/>
              </w:rPr>
              <w:t>mašīna</w:t>
            </w:r>
          </w:p>
          <w:p w14:paraId="2B6E7DC2" w14:textId="6CD11E91" w:rsidR="00E60D15" w:rsidRPr="00853CBC" w:rsidRDefault="00E60D15" w:rsidP="005B71FB">
            <w:pPr>
              <w:rPr>
                <w:lang w:val="lv-LV"/>
              </w:rPr>
            </w:pPr>
            <w:ins w:id="145" w:author="Information Services" w:date="2017-05-25T16:52:00Z">
              <w:r>
                <w:rPr>
                  <w:lang w:val="lv-LV"/>
                </w:rPr>
                <w:t>car</w:t>
              </w:r>
            </w:ins>
          </w:p>
        </w:tc>
        <w:tc>
          <w:tcPr>
            <w:tcW w:w="425" w:type="dxa"/>
            <w:shd w:val="clear" w:color="auto" w:fill="auto"/>
          </w:tcPr>
          <w:p w14:paraId="48DB4A3A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705C0A36" w14:textId="77777777" w:rsidTr="00D34BC2">
        <w:tc>
          <w:tcPr>
            <w:tcW w:w="1668" w:type="dxa"/>
            <w:shd w:val="clear" w:color="auto" w:fill="auto"/>
          </w:tcPr>
          <w:p w14:paraId="2D8E8F6C" w14:textId="77777777" w:rsidR="007C72BF" w:rsidRDefault="007C72BF" w:rsidP="005B71FB">
            <w:pPr>
              <w:rPr>
                <w:ins w:id="146" w:author="Information Services" w:date="2017-05-25T16:52:00Z"/>
                <w:lang w:val="lv-LV"/>
              </w:rPr>
            </w:pPr>
            <w:r w:rsidRPr="00853CBC">
              <w:rPr>
                <w:lang w:val="lv-LV"/>
              </w:rPr>
              <w:t>motocikls</w:t>
            </w:r>
          </w:p>
          <w:p w14:paraId="73C11EA7" w14:textId="5120E7B1" w:rsidR="00E60D15" w:rsidRPr="00853CBC" w:rsidRDefault="00E60D15" w:rsidP="005B71FB">
            <w:pPr>
              <w:rPr>
                <w:lang w:val="lv-LV"/>
              </w:rPr>
            </w:pPr>
            <w:ins w:id="147" w:author="Information Services" w:date="2017-05-25T16:52:00Z">
              <w:r>
                <w:rPr>
                  <w:lang w:val="lv-LV"/>
                </w:rPr>
                <w:t>motorbike</w:t>
              </w:r>
            </w:ins>
          </w:p>
        </w:tc>
        <w:tc>
          <w:tcPr>
            <w:tcW w:w="425" w:type="dxa"/>
            <w:shd w:val="clear" w:color="auto" w:fill="auto"/>
          </w:tcPr>
          <w:p w14:paraId="52C1D02C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3FB7F32C" w14:textId="77777777" w:rsidTr="00D34BC2">
        <w:tc>
          <w:tcPr>
            <w:tcW w:w="1668" w:type="dxa"/>
            <w:shd w:val="clear" w:color="auto" w:fill="auto"/>
          </w:tcPr>
          <w:p w14:paraId="2930FC88" w14:textId="77777777" w:rsidR="007C72BF" w:rsidRDefault="007C72BF" w:rsidP="005B71FB">
            <w:pPr>
              <w:rPr>
                <w:ins w:id="148" w:author="Information Services" w:date="2017-05-25T16:53:00Z"/>
                <w:lang w:val="lv-LV"/>
              </w:rPr>
            </w:pPr>
            <w:r w:rsidRPr="00853CBC">
              <w:rPr>
                <w:lang w:val="lv-LV"/>
              </w:rPr>
              <w:t>ragaviņas</w:t>
            </w:r>
          </w:p>
          <w:p w14:paraId="1600BED8" w14:textId="5754C8E5" w:rsidR="00E60D15" w:rsidRPr="00853CBC" w:rsidRDefault="00E60D15" w:rsidP="005B71FB">
            <w:pPr>
              <w:rPr>
                <w:lang w:val="lv-LV"/>
              </w:rPr>
            </w:pPr>
            <w:ins w:id="149" w:author="Information Services" w:date="2017-05-25T16:53:00Z">
              <w:r>
                <w:rPr>
                  <w:lang w:val="lv-LV"/>
                </w:rPr>
                <w:t>sled</w:t>
              </w:r>
            </w:ins>
          </w:p>
        </w:tc>
        <w:tc>
          <w:tcPr>
            <w:tcW w:w="425" w:type="dxa"/>
            <w:shd w:val="clear" w:color="auto" w:fill="auto"/>
          </w:tcPr>
          <w:p w14:paraId="35A61672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633F65E3" w14:textId="77777777" w:rsidTr="00D34BC2">
        <w:tc>
          <w:tcPr>
            <w:tcW w:w="1668" w:type="dxa"/>
            <w:shd w:val="clear" w:color="auto" w:fill="auto"/>
          </w:tcPr>
          <w:p w14:paraId="3BFA3C4B" w14:textId="77777777" w:rsidR="007C72BF" w:rsidRDefault="007C72BF" w:rsidP="005B71FB">
            <w:pPr>
              <w:rPr>
                <w:ins w:id="150" w:author="Information Services" w:date="2017-05-25T16:53:00Z"/>
                <w:lang w:val="lv-LV"/>
              </w:rPr>
            </w:pPr>
            <w:r w:rsidRPr="00853CBC">
              <w:rPr>
                <w:lang w:val="lv-LV"/>
              </w:rPr>
              <w:lastRenderedPageBreak/>
              <w:t>ratiņi</w:t>
            </w:r>
          </w:p>
          <w:p w14:paraId="0EF8BE12" w14:textId="09E7D441" w:rsidR="00E60D15" w:rsidRPr="00853CBC" w:rsidRDefault="00E60D15" w:rsidP="005B71FB">
            <w:pPr>
              <w:rPr>
                <w:lang w:val="lv-LV"/>
              </w:rPr>
            </w:pPr>
            <w:ins w:id="151" w:author="Information Services" w:date="2017-05-25T16:53:00Z">
              <w:r>
                <w:rPr>
                  <w:lang w:val="lv-LV"/>
                </w:rPr>
                <w:t>pram</w:t>
              </w:r>
            </w:ins>
          </w:p>
        </w:tc>
        <w:tc>
          <w:tcPr>
            <w:tcW w:w="425" w:type="dxa"/>
            <w:shd w:val="clear" w:color="auto" w:fill="auto"/>
          </w:tcPr>
          <w:p w14:paraId="77A07F45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4E00B9AF" w14:textId="77777777" w:rsidTr="00D34BC2">
        <w:tc>
          <w:tcPr>
            <w:tcW w:w="1668" w:type="dxa"/>
            <w:shd w:val="clear" w:color="auto" w:fill="auto"/>
          </w:tcPr>
          <w:p w14:paraId="1DC66E46" w14:textId="77777777" w:rsidR="007C72BF" w:rsidRDefault="00EF6CBB" w:rsidP="00475B9B">
            <w:pPr>
              <w:rPr>
                <w:ins w:id="152" w:author="Information Services" w:date="2017-05-25T16:53:00Z"/>
                <w:lang w:val="lv-LV"/>
              </w:rPr>
            </w:pPr>
            <w:r w:rsidRPr="00853CBC">
              <w:rPr>
                <w:lang w:val="lv-LV"/>
              </w:rPr>
              <w:t>ritenis</w:t>
            </w:r>
            <w:r w:rsidR="00475B9B" w:rsidRPr="00853CBC">
              <w:rPr>
                <w:lang w:val="lv-LV"/>
              </w:rPr>
              <w:t xml:space="preserve"> </w:t>
            </w:r>
            <w:r w:rsidR="00475B9B" w:rsidRPr="00853CBC">
              <w:rPr>
                <w:color w:val="FF0000"/>
                <w:lang w:val="lv-LV"/>
              </w:rPr>
              <w:t>/</w:t>
            </w:r>
            <w:r w:rsidR="00475B9B" w:rsidRPr="00853CBC">
              <w:rPr>
                <w:lang w:val="lv-LV"/>
              </w:rPr>
              <w:t xml:space="preserve"> </w:t>
            </w:r>
            <w:r w:rsidR="007C72BF" w:rsidRPr="00853CBC">
              <w:rPr>
                <w:lang w:val="lv-LV"/>
              </w:rPr>
              <w:t>velosipēds</w:t>
            </w:r>
          </w:p>
          <w:p w14:paraId="12349DFE" w14:textId="608130CB" w:rsidR="00E60D15" w:rsidRPr="00853CBC" w:rsidRDefault="00E60D15" w:rsidP="00475B9B">
            <w:pPr>
              <w:rPr>
                <w:lang w:val="lv-LV"/>
              </w:rPr>
            </w:pPr>
            <w:ins w:id="153" w:author="Information Services" w:date="2017-05-25T16:53:00Z">
              <w:r>
                <w:rPr>
                  <w:lang w:val="lv-LV"/>
                </w:rPr>
                <w:t>bicycle</w:t>
              </w:r>
            </w:ins>
          </w:p>
        </w:tc>
        <w:tc>
          <w:tcPr>
            <w:tcW w:w="425" w:type="dxa"/>
            <w:shd w:val="clear" w:color="auto" w:fill="auto"/>
          </w:tcPr>
          <w:p w14:paraId="079DDBAA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749121E0" w14:textId="77777777" w:rsidTr="00D34BC2">
        <w:tc>
          <w:tcPr>
            <w:tcW w:w="1668" w:type="dxa"/>
            <w:shd w:val="clear" w:color="auto" w:fill="auto"/>
          </w:tcPr>
          <w:p w14:paraId="5739D2E2" w14:textId="77777777" w:rsidR="007C72BF" w:rsidRDefault="007C72BF" w:rsidP="005B71FB">
            <w:pPr>
              <w:rPr>
                <w:ins w:id="154" w:author="Information Services" w:date="2017-05-25T16:53:00Z"/>
                <w:lang w:val="lv-LV"/>
              </w:rPr>
            </w:pPr>
            <w:r w:rsidRPr="00853CBC">
              <w:rPr>
                <w:lang w:val="lv-LV"/>
              </w:rPr>
              <w:t>traktors</w:t>
            </w:r>
          </w:p>
          <w:p w14:paraId="0CE05FDF" w14:textId="605BFA99" w:rsidR="00E60D15" w:rsidRPr="00853CBC" w:rsidRDefault="00E60D15" w:rsidP="005B71FB">
            <w:pPr>
              <w:rPr>
                <w:lang w:val="lv-LV"/>
              </w:rPr>
            </w:pPr>
            <w:ins w:id="155" w:author="Information Services" w:date="2017-05-25T16:53:00Z">
              <w:r>
                <w:rPr>
                  <w:lang w:val="lv-LV"/>
                </w:rPr>
                <w:t>tractor</w:t>
              </w:r>
            </w:ins>
          </w:p>
        </w:tc>
        <w:tc>
          <w:tcPr>
            <w:tcW w:w="425" w:type="dxa"/>
            <w:shd w:val="clear" w:color="auto" w:fill="auto"/>
          </w:tcPr>
          <w:p w14:paraId="16CA93B4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254384CD" w14:textId="77777777" w:rsidTr="00D34BC2">
        <w:tc>
          <w:tcPr>
            <w:tcW w:w="1668" w:type="dxa"/>
            <w:shd w:val="clear" w:color="auto" w:fill="auto"/>
          </w:tcPr>
          <w:p w14:paraId="43A998E6" w14:textId="77777777" w:rsidR="007C72BF" w:rsidRDefault="007C72BF" w:rsidP="005B71FB">
            <w:pPr>
              <w:rPr>
                <w:ins w:id="156" w:author="Information Services" w:date="2017-05-25T16:54:00Z"/>
                <w:lang w:val="lv-LV"/>
              </w:rPr>
            </w:pPr>
            <w:r w:rsidRPr="00853CBC">
              <w:rPr>
                <w:lang w:val="lv-LV"/>
              </w:rPr>
              <w:t>tramvajs</w:t>
            </w:r>
          </w:p>
          <w:p w14:paraId="7ECD8522" w14:textId="5C5B76CF" w:rsidR="00E60D15" w:rsidRPr="00853CBC" w:rsidRDefault="00E60D15" w:rsidP="005B71FB">
            <w:pPr>
              <w:rPr>
                <w:lang w:val="lv-LV"/>
              </w:rPr>
            </w:pPr>
            <w:ins w:id="157" w:author="Information Services" w:date="2017-05-25T16:54:00Z">
              <w:r>
                <w:rPr>
                  <w:lang w:val="lv-LV"/>
                </w:rPr>
                <w:t>tram</w:t>
              </w:r>
            </w:ins>
          </w:p>
        </w:tc>
        <w:tc>
          <w:tcPr>
            <w:tcW w:w="425" w:type="dxa"/>
            <w:shd w:val="clear" w:color="auto" w:fill="auto"/>
          </w:tcPr>
          <w:p w14:paraId="2D7965CF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1A8DDD62" w14:textId="77777777" w:rsidTr="00D34BC2">
        <w:tc>
          <w:tcPr>
            <w:tcW w:w="1668" w:type="dxa"/>
            <w:shd w:val="clear" w:color="auto" w:fill="auto"/>
          </w:tcPr>
          <w:p w14:paraId="3BE9D970" w14:textId="77777777" w:rsidR="007C72BF" w:rsidRDefault="007C72BF" w:rsidP="005B71FB">
            <w:pPr>
              <w:rPr>
                <w:ins w:id="158" w:author="Information Services" w:date="2017-05-25T16:54:00Z"/>
                <w:lang w:val="lv-LV"/>
              </w:rPr>
            </w:pPr>
            <w:r w:rsidRPr="00853CBC">
              <w:rPr>
                <w:lang w:val="lv-LV"/>
              </w:rPr>
              <w:lastRenderedPageBreak/>
              <w:t>trolejbuss</w:t>
            </w:r>
          </w:p>
          <w:p w14:paraId="2A4A74B5" w14:textId="1547694B" w:rsidR="00E60D15" w:rsidRPr="00853CBC" w:rsidRDefault="00E60D15" w:rsidP="005B71FB">
            <w:pPr>
              <w:rPr>
                <w:lang w:val="lv-LV"/>
              </w:rPr>
            </w:pPr>
            <w:ins w:id="159" w:author="Information Services" w:date="2017-05-25T16:54:00Z">
              <w:r>
                <w:rPr>
                  <w:lang w:val="lv-LV"/>
                </w:rPr>
                <w:t>trolleybus</w:t>
              </w:r>
            </w:ins>
          </w:p>
        </w:tc>
        <w:tc>
          <w:tcPr>
            <w:tcW w:w="425" w:type="dxa"/>
            <w:shd w:val="clear" w:color="auto" w:fill="auto"/>
          </w:tcPr>
          <w:p w14:paraId="056BFB21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C72BF" w:rsidRPr="00853CBC" w14:paraId="637DA20D" w14:textId="77777777" w:rsidTr="00D34BC2">
        <w:tc>
          <w:tcPr>
            <w:tcW w:w="1668" w:type="dxa"/>
            <w:shd w:val="clear" w:color="auto" w:fill="auto"/>
          </w:tcPr>
          <w:p w14:paraId="6F9F2049" w14:textId="77777777" w:rsidR="007C72BF" w:rsidRDefault="007C72BF" w:rsidP="005B71FB">
            <w:pPr>
              <w:rPr>
                <w:ins w:id="160" w:author="Information Services" w:date="2017-05-25T16:54:00Z"/>
                <w:lang w:val="lv-LV"/>
              </w:rPr>
            </w:pPr>
            <w:r w:rsidRPr="00853CBC">
              <w:rPr>
                <w:lang w:val="lv-LV"/>
              </w:rPr>
              <w:t>vilciens</w:t>
            </w:r>
          </w:p>
          <w:p w14:paraId="4F72BB83" w14:textId="46A679A5" w:rsidR="00E60D15" w:rsidRPr="00853CBC" w:rsidRDefault="00E60D15" w:rsidP="005B71FB">
            <w:pPr>
              <w:rPr>
                <w:lang w:val="lv-LV"/>
              </w:rPr>
            </w:pPr>
            <w:ins w:id="161" w:author="Information Services" w:date="2017-05-25T16:54:00Z">
              <w:r>
                <w:rPr>
                  <w:lang w:val="lv-LV"/>
                </w:rPr>
                <w:t>train</w:t>
              </w:r>
            </w:ins>
          </w:p>
        </w:tc>
        <w:tc>
          <w:tcPr>
            <w:tcW w:w="425" w:type="dxa"/>
            <w:shd w:val="clear" w:color="auto" w:fill="auto"/>
          </w:tcPr>
          <w:p w14:paraId="7F90724B" w14:textId="77777777" w:rsidR="007C72BF" w:rsidRPr="00853CBC" w:rsidRDefault="007C72BF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6E766BC6" w14:textId="77777777" w:rsidR="002E5C71" w:rsidRPr="00853CBC" w:rsidRDefault="002E5C71" w:rsidP="002D3B9E">
      <w:pPr>
        <w:rPr>
          <w:lang w:val="lv-LV"/>
        </w:rPr>
        <w:sectPr w:rsidR="002E5C71" w:rsidRPr="00853CBC" w:rsidSect="00EF6CBB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48A1905C" w14:textId="01608261" w:rsidR="002D3B9E" w:rsidRPr="00853CBC" w:rsidRDefault="002D3B9E" w:rsidP="002D3B9E">
      <w:pPr>
        <w:rPr>
          <w:lang w:val="lv-LV"/>
        </w:rPr>
      </w:pPr>
    </w:p>
    <w:p w14:paraId="2C33B7AD" w14:textId="44FB3709" w:rsidR="00917E1B" w:rsidRPr="00853CBC" w:rsidRDefault="00917E1B" w:rsidP="002D3B9E">
      <w:pPr>
        <w:rPr>
          <w:lang w:val="lv-LV"/>
        </w:rPr>
      </w:pPr>
    </w:p>
    <w:p w14:paraId="571A34CC" w14:textId="77777777" w:rsidR="00917E1B" w:rsidRPr="00853CBC" w:rsidRDefault="00917E1B" w:rsidP="002D3B9E">
      <w:pPr>
        <w:rPr>
          <w:lang w:val="lv-LV"/>
        </w:rPr>
      </w:pPr>
    </w:p>
    <w:p w14:paraId="792BF6DB" w14:textId="10E7B2C4" w:rsidR="002D3B9E" w:rsidRPr="00853CBC" w:rsidRDefault="002D3B9E" w:rsidP="002D3B9E">
      <w:pPr>
        <w:rPr>
          <w:b/>
          <w:lang w:val="lv-LV"/>
        </w:rPr>
      </w:pPr>
      <w:r w:rsidRPr="00853CBC">
        <w:rPr>
          <w:b/>
          <w:lang w:val="lv-LV"/>
        </w:rPr>
        <w:lastRenderedPageBreak/>
        <w:t>4. Rotaļ</w:t>
      </w:r>
      <w:r w:rsidR="0087159B" w:rsidRPr="00853CBC">
        <w:rPr>
          <w:b/>
          <w:lang w:val="lv-LV"/>
        </w:rPr>
        <w:t xml:space="preserve">lietas, rotaļas un tml. </w:t>
      </w:r>
      <w:r w:rsidR="00640A49" w:rsidRPr="00853CBC">
        <w:rPr>
          <w:b/>
          <w:lang w:val="lv-LV"/>
        </w:rPr>
        <w:t xml:space="preserve"> </w:t>
      </w:r>
      <w:ins w:id="162" w:author="Information Services" w:date="2017-05-26T13:08:00Z">
        <w:r w:rsidR="008D7786">
          <w:rPr>
            <w:b/>
            <w:lang w:val="lv-LV"/>
          </w:rPr>
          <w:t>Toys</w:t>
        </w:r>
      </w:ins>
      <w:ins w:id="163" w:author="Information Services" w:date="2017-05-25T16:54:00Z">
        <w:r w:rsidR="003C2A50">
          <w:rPr>
            <w:b/>
            <w:lang w:val="lv-LV"/>
          </w:rPr>
          <w:t xml:space="preserve"> </w:t>
        </w:r>
      </w:ins>
      <w:r w:rsidR="00640A49" w:rsidRPr="00853CBC">
        <w:rPr>
          <w:b/>
          <w:lang w:val="lv-LV"/>
        </w:rPr>
        <w:t>(18</w:t>
      </w:r>
      <w:r w:rsidRPr="00853CBC">
        <w:rPr>
          <w:b/>
          <w:lang w:val="lv-LV"/>
        </w:rPr>
        <w:t>)</w:t>
      </w:r>
    </w:p>
    <w:p w14:paraId="26AA1CCE" w14:textId="77777777" w:rsidR="002D3B9E" w:rsidRPr="00853CBC" w:rsidRDefault="002D3B9E" w:rsidP="002D3B9E">
      <w:pPr>
        <w:rPr>
          <w:b/>
          <w:lang w:val="lv-LV"/>
        </w:rPr>
      </w:pPr>
    </w:p>
    <w:p w14:paraId="20C8B129" w14:textId="77777777" w:rsidR="007923C2" w:rsidRPr="00853CBC" w:rsidRDefault="007923C2" w:rsidP="005B71FB">
      <w:pPr>
        <w:tabs>
          <w:tab w:val="left" w:pos="1985"/>
          <w:tab w:val="left" w:pos="2410"/>
        </w:tabs>
        <w:jc w:val="both"/>
        <w:rPr>
          <w:lang w:val="lv-LV"/>
        </w:rPr>
        <w:sectPr w:rsidR="007923C2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465"/>
      </w:tblGrid>
      <w:tr w:rsidR="00640A49" w:rsidRPr="00853CBC" w14:paraId="41D52A35" w14:textId="77777777" w:rsidTr="00640A49">
        <w:tc>
          <w:tcPr>
            <w:tcW w:w="1804" w:type="dxa"/>
            <w:shd w:val="clear" w:color="auto" w:fill="auto"/>
          </w:tcPr>
          <w:p w14:paraId="71283AAF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64" w:author="Information Services" w:date="2017-05-25T16:54:00Z"/>
                <w:lang w:val="lv-LV"/>
              </w:rPr>
            </w:pPr>
            <w:r w:rsidRPr="00853CBC">
              <w:rPr>
                <w:lang w:val="lv-LV"/>
              </w:rPr>
              <w:lastRenderedPageBreak/>
              <w:t>balons</w:t>
            </w:r>
          </w:p>
          <w:p w14:paraId="21595048" w14:textId="5F9DCFB8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65" w:author="Information Services" w:date="2017-05-25T16:54:00Z">
              <w:r>
                <w:rPr>
                  <w:lang w:val="lv-LV"/>
                </w:rPr>
                <w:t>balloon</w:t>
              </w:r>
            </w:ins>
          </w:p>
        </w:tc>
        <w:tc>
          <w:tcPr>
            <w:tcW w:w="465" w:type="dxa"/>
            <w:shd w:val="clear" w:color="auto" w:fill="auto"/>
          </w:tcPr>
          <w:p w14:paraId="7A69A468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7949B1E9" w14:textId="77777777" w:rsidTr="00C57960">
        <w:tc>
          <w:tcPr>
            <w:tcW w:w="1804" w:type="dxa"/>
            <w:shd w:val="clear" w:color="auto" w:fill="auto"/>
          </w:tcPr>
          <w:p w14:paraId="4436BF87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66" w:author="Information Services" w:date="2017-05-25T16:55:00Z"/>
                <w:lang w:val="lv-LV"/>
              </w:rPr>
            </w:pPr>
            <w:r w:rsidRPr="00853CBC">
              <w:rPr>
                <w:lang w:val="lv-LV"/>
              </w:rPr>
              <w:t>bumba</w:t>
            </w:r>
          </w:p>
          <w:p w14:paraId="29C119FB" w14:textId="035E7749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67" w:author="Information Services" w:date="2017-05-25T16:55:00Z">
              <w:r>
                <w:rPr>
                  <w:lang w:val="lv-LV"/>
                </w:rPr>
                <w:t>ball</w:t>
              </w:r>
            </w:ins>
          </w:p>
        </w:tc>
        <w:tc>
          <w:tcPr>
            <w:tcW w:w="465" w:type="dxa"/>
            <w:shd w:val="clear" w:color="auto" w:fill="auto"/>
          </w:tcPr>
          <w:p w14:paraId="700E8D25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C00F1E4" w14:textId="77777777" w:rsidTr="00640A49">
        <w:tc>
          <w:tcPr>
            <w:tcW w:w="1804" w:type="dxa"/>
            <w:shd w:val="clear" w:color="auto" w:fill="auto"/>
          </w:tcPr>
          <w:p w14:paraId="5A12EBCF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68" w:author="Information Services" w:date="2017-05-25T16:55:00Z"/>
                <w:lang w:val="lv-LV"/>
              </w:rPr>
            </w:pPr>
            <w:r w:rsidRPr="00853CBC">
              <w:rPr>
                <w:lang w:val="lv-LV"/>
              </w:rPr>
              <w:t>dāvana</w:t>
            </w:r>
          </w:p>
          <w:p w14:paraId="1B3B2006" w14:textId="22ED3832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69" w:author="Information Services" w:date="2017-05-25T16:55:00Z">
              <w:r>
                <w:rPr>
                  <w:lang w:val="lv-LV"/>
                </w:rPr>
                <w:t>gift</w:t>
              </w:r>
            </w:ins>
          </w:p>
        </w:tc>
        <w:tc>
          <w:tcPr>
            <w:tcW w:w="465" w:type="dxa"/>
            <w:shd w:val="clear" w:color="auto" w:fill="auto"/>
          </w:tcPr>
          <w:p w14:paraId="46483AB4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3649C005" w14:textId="77777777" w:rsidTr="00640A49">
        <w:tc>
          <w:tcPr>
            <w:tcW w:w="1804" w:type="dxa"/>
            <w:shd w:val="clear" w:color="auto" w:fill="auto"/>
          </w:tcPr>
          <w:p w14:paraId="4AE96141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70" w:author="Information Services" w:date="2017-05-25T16:56:00Z"/>
                <w:lang w:val="lv-LV"/>
              </w:rPr>
            </w:pPr>
            <w:r w:rsidRPr="00853CBC">
              <w:rPr>
                <w:lang w:val="lv-LV"/>
              </w:rPr>
              <w:t>formiņa (smilšu k.)</w:t>
            </w:r>
          </w:p>
          <w:p w14:paraId="2B4CA440" w14:textId="7644D1FA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71" w:author="Information Services" w:date="2017-05-25T16:56:00Z">
              <w:r>
                <w:rPr>
                  <w:lang w:val="lv-LV"/>
                </w:rPr>
                <w:t>sand mold</w:t>
              </w:r>
            </w:ins>
          </w:p>
        </w:tc>
        <w:tc>
          <w:tcPr>
            <w:tcW w:w="465" w:type="dxa"/>
            <w:shd w:val="clear" w:color="auto" w:fill="auto"/>
          </w:tcPr>
          <w:p w14:paraId="3645FEB9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3E83351C" w14:textId="77777777" w:rsidTr="00640A49">
        <w:tc>
          <w:tcPr>
            <w:tcW w:w="1804" w:type="dxa"/>
            <w:shd w:val="clear" w:color="auto" w:fill="auto"/>
          </w:tcPr>
          <w:p w14:paraId="7260B42F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72" w:author="Information Services" w:date="2017-05-25T16:56:00Z"/>
                <w:lang w:val="lv-LV"/>
              </w:rPr>
            </w:pPr>
            <w:r w:rsidRPr="00853CBC">
              <w:rPr>
                <w:lang w:val="lv-LV"/>
              </w:rPr>
              <w:t>grābeklis</w:t>
            </w:r>
          </w:p>
          <w:p w14:paraId="46585E3A" w14:textId="02ED6D08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73" w:author="Information Services" w:date="2017-05-25T16:56:00Z">
              <w:r>
                <w:rPr>
                  <w:lang w:val="lv-LV"/>
                </w:rPr>
                <w:t>rake</w:t>
              </w:r>
            </w:ins>
          </w:p>
        </w:tc>
        <w:tc>
          <w:tcPr>
            <w:tcW w:w="465" w:type="dxa"/>
            <w:shd w:val="clear" w:color="auto" w:fill="auto"/>
          </w:tcPr>
          <w:p w14:paraId="4723ABD0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378C46D4" w14:textId="77777777" w:rsidTr="00C57960">
        <w:tc>
          <w:tcPr>
            <w:tcW w:w="1804" w:type="dxa"/>
            <w:shd w:val="clear" w:color="auto" w:fill="auto"/>
          </w:tcPr>
          <w:p w14:paraId="697C8C6B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74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grāmata</w:t>
            </w:r>
          </w:p>
          <w:p w14:paraId="4A995840" w14:textId="6A23CDC5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75" w:author="Information Services" w:date="2017-05-25T16:57:00Z">
              <w:r>
                <w:rPr>
                  <w:lang w:val="lv-LV"/>
                </w:rPr>
                <w:lastRenderedPageBreak/>
                <w:t>book</w:t>
              </w:r>
            </w:ins>
          </w:p>
        </w:tc>
        <w:tc>
          <w:tcPr>
            <w:tcW w:w="465" w:type="dxa"/>
            <w:shd w:val="clear" w:color="auto" w:fill="auto"/>
          </w:tcPr>
          <w:p w14:paraId="77DB6A5C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771212A3" w14:textId="77777777" w:rsidTr="00640A49">
        <w:tc>
          <w:tcPr>
            <w:tcW w:w="1804" w:type="dxa"/>
            <w:shd w:val="clear" w:color="auto" w:fill="auto"/>
          </w:tcPr>
          <w:p w14:paraId="633C1A6B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76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klucīši</w:t>
            </w:r>
          </w:p>
          <w:p w14:paraId="1B861327" w14:textId="13CE6294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77" w:author="Information Services" w:date="2017-05-25T16:57:00Z">
              <w:r>
                <w:rPr>
                  <w:lang w:val="lv-LV"/>
                </w:rPr>
                <w:t>blocks</w:t>
              </w:r>
            </w:ins>
          </w:p>
        </w:tc>
        <w:tc>
          <w:tcPr>
            <w:tcW w:w="465" w:type="dxa"/>
            <w:shd w:val="clear" w:color="auto" w:fill="auto"/>
          </w:tcPr>
          <w:p w14:paraId="0199745F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65094FF9" w14:textId="77777777" w:rsidTr="00C57960">
        <w:tc>
          <w:tcPr>
            <w:tcW w:w="1804" w:type="dxa"/>
            <w:shd w:val="clear" w:color="auto" w:fill="auto"/>
          </w:tcPr>
          <w:p w14:paraId="6FA8723F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78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krāsas</w:t>
            </w:r>
          </w:p>
          <w:p w14:paraId="0B61E4EA" w14:textId="2C33DAB7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79" w:author="Information Services" w:date="2017-05-25T16:57:00Z">
              <w:r>
                <w:rPr>
                  <w:lang w:val="lv-LV"/>
                </w:rPr>
                <w:t>paints</w:t>
              </w:r>
            </w:ins>
          </w:p>
        </w:tc>
        <w:tc>
          <w:tcPr>
            <w:tcW w:w="465" w:type="dxa"/>
            <w:shd w:val="clear" w:color="auto" w:fill="auto"/>
          </w:tcPr>
          <w:p w14:paraId="4597A106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09197FF" w14:textId="77777777" w:rsidTr="00640A49">
        <w:tc>
          <w:tcPr>
            <w:tcW w:w="1804" w:type="dxa"/>
            <w:shd w:val="clear" w:color="auto" w:fill="auto"/>
          </w:tcPr>
          <w:p w14:paraId="5C5A73D3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80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lāpsta</w:t>
            </w:r>
          </w:p>
          <w:p w14:paraId="314DF9C5" w14:textId="151A3B39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81" w:author="Information Services" w:date="2017-05-25T16:57:00Z">
              <w:r>
                <w:rPr>
                  <w:lang w:val="lv-LV"/>
                </w:rPr>
                <w:t>rake</w:t>
              </w:r>
            </w:ins>
          </w:p>
        </w:tc>
        <w:tc>
          <w:tcPr>
            <w:tcW w:w="465" w:type="dxa"/>
            <w:shd w:val="clear" w:color="auto" w:fill="auto"/>
          </w:tcPr>
          <w:p w14:paraId="1773CD24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E68F4E3" w14:textId="77777777" w:rsidTr="00640A49">
        <w:tc>
          <w:tcPr>
            <w:tcW w:w="1804" w:type="dxa"/>
            <w:shd w:val="clear" w:color="auto" w:fill="auto"/>
          </w:tcPr>
          <w:p w14:paraId="2A5EBDD2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82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lelle</w:t>
            </w:r>
          </w:p>
          <w:p w14:paraId="7C80FB22" w14:textId="0FA4D90A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83" w:author="Information Services" w:date="2017-05-25T16:57:00Z">
              <w:r>
                <w:rPr>
                  <w:lang w:val="lv-LV"/>
                </w:rPr>
                <w:t>doll</w:t>
              </w:r>
            </w:ins>
          </w:p>
        </w:tc>
        <w:tc>
          <w:tcPr>
            <w:tcW w:w="465" w:type="dxa"/>
            <w:shd w:val="clear" w:color="auto" w:fill="auto"/>
          </w:tcPr>
          <w:p w14:paraId="7B2F3DF6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619EE6A3" w14:textId="77777777" w:rsidTr="00C57960">
        <w:tc>
          <w:tcPr>
            <w:tcW w:w="1804" w:type="dxa"/>
            <w:shd w:val="clear" w:color="auto" w:fill="auto"/>
          </w:tcPr>
          <w:p w14:paraId="42270D81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84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ota</w:t>
            </w:r>
          </w:p>
          <w:p w14:paraId="7B877F4E" w14:textId="6F3DE288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85" w:author="Information Services" w:date="2017-05-25T16:57:00Z">
              <w:r>
                <w:rPr>
                  <w:lang w:val="lv-LV"/>
                </w:rPr>
                <w:t>paintbrush</w:t>
              </w:r>
            </w:ins>
          </w:p>
        </w:tc>
        <w:tc>
          <w:tcPr>
            <w:tcW w:w="465" w:type="dxa"/>
            <w:shd w:val="clear" w:color="auto" w:fill="auto"/>
          </w:tcPr>
          <w:p w14:paraId="182BC12F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3230B5D" w14:textId="77777777" w:rsidTr="00C57960">
        <w:tc>
          <w:tcPr>
            <w:tcW w:w="1804" w:type="dxa"/>
            <w:shd w:val="clear" w:color="auto" w:fill="auto"/>
          </w:tcPr>
          <w:p w14:paraId="34285EFD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86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lastRenderedPageBreak/>
              <w:t>pasaka</w:t>
            </w:r>
          </w:p>
          <w:p w14:paraId="2802EEC2" w14:textId="0BD0D2D3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87" w:author="Information Services" w:date="2017-05-25T16:57:00Z">
              <w:r>
                <w:rPr>
                  <w:lang w:val="lv-LV"/>
                </w:rPr>
                <w:t>fairytale</w:t>
              </w:r>
            </w:ins>
          </w:p>
        </w:tc>
        <w:tc>
          <w:tcPr>
            <w:tcW w:w="465" w:type="dxa"/>
            <w:shd w:val="clear" w:color="auto" w:fill="auto"/>
          </w:tcPr>
          <w:p w14:paraId="138E3F67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AF91FE0" w14:textId="77777777" w:rsidTr="00640A49">
        <w:tc>
          <w:tcPr>
            <w:tcW w:w="1804" w:type="dxa"/>
            <w:shd w:val="clear" w:color="auto" w:fill="auto"/>
          </w:tcPr>
          <w:p w14:paraId="6534A3FE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88" w:author="Information Services" w:date="2017-05-25T16:57:00Z"/>
                <w:lang w:val="lv-LV"/>
              </w:rPr>
            </w:pPr>
            <w:r w:rsidRPr="00853CBC">
              <w:rPr>
                <w:lang w:val="lv-LV"/>
              </w:rPr>
              <w:t>pildspalva</w:t>
            </w:r>
          </w:p>
          <w:p w14:paraId="0277CA6D" w14:textId="2F844215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89" w:author="Information Services" w:date="2017-05-25T16:57:00Z">
              <w:r>
                <w:rPr>
                  <w:lang w:val="lv-LV"/>
                </w:rPr>
                <w:t>pen</w:t>
              </w:r>
            </w:ins>
          </w:p>
        </w:tc>
        <w:tc>
          <w:tcPr>
            <w:tcW w:w="465" w:type="dxa"/>
            <w:shd w:val="clear" w:color="auto" w:fill="auto"/>
          </w:tcPr>
          <w:p w14:paraId="489D70B1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225D7352" w14:textId="77777777" w:rsidTr="00640A49">
        <w:tc>
          <w:tcPr>
            <w:tcW w:w="1804" w:type="dxa"/>
            <w:shd w:val="clear" w:color="auto" w:fill="auto"/>
          </w:tcPr>
          <w:p w14:paraId="7FE7EE4D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90" w:author="Information Services" w:date="2017-05-25T16:58:00Z"/>
                <w:lang w:val="lv-LV"/>
              </w:rPr>
            </w:pPr>
            <w:r w:rsidRPr="00853CBC">
              <w:rPr>
                <w:lang w:val="lv-LV"/>
              </w:rPr>
              <w:t>plastilīns</w:t>
            </w:r>
          </w:p>
          <w:p w14:paraId="2248C299" w14:textId="7FADF588" w:rsidR="003C2A50" w:rsidRPr="00853CBC" w:rsidRDefault="003C2A50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91" w:author="Information Services" w:date="2017-05-25T16:58:00Z">
              <w:r>
                <w:rPr>
                  <w:lang w:val="lv-LV"/>
                </w:rPr>
                <w:t>playdough</w:t>
              </w:r>
            </w:ins>
          </w:p>
        </w:tc>
        <w:tc>
          <w:tcPr>
            <w:tcW w:w="465" w:type="dxa"/>
            <w:shd w:val="clear" w:color="auto" w:fill="auto"/>
          </w:tcPr>
          <w:p w14:paraId="5C5E2279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479EB88D" w14:textId="77777777" w:rsidTr="00C57960">
        <w:tc>
          <w:tcPr>
            <w:tcW w:w="1804" w:type="dxa"/>
            <w:shd w:val="clear" w:color="auto" w:fill="auto"/>
          </w:tcPr>
          <w:p w14:paraId="7192EBD1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92" w:author="Information Services" w:date="2017-05-25T16:58:00Z"/>
                <w:lang w:val="lv-LV"/>
              </w:rPr>
            </w:pPr>
            <w:r w:rsidRPr="00853CBC">
              <w:rPr>
                <w:lang w:val="lv-LV"/>
              </w:rPr>
              <w:t>rotaļlieta/mantiņa</w:t>
            </w:r>
          </w:p>
          <w:p w14:paraId="761DD1D3" w14:textId="2C6DA24C" w:rsidR="005C00DB" w:rsidRPr="00853CBC" w:rsidRDefault="005C00DB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93" w:author="Information Services" w:date="2017-05-25T16:58:00Z">
              <w:r>
                <w:rPr>
                  <w:lang w:val="lv-LV"/>
                </w:rPr>
                <w:t>toy</w:t>
              </w:r>
            </w:ins>
          </w:p>
        </w:tc>
        <w:tc>
          <w:tcPr>
            <w:tcW w:w="465" w:type="dxa"/>
            <w:shd w:val="clear" w:color="auto" w:fill="auto"/>
          </w:tcPr>
          <w:p w14:paraId="71077EF7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F24A01E" w14:textId="77777777" w:rsidTr="00640A49">
        <w:tc>
          <w:tcPr>
            <w:tcW w:w="1804" w:type="dxa"/>
            <w:shd w:val="clear" w:color="auto" w:fill="auto"/>
          </w:tcPr>
          <w:p w14:paraId="04F7F5E2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94" w:author="Information Services" w:date="2017-05-25T16:58:00Z"/>
                <w:lang w:val="lv-LV"/>
              </w:rPr>
            </w:pPr>
            <w:r w:rsidRPr="00853CBC">
              <w:rPr>
                <w:lang w:val="lv-LV"/>
              </w:rPr>
              <w:t>spainītis</w:t>
            </w:r>
          </w:p>
          <w:p w14:paraId="2F1AC593" w14:textId="37A0A263" w:rsidR="005C00DB" w:rsidRPr="00853CBC" w:rsidRDefault="005C00DB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95" w:author="Information Services" w:date="2017-05-25T16:58:00Z">
              <w:r>
                <w:rPr>
                  <w:lang w:val="lv-LV"/>
                </w:rPr>
                <w:t>bucket</w:t>
              </w:r>
            </w:ins>
          </w:p>
        </w:tc>
        <w:tc>
          <w:tcPr>
            <w:tcW w:w="465" w:type="dxa"/>
            <w:shd w:val="clear" w:color="auto" w:fill="auto"/>
          </w:tcPr>
          <w:p w14:paraId="311A75C4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492A0FA8" w14:textId="77777777" w:rsidTr="00C57960">
        <w:tc>
          <w:tcPr>
            <w:tcW w:w="1804" w:type="dxa"/>
            <w:shd w:val="clear" w:color="auto" w:fill="auto"/>
          </w:tcPr>
          <w:p w14:paraId="28828E27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96" w:author="Information Services" w:date="2017-05-25T16:58:00Z"/>
                <w:lang w:val="lv-LV"/>
              </w:rPr>
            </w:pPr>
            <w:r w:rsidRPr="00853CBC">
              <w:rPr>
                <w:lang w:val="lv-LV"/>
              </w:rPr>
              <w:t>spēle</w:t>
            </w:r>
          </w:p>
          <w:p w14:paraId="1B1F766B" w14:textId="33942E02" w:rsidR="005C00DB" w:rsidRPr="00853CBC" w:rsidRDefault="005C00DB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97" w:author="Information Services" w:date="2017-05-25T16:58:00Z">
              <w:r>
                <w:rPr>
                  <w:lang w:val="lv-LV"/>
                </w:rPr>
                <w:lastRenderedPageBreak/>
                <w:t>game</w:t>
              </w:r>
            </w:ins>
          </w:p>
        </w:tc>
        <w:tc>
          <w:tcPr>
            <w:tcW w:w="465" w:type="dxa"/>
            <w:shd w:val="clear" w:color="auto" w:fill="auto"/>
          </w:tcPr>
          <w:p w14:paraId="210EA058" w14:textId="77777777" w:rsidR="00640A49" w:rsidRPr="00853CBC" w:rsidRDefault="00640A49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640A49" w:rsidRPr="00853CBC" w14:paraId="5F3D6DE0" w14:textId="77777777" w:rsidTr="00640A49">
        <w:tc>
          <w:tcPr>
            <w:tcW w:w="1804" w:type="dxa"/>
            <w:shd w:val="clear" w:color="auto" w:fill="auto"/>
          </w:tcPr>
          <w:p w14:paraId="56B5D346" w14:textId="77777777" w:rsidR="00640A49" w:rsidRDefault="00640A49" w:rsidP="005B71FB">
            <w:pPr>
              <w:tabs>
                <w:tab w:val="left" w:pos="1985"/>
                <w:tab w:val="left" w:pos="2410"/>
              </w:tabs>
              <w:jc w:val="both"/>
              <w:rPr>
                <w:ins w:id="198" w:author="Information Services" w:date="2017-05-25T16:58:00Z"/>
                <w:lang w:val="lv-LV"/>
              </w:rPr>
            </w:pPr>
            <w:r w:rsidRPr="00853CBC">
              <w:rPr>
                <w:lang w:val="lv-LV"/>
              </w:rPr>
              <w:t>zīmulis</w:t>
            </w:r>
          </w:p>
          <w:p w14:paraId="6DA78901" w14:textId="6C134F40" w:rsidR="005C00DB" w:rsidRPr="00853CBC" w:rsidRDefault="005C00DB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199" w:author="Information Services" w:date="2017-05-25T16:58:00Z">
              <w:r>
                <w:rPr>
                  <w:lang w:val="lv-LV"/>
                </w:rPr>
                <w:t>pencil</w:t>
              </w:r>
              <w:r w:rsidR="00425BB8">
                <w:rPr>
                  <w:lang w:val="lv-LV"/>
                </w:rPr>
                <w:t>/crayon</w:t>
              </w:r>
            </w:ins>
          </w:p>
        </w:tc>
        <w:tc>
          <w:tcPr>
            <w:tcW w:w="465" w:type="dxa"/>
            <w:shd w:val="clear" w:color="auto" w:fill="auto"/>
          </w:tcPr>
          <w:p w14:paraId="4F3FD78F" w14:textId="77777777" w:rsidR="00640A49" w:rsidRPr="00853CBC" w:rsidRDefault="00640A49" w:rsidP="005B71F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37C456D6" w14:textId="77777777" w:rsidR="007923C2" w:rsidRPr="00853CBC" w:rsidRDefault="007923C2" w:rsidP="002D3B9E">
      <w:pPr>
        <w:rPr>
          <w:lang w:val="lv-LV"/>
        </w:rPr>
        <w:sectPr w:rsidR="007923C2" w:rsidRPr="00853CBC" w:rsidSect="005B1AD6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69872EC2" w14:textId="4E413CBF" w:rsidR="002D3B9E" w:rsidRPr="00853CBC" w:rsidRDefault="002D3B9E" w:rsidP="002D3B9E">
      <w:pPr>
        <w:rPr>
          <w:lang w:val="lv-LV"/>
        </w:rPr>
      </w:pPr>
    </w:p>
    <w:p w14:paraId="1636A310" w14:textId="77777777" w:rsidR="001D568A" w:rsidRPr="00853CBC" w:rsidRDefault="001D568A" w:rsidP="002D3B9E">
      <w:pPr>
        <w:rPr>
          <w:b/>
          <w:lang w:val="lv-LV"/>
        </w:rPr>
      </w:pPr>
    </w:p>
    <w:p w14:paraId="0219B9EC" w14:textId="5243DF40" w:rsidR="002D3B9E" w:rsidRPr="00853CBC" w:rsidRDefault="002D3B9E" w:rsidP="002D3B9E">
      <w:pPr>
        <w:rPr>
          <w:b/>
          <w:lang w:val="lv-LV"/>
        </w:rPr>
      </w:pPr>
      <w:r w:rsidRPr="00853CBC">
        <w:rPr>
          <w:b/>
          <w:lang w:val="lv-LV"/>
        </w:rPr>
        <w:t xml:space="preserve">5. </w:t>
      </w:r>
      <w:r w:rsidR="00DD5ADC" w:rsidRPr="00853CBC">
        <w:rPr>
          <w:b/>
          <w:lang w:val="lv-LV"/>
        </w:rPr>
        <w:t xml:space="preserve">Pārtika </w:t>
      </w:r>
      <w:ins w:id="200" w:author="Information Services" w:date="2017-05-26T12:02:00Z">
        <w:r w:rsidR="00D04F81">
          <w:rPr>
            <w:b/>
            <w:lang w:val="lv-LV"/>
          </w:rPr>
          <w:t xml:space="preserve"> Food and drink </w:t>
        </w:r>
      </w:ins>
      <w:r w:rsidR="00DD5ADC" w:rsidRPr="00853CBC">
        <w:rPr>
          <w:b/>
          <w:lang w:val="lv-LV"/>
        </w:rPr>
        <w:t>(68</w:t>
      </w:r>
      <w:r w:rsidRPr="00853CBC">
        <w:rPr>
          <w:b/>
          <w:lang w:val="lv-LV"/>
        </w:rPr>
        <w:t>)</w:t>
      </w:r>
    </w:p>
    <w:p w14:paraId="2FFE465C" w14:textId="77777777" w:rsidR="002D3B9E" w:rsidRPr="00853CBC" w:rsidRDefault="002D3B9E" w:rsidP="002D3B9E">
      <w:pPr>
        <w:rPr>
          <w:b/>
          <w:lang w:val="lv-LV"/>
        </w:rPr>
      </w:pPr>
    </w:p>
    <w:p w14:paraId="6A774F40" w14:textId="77777777" w:rsidR="006A3C89" w:rsidRPr="00853CBC" w:rsidRDefault="006A3C89" w:rsidP="005B71FB">
      <w:pPr>
        <w:tabs>
          <w:tab w:val="left" w:pos="1985"/>
          <w:tab w:val="left" w:pos="2410"/>
        </w:tabs>
        <w:jc w:val="both"/>
        <w:rPr>
          <w:lang w:val="lv-LV"/>
        </w:rPr>
        <w:sectPr w:rsidR="006A3C89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465"/>
      </w:tblGrid>
      <w:tr w:rsidR="00CB063B" w:rsidRPr="00853CBC" w14:paraId="0DC4C0AF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BD441D6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01" w:author="Information Services" w:date="2017-05-25T16:58:00Z"/>
                <w:lang w:val="lv-LV"/>
              </w:rPr>
            </w:pPr>
            <w:r w:rsidRPr="00853CBC">
              <w:rPr>
                <w:lang w:val="lv-LV"/>
              </w:rPr>
              <w:lastRenderedPageBreak/>
              <w:t>ābols</w:t>
            </w:r>
          </w:p>
          <w:p w14:paraId="4EEDEC70" w14:textId="58EE84AF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02" w:author="Information Services" w:date="2017-05-25T16:58:00Z">
              <w:r>
                <w:rPr>
                  <w:lang w:val="lv-LV"/>
                </w:rPr>
                <w:t>apple</w:t>
              </w:r>
            </w:ins>
          </w:p>
        </w:tc>
        <w:tc>
          <w:tcPr>
            <w:tcW w:w="425" w:type="dxa"/>
            <w:shd w:val="clear" w:color="auto" w:fill="auto"/>
          </w:tcPr>
          <w:p w14:paraId="18945670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402F00F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1651486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03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apelsīns</w:t>
            </w:r>
          </w:p>
          <w:p w14:paraId="5020C3AD" w14:textId="2DD1488D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04" w:author="Information Services" w:date="2017-05-25T16:59:00Z">
              <w:r>
                <w:rPr>
                  <w:lang w:val="lv-LV"/>
                </w:rPr>
                <w:t>orage</w:t>
              </w:r>
            </w:ins>
          </w:p>
        </w:tc>
        <w:tc>
          <w:tcPr>
            <w:tcW w:w="425" w:type="dxa"/>
            <w:shd w:val="clear" w:color="auto" w:fill="auto"/>
          </w:tcPr>
          <w:p w14:paraId="13FFB657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F2AA3C9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0D903F7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05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arbūzs</w:t>
            </w:r>
          </w:p>
          <w:p w14:paraId="0FC06218" w14:textId="307A0428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06" w:author="Information Services" w:date="2017-05-25T16:59:00Z">
              <w:r>
                <w:rPr>
                  <w:lang w:val="lv-LV"/>
                </w:rPr>
                <w:t>watermelon</w:t>
              </w:r>
            </w:ins>
          </w:p>
        </w:tc>
        <w:tc>
          <w:tcPr>
            <w:tcW w:w="425" w:type="dxa"/>
            <w:shd w:val="clear" w:color="auto" w:fill="auto"/>
          </w:tcPr>
          <w:p w14:paraId="627FE2BF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EB6A88C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3FE3BCF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07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avenes</w:t>
            </w:r>
          </w:p>
          <w:p w14:paraId="01DA2D2A" w14:textId="5B4966C3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08" w:author="Information Services" w:date="2017-05-25T16:59:00Z">
              <w:r>
                <w:rPr>
                  <w:lang w:val="lv-LV"/>
                </w:rPr>
                <w:t>raspberries</w:t>
              </w:r>
            </w:ins>
          </w:p>
        </w:tc>
        <w:tc>
          <w:tcPr>
            <w:tcW w:w="425" w:type="dxa"/>
            <w:shd w:val="clear" w:color="auto" w:fill="auto"/>
          </w:tcPr>
          <w:p w14:paraId="2A036140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317677A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9F83CA1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09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banāns</w:t>
            </w:r>
          </w:p>
          <w:p w14:paraId="206CDA9A" w14:textId="333AB4A5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10" w:author="Information Services" w:date="2017-05-25T16:59:00Z">
              <w:r>
                <w:rPr>
                  <w:lang w:val="lv-LV"/>
                </w:rPr>
                <w:t>banana</w:t>
              </w:r>
            </w:ins>
          </w:p>
        </w:tc>
        <w:tc>
          <w:tcPr>
            <w:tcW w:w="425" w:type="dxa"/>
            <w:shd w:val="clear" w:color="auto" w:fill="auto"/>
          </w:tcPr>
          <w:p w14:paraId="0B0B1453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DB2696A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6E30F4B5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11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biezpiens</w:t>
            </w:r>
          </w:p>
          <w:p w14:paraId="73E99D6A" w14:textId="51585A10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12" w:author="Information Services" w:date="2017-05-25T16:59:00Z">
              <w:r>
                <w:rPr>
                  <w:lang w:val="lv-LV"/>
                </w:rPr>
                <w:t>quark/cottage cheese</w:t>
              </w:r>
            </w:ins>
          </w:p>
        </w:tc>
        <w:tc>
          <w:tcPr>
            <w:tcW w:w="425" w:type="dxa"/>
            <w:shd w:val="clear" w:color="auto" w:fill="auto"/>
          </w:tcPr>
          <w:p w14:paraId="6448F380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D16C6DC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4583FCBE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13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bumbieris</w:t>
            </w:r>
          </w:p>
          <w:p w14:paraId="2082E146" w14:textId="7383D232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14" w:author="Information Services" w:date="2017-05-25T16:59:00Z">
              <w:r>
                <w:rPr>
                  <w:lang w:val="lv-LV"/>
                </w:rPr>
                <w:t>pear</w:t>
              </w:r>
            </w:ins>
          </w:p>
        </w:tc>
        <w:tc>
          <w:tcPr>
            <w:tcW w:w="425" w:type="dxa"/>
            <w:shd w:val="clear" w:color="auto" w:fill="auto"/>
          </w:tcPr>
          <w:p w14:paraId="58090522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F1E8D5E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323CBD1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15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burkāns</w:t>
            </w:r>
          </w:p>
          <w:p w14:paraId="1DD7DA23" w14:textId="2F4EC9F3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16" w:author="Information Services" w:date="2017-05-25T16:59:00Z">
              <w:r>
                <w:rPr>
                  <w:lang w:val="lv-LV"/>
                </w:rPr>
                <w:t>carrot</w:t>
              </w:r>
            </w:ins>
          </w:p>
        </w:tc>
        <w:tc>
          <w:tcPr>
            <w:tcW w:w="425" w:type="dxa"/>
            <w:shd w:val="clear" w:color="auto" w:fill="auto"/>
          </w:tcPr>
          <w:p w14:paraId="7CD8400F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383F5AC0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7CA62B84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17" w:author="Information Services" w:date="2017-05-25T16:59:00Z"/>
                <w:lang w:val="lv-LV"/>
              </w:rPr>
            </w:pPr>
            <w:r w:rsidRPr="00853CBC">
              <w:rPr>
                <w:lang w:val="lv-LV"/>
              </w:rPr>
              <w:t>cepums</w:t>
            </w:r>
          </w:p>
          <w:p w14:paraId="222203D3" w14:textId="0DE068A8" w:rsidR="00425BB8" w:rsidRPr="00853CBC" w:rsidRDefault="00425BB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18" w:author="Information Services" w:date="2017-05-25T16:59:00Z">
              <w:r>
                <w:rPr>
                  <w:lang w:val="lv-LV"/>
                </w:rPr>
                <w:t>cookie</w:t>
              </w:r>
            </w:ins>
          </w:p>
        </w:tc>
        <w:tc>
          <w:tcPr>
            <w:tcW w:w="425" w:type="dxa"/>
            <w:shd w:val="clear" w:color="auto" w:fill="auto"/>
          </w:tcPr>
          <w:p w14:paraId="0DF983BB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FEA11B5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25B2D7B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19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cīsiņš</w:t>
            </w:r>
          </w:p>
          <w:p w14:paraId="71894BF7" w14:textId="7EEC81AD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20" w:author="Information Services" w:date="2017-05-25T17:00:00Z">
              <w:r>
                <w:rPr>
                  <w:lang w:val="lv-LV"/>
                </w:rPr>
                <w:t>hotdog</w:t>
              </w:r>
            </w:ins>
          </w:p>
        </w:tc>
        <w:tc>
          <w:tcPr>
            <w:tcW w:w="425" w:type="dxa"/>
            <w:shd w:val="clear" w:color="auto" w:fill="auto"/>
          </w:tcPr>
          <w:p w14:paraId="3B34493A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A601804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237BA51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21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citrons</w:t>
            </w:r>
          </w:p>
          <w:p w14:paraId="31B62C37" w14:textId="3EF3988E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22" w:author="Information Services" w:date="2017-05-25T17:00:00Z">
              <w:r>
                <w:rPr>
                  <w:lang w:val="lv-LV"/>
                </w:rPr>
                <w:t>lemon</w:t>
              </w:r>
            </w:ins>
          </w:p>
        </w:tc>
        <w:tc>
          <w:tcPr>
            <w:tcW w:w="425" w:type="dxa"/>
            <w:shd w:val="clear" w:color="auto" w:fill="auto"/>
          </w:tcPr>
          <w:p w14:paraId="34CAFD31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309AE9B5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2306557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23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cukurs</w:t>
            </w:r>
          </w:p>
          <w:p w14:paraId="03863BC8" w14:textId="35AC87B5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24" w:author="Information Services" w:date="2017-05-25T17:00:00Z">
              <w:r>
                <w:rPr>
                  <w:lang w:val="lv-LV"/>
                </w:rPr>
                <w:t>sugar</w:t>
              </w:r>
            </w:ins>
          </w:p>
        </w:tc>
        <w:tc>
          <w:tcPr>
            <w:tcW w:w="425" w:type="dxa"/>
            <w:shd w:val="clear" w:color="auto" w:fill="auto"/>
          </w:tcPr>
          <w:p w14:paraId="4FB01177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8389CDB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6DF0112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25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desa</w:t>
            </w:r>
          </w:p>
          <w:p w14:paraId="420498AC" w14:textId="2438F2F9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26" w:author="Information Services" w:date="2017-05-25T17:00:00Z">
              <w:r>
                <w:rPr>
                  <w:lang w:val="lv-LV"/>
                </w:rPr>
                <w:t>sausage</w:t>
              </w:r>
            </w:ins>
          </w:p>
        </w:tc>
        <w:tc>
          <w:tcPr>
            <w:tcW w:w="425" w:type="dxa"/>
            <w:shd w:val="clear" w:color="auto" w:fill="auto"/>
          </w:tcPr>
          <w:p w14:paraId="4561E91B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BDBC21D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7CDEF5B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27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gaļa</w:t>
            </w:r>
          </w:p>
          <w:p w14:paraId="0EE6548E" w14:textId="72645909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28" w:author="Information Services" w:date="2017-05-25T17:00:00Z">
              <w:r>
                <w:rPr>
                  <w:lang w:val="lv-LV"/>
                </w:rPr>
                <w:t>meat</w:t>
              </w:r>
            </w:ins>
          </w:p>
        </w:tc>
        <w:tc>
          <w:tcPr>
            <w:tcW w:w="425" w:type="dxa"/>
            <w:shd w:val="clear" w:color="auto" w:fill="auto"/>
          </w:tcPr>
          <w:p w14:paraId="35467AA4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EF597BB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EB8AC74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29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griķi</w:t>
            </w:r>
          </w:p>
          <w:p w14:paraId="68B2B8E3" w14:textId="5DBC8D1F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30" w:author="Information Services" w:date="2017-05-25T17:00:00Z">
              <w:r>
                <w:rPr>
                  <w:lang w:val="lv-LV"/>
                </w:rPr>
                <w:t>buckwheat</w:t>
              </w:r>
            </w:ins>
          </w:p>
        </w:tc>
        <w:tc>
          <w:tcPr>
            <w:tcW w:w="425" w:type="dxa"/>
            <w:shd w:val="clear" w:color="auto" w:fill="auto"/>
          </w:tcPr>
          <w:p w14:paraId="2B6BBB1A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2935DFE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57EB3D5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31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gurķis</w:t>
            </w:r>
          </w:p>
          <w:p w14:paraId="0ECABF1F" w14:textId="08C5B67E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32" w:author="Information Services" w:date="2017-05-25T17:00:00Z">
              <w:r>
                <w:rPr>
                  <w:lang w:val="lv-LV"/>
                </w:rPr>
                <w:t>cucumber</w:t>
              </w:r>
            </w:ins>
          </w:p>
        </w:tc>
        <w:tc>
          <w:tcPr>
            <w:tcW w:w="425" w:type="dxa"/>
            <w:shd w:val="clear" w:color="auto" w:fill="auto"/>
          </w:tcPr>
          <w:p w14:paraId="1312C81B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FF36EF6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3F6B786" w14:textId="77777777" w:rsidR="00CB063B" w:rsidRDefault="00CB063B" w:rsidP="005B71FB">
            <w:pPr>
              <w:rPr>
                <w:ins w:id="233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t>ievārījums</w:t>
            </w:r>
          </w:p>
          <w:p w14:paraId="7A89BD39" w14:textId="4AEB488D" w:rsidR="001A4388" w:rsidRPr="00853CBC" w:rsidRDefault="001A4388" w:rsidP="005B71FB">
            <w:pPr>
              <w:rPr>
                <w:lang w:val="lv-LV"/>
              </w:rPr>
            </w:pPr>
            <w:ins w:id="234" w:author="Information Services" w:date="2017-05-25T17:00:00Z">
              <w:r>
                <w:rPr>
                  <w:lang w:val="lv-LV"/>
                </w:rPr>
                <w:t>jam</w:t>
              </w:r>
            </w:ins>
          </w:p>
        </w:tc>
        <w:tc>
          <w:tcPr>
            <w:tcW w:w="425" w:type="dxa"/>
            <w:shd w:val="clear" w:color="auto" w:fill="auto"/>
          </w:tcPr>
          <w:p w14:paraId="112D3FC0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3A4FAB6D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F4B1DE4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35" w:author="Information Services" w:date="2017-05-25T17:00:00Z"/>
                <w:lang w:val="lv-LV"/>
              </w:rPr>
            </w:pPr>
            <w:r w:rsidRPr="00853CBC">
              <w:rPr>
                <w:lang w:val="lv-LV"/>
              </w:rPr>
              <w:lastRenderedPageBreak/>
              <w:t>jogurts</w:t>
            </w:r>
          </w:p>
          <w:p w14:paraId="08F48E6A" w14:textId="3FC69768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36" w:author="Information Services" w:date="2017-05-25T17:00:00Z">
              <w:r>
                <w:rPr>
                  <w:lang w:val="lv-LV"/>
                </w:rPr>
                <w:t>yoghurt</w:t>
              </w:r>
            </w:ins>
          </w:p>
        </w:tc>
        <w:tc>
          <w:tcPr>
            <w:tcW w:w="425" w:type="dxa"/>
            <w:shd w:val="clear" w:color="auto" w:fill="auto"/>
          </w:tcPr>
          <w:p w14:paraId="29083115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9EBD086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B59FB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37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kafija</w:t>
            </w:r>
          </w:p>
          <w:p w14:paraId="1D70424D" w14:textId="08A7CCED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38" w:author="Information Services" w:date="2017-05-25T17:01:00Z">
              <w:r>
                <w:rPr>
                  <w:lang w:val="lv-LV"/>
                </w:rPr>
                <w:t>coffee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454F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59EE5E3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86D524D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39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kakao</w:t>
            </w:r>
          </w:p>
          <w:p w14:paraId="76AB8303" w14:textId="04FB2247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40" w:author="Information Services" w:date="2017-05-25T17:01:00Z">
              <w:r>
                <w:rPr>
                  <w:lang w:val="lv-LV"/>
                </w:rPr>
                <w:t>cocoa</w:t>
              </w:r>
            </w:ins>
          </w:p>
        </w:tc>
        <w:tc>
          <w:tcPr>
            <w:tcW w:w="425" w:type="dxa"/>
            <w:shd w:val="clear" w:color="auto" w:fill="auto"/>
          </w:tcPr>
          <w:p w14:paraId="2CCDFE3B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D05D0BD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15EAA27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41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kāposti</w:t>
            </w:r>
          </w:p>
          <w:p w14:paraId="6BE6281A" w14:textId="17B26207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42" w:author="Information Services" w:date="2017-05-25T17:01:00Z">
              <w:r>
                <w:rPr>
                  <w:lang w:val="lv-LV"/>
                </w:rPr>
                <w:t>cabbage</w:t>
              </w:r>
            </w:ins>
          </w:p>
        </w:tc>
        <w:tc>
          <w:tcPr>
            <w:tcW w:w="425" w:type="dxa"/>
            <w:shd w:val="clear" w:color="auto" w:fill="auto"/>
          </w:tcPr>
          <w:p w14:paraId="779D6A59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4A932F4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1676170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43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kartupeļi</w:t>
            </w:r>
          </w:p>
          <w:p w14:paraId="1325DEF8" w14:textId="6611D6AF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44" w:author="Information Services" w:date="2017-05-25T17:01:00Z">
              <w:r>
                <w:rPr>
                  <w:lang w:val="lv-LV"/>
                </w:rPr>
                <w:t>potatoes</w:t>
              </w:r>
            </w:ins>
          </w:p>
        </w:tc>
        <w:tc>
          <w:tcPr>
            <w:tcW w:w="425" w:type="dxa"/>
            <w:shd w:val="clear" w:color="auto" w:fill="auto"/>
          </w:tcPr>
          <w:p w14:paraId="2EE790C2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B1A87D7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4027E9C6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45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kefīrs</w:t>
            </w:r>
          </w:p>
          <w:p w14:paraId="6A147143" w14:textId="5640194F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46" w:author="Information Services" w:date="2017-05-25T17:01:00Z">
              <w:r>
                <w:rPr>
                  <w:lang w:val="lv-LV"/>
                </w:rPr>
                <w:t>kefir</w:t>
              </w:r>
            </w:ins>
          </w:p>
        </w:tc>
        <w:tc>
          <w:tcPr>
            <w:tcW w:w="425" w:type="dxa"/>
            <w:shd w:val="clear" w:color="auto" w:fill="auto"/>
          </w:tcPr>
          <w:p w14:paraId="2D4A0124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A4EE8D9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2C1FA35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47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kompots</w:t>
            </w:r>
          </w:p>
          <w:p w14:paraId="13D9FAB5" w14:textId="06A8778F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48" w:author="Information Services" w:date="2017-05-25T17:01:00Z">
              <w:r>
                <w:rPr>
                  <w:lang w:val="lv-LV"/>
                </w:rPr>
                <w:t>fruit drink</w:t>
              </w:r>
            </w:ins>
          </w:p>
        </w:tc>
        <w:tc>
          <w:tcPr>
            <w:tcW w:w="425" w:type="dxa"/>
            <w:shd w:val="clear" w:color="auto" w:fill="auto"/>
          </w:tcPr>
          <w:p w14:paraId="2C739CB0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B7908F3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7FF5430" w14:textId="77777777" w:rsidR="00CB063B" w:rsidRDefault="00CB063B" w:rsidP="005B71FB">
            <w:pPr>
              <w:tabs>
                <w:tab w:val="left" w:pos="1985"/>
                <w:tab w:val="left" w:pos="2410"/>
              </w:tabs>
              <w:jc w:val="both"/>
              <w:rPr>
                <w:ins w:id="249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konfekte</w:t>
            </w:r>
          </w:p>
          <w:p w14:paraId="7047AFA9" w14:textId="694D617E" w:rsidR="001A4388" w:rsidRPr="00853CBC" w:rsidRDefault="001A4388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50" w:author="Information Services" w:date="2017-05-25T17:01:00Z">
              <w:r>
                <w:rPr>
                  <w:lang w:val="lv-LV"/>
                </w:rPr>
                <w:t>candy</w:t>
              </w:r>
            </w:ins>
          </w:p>
        </w:tc>
        <w:tc>
          <w:tcPr>
            <w:tcW w:w="425" w:type="dxa"/>
            <w:shd w:val="clear" w:color="auto" w:fill="auto"/>
          </w:tcPr>
          <w:p w14:paraId="092AD6A4" w14:textId="77777777" w:rsidR="00CB063B" w:rsidRPr="00853CBC" w:rsidRDefault="00CB063B" w:rsidP="005B71FB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9878F7E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8A2177B" w14:textId="77777777" w:rsidR="00CB063B" w:rsidRDefault="00CB063B" w:rsidP="006A3C89">
            <w:pPr>
              <w:tabs>
                <w:tab w:val="left" w:pos="1985"/>
                <w:tab w:val="left" w:pos="2410"/>
              </w:tabs>
              <w:ind w:right="-115"/>
              <w:jc w:val="both"/>
              <w:rPr>
                <w:ins w:id="251" w:author="Information Services" w:date="2017-05-25T17:01:00Z"/>
                <w:lang w:val="lv-LV"/>
              </w:rPr>
            </w:pPr>
            <w:r w:rsidRPr="00853CBC">
              <w:rPr>
                <w:lang w:val="lv-LV"/>
              </w:rPr>
              <w:t>kotlete</w:t>
            </w:r>
          </w:p>
          <w:p w14:paraId="7D593508" w14:textId="2FC9D235" w:rsidR="001A4388" w:rsidRPr="00853CBC" w:rsidRDefault="001A4388" w:rsidP="006A3C89">
            <w:pPr>
              <w:tabs>
                <w:tab w:val="left" w:pos="1985"/>
                <w:tab w:val="left" w:pos="2410"/>
              </w:tabs>
              <w:ind w:right="-115"/>
              <w:jc w:val="both"/>
              <w:rPr>
                <w:lang w:val="lv-LV"/>
              </w:rPr>
            </w:pPr>
            <w:ins w:id="252" w:author="Information Services" w:date="2017-05-25T17:02:00Z">
              <w:r>
                <w:rPr>
                  <w:lang w:val="lv-LV"/>
                </w:rPr>
                <w:t>meatballs</w:t>
              </w:r>
            </w:ins>
          </w:p>
        </w:tc>
        <w:tc>
          <w:tcPr>
            <w:tcW w:w="425" w:type="dxa"/>
            <w:shd w:val="clear" w:color="auto" w:fill="auto"/>
          </w:tcPr>
          <w:p w14:paraId="62545D2E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2A893ED9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6C920DE6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53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krējums</w:t>
            </w:r>
          </w:p>
          <w:p w14:paraId="4098B030" w14:textId="3A2C17CE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54" w:author="Information Services" w:date="2017-05-25T17:02:00Z">
              <w:r>
                <w:rPr>
                  <w:lang w:val="lv-LV"/>
                </w:rPr>
                <w:t>sour cream</w:t>
              </w:r>
            </w:ins>
          </w:p>
        </w:tc>
        <w:tc>
          <w:tcPr>
            <w:tcW w:w="425" w:type="dxa"/>
            <w:shd w:val="clear" w:color="auto" w:fill="auto"/>
          </w:tcPr>
          <w:p w14:paraId="3CABEBFE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70A6563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489A1F5D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55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ķirbis</w:t>
            </w:r>
          </w:p>
          <w:p w14:paraId="6E3CE0EC" w14:textId="5BB21158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56" w:author="Information Services" w:date="2017-05-25T17:02:00Z">
              <w:r>
                <w:rPr>
                  <w:lang w:val="lv-LV"/>
                </w:rPr>
                <w:t>pumpkin</w:t>
              </w:r>
            </w:ins>
          </w:p>
        </w:tc>
        <w:tc>
          <w:tcPr>
            <w:tcW w:w="425" w:type="dxa"/>
            <w:shd w:val="clear" w:color="auto" w:fill="auto"/>
          </w:tcPr>
          <w:p w14:paraId="308DB2A0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1898E6FF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9503FA6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57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ķirši</w:t>
            </w:r>
          </w:p>
          <w:p w14:paraId="74E068D1" w14:textId="76A6A59C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58" w:author="Information Services" w:date="2017-05-25T17:02:00Z">
              <w:r>
                <w:rPr>
                  <w:lang w:val="lv-LV"/>
                </w:rPr>
                <w:t>cherries</w:t>
              </w:r>
            </w:ins>
          </w:p>
        </w:tc>
        <w:tc>
          <w:tcPr>
            <w:tcW w:w="425" w:type="dxa"/>
            <w:shd w:val="clear" w:color="auto" w:fill="auto"/>
          </w:tcPr>
          <w:p w14:paraId="602222AB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383B22E9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722C377F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59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limonāde</w:t>
            </w:r>
          </w:p>
          <w:p w14:paraId="3CE27531" w14:textId="2559FDA5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60" w:author="Information Services" w:date="2017-05-25T17:02:00Z">
              <w:r>
                <w:rPr>
                  <w:lang w:val="lv-LV"/>
                </w:rPr>
                <w:t>lemonade</w:t>
              </w:r>
            </w:ins>
          </w:p>
        </w:tc>
        <w:tc>
          <w:tcPr>
            <w:tcW w:w="425" w:type="dxa"/>
            <w:shd w:val="clear" w:color="auto" w:fill="auto"/>
          </w:tcPr>
          <w:p w14:paraId="56B6A740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45C4281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8647C2F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61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maize</w:t>
            </w:r>
          </w:p>
          <w:p w14:paraId="4FB70442" w14:textId="11FCD75E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62" w:author="Information Services" w:date="2017-05-25T17:02:00Z">
              <w:r>
                <w:rPr>
                  <w:lang w:val="lv-LV"/>
                </w:rPr>
                <w:t>bread</w:t>
              </w:r>
            </w:ins>
          </w:p>
        </w:tc>
        <w:tc>
          <w:tcPr>
            <w:tcW w:w="425" w:type="dxa"/>
            <w:shd w:val="clear" w:color="auto" w:fill="auto"/>
          </w:tcPr>
          <w:p w14:paraId="3B2B39FC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CBEC48C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BDEDEC8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63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makaroni</w:t>
            </w:r>
          </w:p>
          <w:p w14:paraId="62700D0D" w14:textId="201569E3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64" w:author="Information Services" w:date="2017-05-25T17:02:00Z">
              <w:r>
                <w:rPr>
                  <w:lang w:val="lv-LV"/>
                </w:rPr>
                <w:t>macaroni</w:t>
              </w:r>
            </w:ins>
          </w:p>
        </w:tc>
        <w:tc>
          <w:tcPr>
            <w:tcW w:w="425" w:type="dxa"/>
            <w:shd w:val="clear" w:color="auto" w:fill="auto"/>
          </w:tcPr>
          <w:p w14:paraId="7FB1A2C8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007632B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708BEB06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65" w:author="Information Services" w:date="2017-05-25T17:02:00Z"/>
                <w:lang w:val="lv-LV"/>
              </w:rPr>
            </w:pPr>
            <w:r w:rsidRPr="00853CBC">
              <w:rPr>
                <w:lang w:val="lv-LV"/>
              </w:rPr>
              <w:t>mandarīns</w:t>
            </w:r>
          </w:p>
          <w:p w14:paraId="1D870C4C" w14:textId="42C442E9" w:rsidR="001A4388" w:rsidRPr="00853CBC" w:rsidRDefault="001A4388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66" w:author="Information Services" w:date="2017-05-25T17:02:00Z">
              <w:r>
                <w:rPr>
                  <w:lang w:val="lv-LV"/>
                </w:rPr>
                <w:t>tangerine</w:t>
              </w:r>
            </w:ins>
          </w:p>
        </w:tc>
        <w:tc>
          <w:tcPr>
            <w:tcW w:w="425" w:type="dxa"/>
            <w:shd w:val="clear" w:color="auto" w:fill="auto"/>
          </w:tcPr>
          <w:p w14:paraId="60EF867D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D99023A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6FFCFF1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67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manna</w:t>
            </w:r>
          </w:p>
          <w:p w14:paraId="167448D5" w14:textId="1ED90108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68" w:author="Information Services" w:date="2017-05-25T17:03:00Z">
              <w:r>
                <w:rPr>
                  <w:lang w:val="lv-LV"/>
                </w:rPr>
                <w:t>semolina</w:t>
              </w:r>
            </w:ins>
          </w:p>
        </w:tc>
        <w:tc>
          <w:tcPr>
            <w:tcW w:w="425" w:type="dxa"/>
            <w:shd w:val="clear" w:color="auto" w:fill="auto"/>
          </w:tcPr>
          <w:p w14:paraId="061ACF8D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33F45B4C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6095764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69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medus</w:t>
            </w:r>
          </w:p>
          <w:p w14:paraId="01F75925" w14:textId="2F6A55BF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70" w:author="Information Services" w:date="2017-05-25T17:03:00Z">
              <w:r>
                <w:rPr>
                  <w:lang w:val="lv-LV"/>
                </w:rPr>
                <w:lastRenderedPageBreak/>
                <w:t>honey</w:t>
              </w:r>
            </w:ins>
          </w:p>
        </w:tc>
        <w:tc>
          <w:tcPr>
            <w:tcW w:w="425" w:type="dxa"/>
            <w:shd w:val="clear" w:color="auto" w:fill="auto"/>
          </w:tcPr>
          <w:p w14:paraId="09238D67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1C2F8AB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1D683FA1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71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mellenes</w:t>
            </w:r>
          </w:p>
          <w:p w14:paraId="405F49E4" w14:textId="435DC2A7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72" w:author="Information Services" w:date="2017-05-25T17:03:00Z">
              <w:r>
                <w:rPr>
                  <w:lang w:val="lv-LV"/>
                </w:rPr>
                <w:t>blueberries</w:t>
              </w:r>
            </w:ins>
          </w:p>
        </w:tc>
        <w:tc>
          <w:tcPr>
            <w:tcW w:w="425" w:type="dxa"/>
            <w:shd w:val="clear" w:color="auto" w:fill="auto"/>
          </w:tcPr>
          <w:p w14:paraId="22A291E0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6BCC74F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7F015F39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73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mērce</w:t>
            </w:r>
          </w:p>
          <w:p w14:paraId="3FCA9E19" w14:textId="72AF16C0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74" w:author="Information Services" w:date="2017-05-25T17:03:00Z">
              <w:r>
                <w:rPr>
                  <w:lang w:val="lv-LV"/>
                </w:rPr>
                <w:t>gravy/sauce</w:t>
              </w:r>
            </w:ins>
          </w:p>
        </w:tc>
        <w:tc>
          <w:tcPr>
            <w:tcW w:w="425" w:type="dxa"/>
            <w:shd w:val="clear" w:color="auto" w:fill="auto"/>
          </w:tcPr>
          <w:p w14:paraId="5B200716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2B05D455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4208A622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75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ola</w:t>
            </w:r>
          </w:p>
          <w:p w14:paraId="43370641" w14:textId="60DA2CDB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76" w:author="Information Services" w:date="2017-05-25T17:03:00Z">
              <w:r>
                <w:rPr>
                  <w:lang w:val="lv-LV"/>
                </w:rPr>
                <w:t>egg</w:t>
              </w:r>
            </w:ins>
          </w:p>
        </w:tc>
        <w:tc>
          <w:tcPr>
            <w:tcW w:w="425" w:type="dxa"/>
            <w:shd w:val="clear" w:color="auto" w:fill="auto"/>
          </w:tcPr>
          <w:p w14:paraId="30F7BC76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8293A1E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2CF7CAD7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77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pankūka</w:t>
            </w:r>
          </w:p>
          <w:p w14:paraId="19AF9613" w14:textId="392D688E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78" w:author="Information Services" w:date="2017-05-25T17:03:00Z">
              <w:r>
                <w:rPr>
                  <w:lang w:val="lv-LV"/>
                </w:rPr>
                <w:t>pancake</w:t>
              </w:r>
            </w:ins>
          </w:p>
        </w:tc>
        <w:tc>
          <w:tcPr>
            <w:tcW w:w="425" w:type="dxa"/>
            <w:shd w:val="clear" w:color="auto" w:fill="auto"/>
          </w:tcPr>
          <w:p w14:paraId="001D1E8A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5010451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1E10F03F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79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piens</w:t>
            </w:r>
          </w:p>
          <w:p w14:paraId="60A7949F" w14:textId="0ADD6081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80" w:author="Information Services" w:date="2017-05-25T17:03:00Z">
              <w:r>
                <w:rPr>
                  <w:lang w:val="lv-LV"/>
                </w:rPr>
                <w:t>milk</w:t>
              </w:r>
            </w:ins>
          </w:p>
        </w:tc>
        <w:tc>
          <w:tcPr>
            <w:tcW w:w="425" w:type="dxa"/>
            <w:shd w:val="clear" w:color="auto" w:fill="auto"/>
          </w:tcPr>
          <w:p w14:paraId="17FD8C6E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4231165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69CBF081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81" w:author="Information Services" w:date="2017-05-25T17:03:00Z"/>
                <w:lang w:val="lv-LV"/>
              </w:rPr>
            </w:pPr>
            <w:r w:rsidRPr="00853CBC">
              <w:rPr>
                <w:lang w:val="lv-LV"/>
              </w:rPr>
              <w:t>piparkūkas</w:t>
            </w:r>
          </w:p>
          <w:p w14:paraId="430F85A5" w14:textId="2FDFE367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82" w:author="Information Services" w:date="2017-05-25T17:03:00Z">
              <w:r>
                <w:rPr>
                  <w:lang w:val="lv-LV"/>
                </w:rPr>
                <w:t>gingerbread</w:t>
              </w:r>
            </w:ins>
          </w:p>
        </w:tc>
        <w:tc>
          <w:tcPr>
            <w:tcW w:w="425" w:type="dxa"/>
            <w:shd w:val="clear" w:color="auto" w:fill="auto"/>
          </w:tcPr>
          <w:p w14:paraId="4586EC46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D55AEE0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63714E38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83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pīrādziņš</w:t>
            </w:r>
          </w:p>
          <w:p w14:paraId="305F32F9" w14:textId="07D6065E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84" w:author="Information Services" w:date="2017-05-25T17:04:00Z">
              <w:r>
                <w:rPr>
                  <w:lang w:val="lv-LV"/>
                </w:rPr>
                <w:t>pie/hot pocket</w:t>
              </w:r>
            </w:ins>
          </w:p>
        </w:tc>
        <w:tc>
          <w:tcPr>
            <w:tcW w:w="425" w:type="dxa"/>
            <w:shd w:val="clear" w:color="auto" w:fill="auto"/>
          </w:tcPr>
          <w:p w14:paraId="4F3347C8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CBFF5DD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38BEFA79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85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plūme</w:t>
            </w:r>
          </w:p>
          <w:p w14:paraId="5B22C4CE" w14:textId="119BC1E3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86" w:author="Information Services" w:date="2017-05-25T17:04:00Z">
              <w:r>
                <w:rPr>
                  <w:lang w:val="lv-LV"/>
                </w:rPr>
                <w:t>plum</w:t>
              </w:r>
            </w:ins>
          </w:p>
        </w:tc>
        <w:tc>
          <w:tcPr>
            <w:tcW w:w="425" w:type="dxa"/>
            <w:shd w:val="clear" w:color="auto" w:fill="auto"/>
          </w:tcPr>
          <w:p w14:paraId="5FE4EF5F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18344C18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1F69D159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87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putra</w:t>
            </w:r>
          </w:p>
          <w:p w14:paraId="1B47FDC6" w14:textId="3990F96E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88" w:author="Information Services" w:date="2017-05-25T17:04:00Z">
              <w:r>
                <w:rPr>
                  <w:lang w:val="lv-LV"/>
                </w:rPr>
                <w:t>porridge</w:t>
              </w:r>
            </w:ins>
          </w:p>
        </w:tc>
        <w:tc>
          <w:tcPr>
            <w:tcW w:w="425" w:type="dxa"/>
            <w:shd w:val="clear" w:color="auto" w:fill="auto"/>
          </w:tcPr>
          <w:p w14:paraId="33DF4A5B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D162332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09BDD059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89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rieksti</w:t>
            </w:r>
          </w:p>
          <w:p w14:paraId="2957EFB0" w14:textId="51EEA293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90" w:author="Information Services" w:date="2017-05-25T17:04:00Z">
              <w:r>
                <w:rPr>
                  <w:lang w:val="lv-LV"/>
                </w:rPr>
                <w:t>nuts</w:t>
              </w:r>
            </w:ins>
          </w:p>
        </w:tc>
        <w:tc>
          <w:tcPr>
            <w:tcW w:w="425" w:type="dxa"/>
            <w:shd w:val="clear" w:color="auto" w:fill="auto"/>
          </w:tcPr>
          <w:p w14:paraId="2D930AE8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E30C5EF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4ADFBCBD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91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rīsi</w:t>
            </w:r>
          </w:p>
          <w:p w14:paraId="555128DA" w14:textId="0458889D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92" w:author="Information Services" w:date="2017-05-25T17:04:00Z">
              <w:r>
                <w:rPr>
                  <w:lang w:val="lv-LV"/>
                </w:rPr>
                <w:t>rice</w:t>
              </w:r>
            </w:ins>
          </w:p>
        </w:tc>
        <w:tc>
          <w:tcPr>
            <w:tcW w:w="425" w:type="dxa"/>
            <w:shd w:val="clear" w:color="auto" w:fill="auto"/>
          </w:tcPr>
          <w:p w14:paraId="25991E6B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5EC9F85" w14:textId="77777777" w:rsidTr="00CB063B">
        <w:trPr>
          <w:trHeight w:val="276"/>
        </w:trPr>
        <w:tc>
          <w:tcPr>
            <w:tcW w:w="1668" w:type="dxa"/>
            <w:shd w:val="clear" w:color="auto" w:fill="auto"/>
          </w:tcPr>
          <w:p w14:paraId="537D9C5E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93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rozīnes</w:t>
            </w:r>
          </w:p>
          <w:p w14:paraId="30266493" w14:textId="14E497DF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94" w:author="Information Services" w:date="2017-05-25T17:04:00Z">
              <w:r>
                <w:rPr>
                  <w:lang w:val="lv-LV"/>
                </w:rPr>
                <w:t>raisins</w:t>
              </w:r>
            </w:ins>
          </w:p>
        </w:tc>
        <w:tc>
          <w:tcPr>
            <w:tcW w:w="425" w:type="dxa"/>
            <w:shd w:val="clear" w:color="auto" w:fill="auto"/>
          </w:tcPr>
          <w:p w14:paraId="4BED33E4" w14:textId="77777777" w:rsidR="00CB063B" w:rsidRPr="00853CBC" w:rsidRDefault="00CB063B" w:rsidP="006A3C89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2CD993AD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2F1B2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95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salāti</w:t>
            </w:r>
          </w:p>
          <w:p w14:paraId="41B0AE86" w14:textId="261F0F89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96" w:author="Information Services" w:date="2017-05-25T17:04:00Z">
              <w:r>
                <w:rPr>
                  <w:lang w:val="lv-LV"/>
                </w:rPr>
                <w:t>salad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4122A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DB984E1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B465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97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saldējums</w:t>
            </w:r>
          </w:p>
          <w:p w14:paraId="32031317" w14:textId="734C2DF3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298" w:author="Information Services" w:date="2017-05-25T17:04:00Z">
              <w:r>
                <w:rPr>
                  <w:lang w:val="lv-LV"/>
                </w:rPr>
                <w:t>icecream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1885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7ABB928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BCA5F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299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sāls</w:t>
            </w:r>
          </w:p>
          <w:p w14:paraId="212B680F" w14:textId="29DF8B89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00" w:author="Information Services" w:date="2017-05-25T17:04:00Z">
              <w:r>
                <w:rPr>
                  <w:lang w:val="lv-LV"/>
                </w:rPr>
                <w:t>salt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C365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79F455F4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C542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01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sēnes</w:t>
            </w:r>
          </w:p>
          <w:p w14:paraId="71EB0799" w14:textId="05B4618D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02" w:author="Information Services" w:date="2017-05-25T17:04:00Z">
              <w:r>
                <w:rPr>
                  <w:lang w:val="lv-LV"/>
                </w:rPr>
                <w:t>mushrooms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F7124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3E54A5C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F1957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03" w:author="Information Services" w:date="2017-05-25T17:04:00Z"/>
                <w:lang w:val="lv-LV"/>
              </w:rPr>
            </w:pPr>
            <w:r w:rsidRPr="00853CBC">
              <w:rPr>
                <w:lang w:val="lv-LV"/>
              </w:rPr>
              <w:t>sieriņš</w:t>
            </w:r>
          </w:p>
          <w:p w14:paraId="2D9276B7" w14:textId="024C0483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04" w:author="Information Services" w:date="2017-05-25T17:04:00Z">
              <w:r>
                <w:rPr>
                  <w:lang w:val="lv-LV"/>
                </w:rPr>
                <w:t>curd snack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114BB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3450F6E5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5CA44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05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lastRenderedPageBreak/>
              <w:t>siers</w:t>
            </w:r>
          </w:p>
          <w:p w14:paraId="6E6291FF" w14:textId="2B3D60C8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06" w:author="Information Services" w:date="2017-05-25T17:05:00Z">
              <w:r>
                <w:rPr>
                  <w:lang w:val="lv-LV"/>
                </w:rPr>
                <w:t>cheese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D706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12E0F621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6AD79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07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sula</w:t>
            </w:r>
          </w:p>
          <w:p w14:paraId="211C7062" w14:textId="3729EC79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08" w:author="Information Services" w:date="2017-05-25T17:05:00Z">
              <w:r>
                <w:rPr>
                  <w:lang w:val="lv-LV"/>
                </w:rPr>
                <w:t>juice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01420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196CB532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1BEFD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09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sviestmaize</w:t>
            </w:r>
          </w:p>
          <w:p w14:paraId="5B4F160B" w14:textId="66E8D25D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10" w:author="Information Services" w:date="2017-05-25T17:05:00Z">
              <w:r>
                <w:rPr>
                  <w:lang w:val="lv-LV"/>
                </w:rPr>
                <w:t>sandwich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D9DD5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21005F0C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B2D8E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11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sviests</w:t>
            </w:r>
          </w:p>
          <w:p w14:paraId="7A6FF735" w14:textId="4F6F460D" w:rsidR="009D6F3F" w:rsidRPr="00853CBC" w:rsidRDefault="009D6F3F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12" w:author="Information Services" w:date="2017-05-25T17:05:00Z">
              <w:r>
                <w:rPr>
                  <w:lang w:val="lv-LV"/>
                </w:rPr>
                <w:t>butter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BA75D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0524854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F33AA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13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šokolāde</w:t>
            </w:r>
          </w:p>
          <w:p w14:paraId="264B150B" w14:textId="6CC54125" w:rsidR="009D6F3F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14" w:author="Information Services" w:date="2017-05-25T17:05:00Z">
              <w:r>
                <w:rPr>
                  <w:lang w:val="lv-LV"/>
                </w:rPr>
                <w:t>chocolate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31DFD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3683F63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147C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15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tēja</w:t>
            </w:r>
          </w:p>
          <w:p w14:paraId="2FAD9B0E" w14:textId="355BD68E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16" w:author="Information Services" w:date="2017-05-25T17:05:00Z">
              <w:r>
                <w:rPr>
                  <w:lang w:val="lv-LV"/>
                </w:rPr>
                <w:t>tea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2813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4303DE2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2C294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17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tomāts</w:t>
            </w:r>
          </w:p>
          <w:p w14:paraId="315494AE" w14:textId="5F2F7C0F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18" w:author="Information Services" w:date="2017-05-25T17:05:00Z">
              <w:r>
                <w:rPr>
                  <w:lang w:val="lv-LV"/>
                </w:rPr>
                <w:t>tomato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9747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C77AE60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7328D" w14:textId="11A43A1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19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torte</w:t>
            </w:r>
            <w:ins w:id="320" w:author="Information Services" w:date="2017-05-25T17:05:00Z">
              <w:r w:rsidR="009155E1">
                <w:rPr>
                  <w:lang w:val="lv-LV"/>
                </w:rPr>
                <w:t>/</w:t>
              </w:r>
            </w:ins>
            <w:r w:rsidRPr="00853CBC">
              <w:rPr>
                <w:lang w:val="lv-LV"/>
              </w:rPr>
              <w:t>kūka</w:t>
            </w:r>
          </w:p>
          <w:p w14:paraId="59C2DEB1" w14:textId="7E1B22A9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21" w:author="Information Services" w:date="2017-05-25T17:05:00Z">
              <w:r>
                <w:rPr>
                  <w:lang w:val="lv-LV"/>
                </w:rPr>
                <w:t>cake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6131B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2CC958ED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52E3D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22" w:author="Information Services" w:date="2017-05-25T17:05:00Z"/>
                <w:lang w:val="lv-LV"/>
              </w:rPr>
            </w:pPr>
            <w:r w:rsidRPr="00853CBC">
              <w:rPr>
                <w:lang w:val="lv-LV"/>
              </w:rPr>
              <w:t>ūdens</w:t>
            </w:r>
          </w:p>
          <w:p w14:paraId="2669823A" w14:textId="32DBC89B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23" w:author="Information Services" w:date="2017-05-25T17:05:00Z">
              <w:r>
                <w:rPr>
                  <w:lang w:val="lv-LV"/>
                </w:rPr>
                <w:t>water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5AD62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574BA60E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E75C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24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upenes</w:t>
            </w:r>
          </w:p>
          <w:p w14:paraId="43654B26" w14:textId="7458B342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25" w:author="Information Services" w:date="2017-05-25T17:06:00Z">
              <w:r>
                <w:rPr>
                  <w:lang w:val="lv-LV"/>
                </w:rPr>
                <w:t>black currants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0BC7C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CE321AA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B7846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26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vīnogas</w:t>
            </w:r>
          </w:p>
          <w:p w14:paraId="0C2E4C18" w14:textId="60D206B8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27" w:author="Information Services" w:date="2017-05-25T17:06:00Z">
              <w:r>
                <w:rPr>
                  <w:lang w:val="lv-LV"/>
                </w:rPr>
                <w:t>grapes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9E27F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0D770D7A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1D2D5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28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vista</w:t>
            </w:r>
          </w:p>
          <w:p w14:paraId="408F5671" w14:textId="3761DF90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29" w:author="Information Services" w:date="2017-05-25T17:06:00Z">
              <w:r>
                <w:rPr>
                  <w:lang w:val="lv-LV"/>
                </w:rPr>
                <w:t>chicken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4052A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1160515B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A7B44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30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zemenes</w:t>
            </w:r>
          </w:p>
          <w:p w14:paraId="2B4CC668" w14:textId="32E7C562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31" w:author="Information Services" w:date="2017-05-25T17:06:00Z">
              <w:r>
                <w:rPr>
                  <w:lang w:val="lv-LV"/>
                </w:rPr>
                <w:t>strawberries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44964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CAC90E0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06BD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32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zirņi</w:t>
            </w:r>
          </w:p>
          <w:p w14:paraId="371DC33C" w14:textId="16EB34BD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33" w:author="Information Services" w:date="2017-05-25T17:06:00Z">
              <w:r>
                <w:rPr>
                  <w:lang w:val="lv-LV"/>
                </w:rPr>
                <w:t>peas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7B0F6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4E078B36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2F35A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34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zivs</w:t>
            </w:r>
          </w:p>
          <w:p w14:paraId="333ED477" w14:textId="014EADFC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35" w:author="Information Services" w:date="2017-05-25T17:06:00Z">
              <w:r>
                <w:rPr>
                  <w:lang w:val="lv-LV"/>
                </w:rPr>
                <w:t>fish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B313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063B" w:rsidRPr="00853CBC" w14:paraId="64EBBE64" w14:textId="77777777" w:rsidTr="00CB063B">
        <w:trPr>
          <w:trHeight w:val="27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5618" w14:textId="77777777" w:rsidR="00CB063B" w:rsidRDefault="00CB063B" w:rsidP="006A3C89">
            <w:pPr>
              <w:tabs>
                <w:tab w:val="left" w:pos="1985"/>
                <w:tab w:val="left" w:pos="2410"/>
              </w:tabs>
              <w:jc w:val="both"/>
              <w:rPr>
                <w:ins w:id="336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zupa</w:t>
            </w:r>
          </w:p>
          <w:p w14:paraId="12747002" w14:textId="2A749D61" w:rsidR="009155E1" w:rsidRPr="00853CBC" w:rsidRDefault="009155E1" w:rsidP="006A3C89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37" w:author="Information Services" w:date="2017-05-25T17:06:00Z">
              <w:r>
                <w:rPr>
                  <w:lang w:val="lv-LV"/>
                </w:rPr>
                <w:t>soup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9CAF4" w14:textId="77777777" w:rsidR="00CB063B" w:rsidRPr="00853CBC" w:rsidRDefault="00CB063B" w:rsidP="006A3C89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67A0D9A2" w14:textId="77777777" w:rsidR="006A3C89" w:rsidRPr="00853CBC" w:rsidRDefault="006A3C89" w:rsidP="002D3B9E">
      <w:pPr>
        <w:rPr>
          <w:lang w:val="lv-LV"/>
        </w:rPr>
        <w:sectPr w:rsidR="006A3C89" w:rsidRPr="00853CBC" w:rsidSect="00C57960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7A578839" w14:textId="6AFFD02F" w:rsidR="00917E1B" w:rsidRPr="00853CBC" w:rsidRDefault="00917E1B" w:rsidP="00917E1B">
      <w:pPr>
        <w:rPr>
          <w:lang w:val="lv-LV"/>
        </w:rPr>
      </w:pPr>
    </w:p>
    <w:p w14:paraId="76C9E314" w14:textId="77777777" w:rsidR="002F47CA" w:rsidRPr="00853CBC" w:rsidRDefault="002F47CA" w:rsidP="002D3B9E">
      <w:pPr>
        <w:rPr>
          <w:b/>
          <w:lang w:val="lv-LV"/>
        </w:rPr>
      </w:pPr>
    </w:p>
    <w:p w14:paraId="4CE50A0B" w14:textId="55CC77BB" w:rsidR="002F47CA" w:rsidRPr="00853CBC" w:rsidRDefault="002F47CA" w:rsidP="002D3B9E">
      <w:pPr>
        <w:rPr>
          <w:b/>
          <w:lang w:val="lv-LV"/>
        </w:rPr>
      </w:pPr>
      <w:r w:rsidRPr="00853CBC">
        <w:rPr>
          <w:b/>
          <w:lang w:val="lv-LV"/>
        </w:rPr>
        <w:t xml:space="preserve">6. </w:t>
      </w:r>
      <w:r w:rsidR="00AB5BF9" w:rsidRPr="00853CBC">
        <w:rPr>
          <w:b/>
          <w:lang w:val="lv-LV"/>
        </w:rPr>
        <w:t xml:space="preserve">Apģērbs un apavi </w:t>
      </w:r>
      <w:ins w:id="338" w:author="Information Services" w:date="2017-05-25T17:06:00Z">
        <w:r w:rsidR="000655C5">
          <w:rPr>
            <w:b/>
            <w:lang w:val="lv-LV"/>
          </w:rPr>
          <w:t>Cloth</w:t>
        </w:r>
      </w:ins>
      <w:ins w:id="339" w:author="Information Services" w:date="2017-05-26T13:08:00Z">
        <w:r w:rsidR="008D7786">
          <w:rPr>
            <w:b/>
            <w:lang w:val="lv-LV"/>
          </w:rPr>
          <w:t xml:space="preserve">ing </w:t>
        </w:r>
      </w:ins>
      <w:r w:rsidR="00AB5BF9" w:rsidRPr="00853CBC">
        <w:rPr>
          <w:b/>
          <w:lang w:val="lv-LV"/>
        </w:rPr>
        <w:t>(29</w:t>
      </w:r>
      <w:r w:rsidRPr="00853CBC">
        <w:rPr>
          <w:b/>
          <w:lang w:val="lv-LV"/>
        </w:rPr>
        <w:t>)</w:t>
      </w:r>
    </w:p>
    <w:p w14:paraId="6C5B07D6" w14:textId="77777777" w:rsidR="009D360D" w:rsidRPr="00853CBC" w:rsidRDefault="009D360D" w:rsidP="005B71FB">
      <w:pPr>
        <w:tabs>
          <w:tab w:val="left" w:pos="1985"/>
          <w:tab w:val="left" w:pos="2410"/>
        </w:tabs>
        <w:jc w:val="both"/>
        <w:rPr>
          <w:b/>
          <w:lang w:val="lv-LV"/>
        </w:rPr>
      </w:pPr>
    </w:p>
    <w:p w14:paraId="1DDF2302" w14:textId="77777777" w:rsidR="00C023C0" w:rsidRPr="00853CBC" w:rsidRDefault="00C023C0" w:rsidP="005B71FB">
      <w:pPr>
        <w:tabs>
          <w:tab w:val="left" w:pos="1985"/>
          <w:tab w:val="left" w:pos="2410"/>
        </w:tabs>
        <w:jc w:val="both"/>
        <w:rPr>
          <w:highlight w:val="yellow"/>
          <w:lang w:val="lv-LV"/>
        </w:rPr>
        <w:sectPr w:rsidR="00C023C0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461"/>
      </w:tblGrid>
      <w:tr w:rsidR="00AB5BF9" w:rsidRPr="00853CBC" w14:paraId="79B504E0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7F554B5A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40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lastRenderedPageBreak/>
              <w:t>apavi</w:t>
            </w:r>
          </w:p>
          <w:p w14:paraId="628BEC27" w14:textId="0638B575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41" w:author="Information Services" w:date="2017-05-25T17:06:00Z">
              <w:r>
                <w:rPr>
                  <w:lang w:val="lv-LV"/>
                </w:rPr>
                <w:t>shoes</w:t>
              </w:r>
            </w:ins>
          </w:p>
        </w:tc>
        <w:tc>
          <w:tcPr>
            <w:tcW w:w="461" w:type="dxa"/>
            <w:shd w:val="clear" w:color="auto" w:fill="auto"/>
          </w:tcPr>
          <w:p w14:paraId="2CEF7700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31B7C07B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4896036C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42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apģērbs</w:t>
            </w:r>
          </w:p>
          <w:p w14:paraId="30890953" w14:textId="3E0E2FBC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43" w:author="Information Services" w:date="2017-05-25T17:06:00Z">
              <w:r>
                <w:rPr>
                  <w:lang w:val="lv-LV"/>
                </w:rPr>
                <w:lastRenderedPageBreak/>
                <w:t>clothes</w:t>
              </w:r>
            </w:ins>
          </w:p>
        </w:tc>
        <w:tc>
          <w:tcPr>
            <w:tcW w:w="461" w:type="dxa"/>
            <w:shd w:val="clear" w:color="auto" w:fill="auto"/>
          </w:tcPr>
          <w:p w14:paraId="14378A0D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7580B7DC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414A0F8C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44" w:author="Information Services" w:date="2017-05-25T17:06:00Z"/>
                <w:lang w:val="lv-LV"/>
              </w:rPr>
            </w:pPr>
            <w:r w:rsidRPr="00853CBC">
              <w:rPr>
                <w:lang w:val="lv-LV"/>
              </w:rPr>
              <w:t>bikses</w:t>
            </w:r>
          </w:p>
          <w:p w14:paraId="71600B84" w14:textId="514335F1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45" w:author="Information Services" w:date="2017-05-25T17:06:00Z">
              <w:r>
                <w:rPr>
                  <w:lang w:val="lv-LV"/>
                </w:rPr>
                <w:t>trousers</w:t>
              </w:r>
            </w:ins>
          </w:p>
        </w:tc>
        <w:tc>
          <w:tcPr>
            <w:tcW w:w="461" w:type="dxa"/>
            <w:shd w:val="clear" w:color="auto" w:fill="auto"/>
          </w:tcPr>
          <w:p w14:paraId="0CA6C92F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01331578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6B643A0A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46" w:author="Information Services" w:date="2017-05-25T17:07:00Z"/>
                <w:lang w:val="lv-LV"/>
              </w:rPr>
            </w:pPr>
            <w:r w:rsidRPr="00853CBC">
              <w:rPr>
                <w:lang w:val="lv-LV"/>
              </w:rPr>
              <w:lastRenderedPageBreak/>
              <w:t>biksītes</w:t>
            </w:r>
          </w:p>
          <w:p w14:paraId="661A5E11" w14:textId="7F137A61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47" w:author="Information Services" w:date="2017-05-25T17:07:00Z">
              <w:r>
                <w:rPr>
                  <w:lang w:val="lv-LV"/>
                </w:rPr>
                <w:t>knickers</w:t>
              </w:r>
            </w:ins>
          </w:p>
        </w:tc>
        <w:tc>
          <w:tcPr>
            <w:tcW w:w="461" w:type="dxa"/>
            <w:shd w:val="clear" w:color="auto" w:fill="auto"/>
          </w:tcPr>
          <w:p w14:paraId="1C97A8CA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45265329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2B21E8F8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48" w:author="Information Services" w:date="2017-05-25T17:07:00Z"/>
                <w:lang w:val="lv-LV"/>
              </w:rPr>
            </w:pPr>
            <w:r w:rsidRPr="00853CBC">
              <w:rPr>
                <w:lang w:val="lv-LV"/>
              </w:rPr>
              <w:t>botes</w:t>
            </w:r>
          </w:p>
          <w:p w14:paraId="1FCB4608" w14:textId="4EF33035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49" w:author="Information Services" w:date="2017-05-25T17:07:00Z">
              <w:r>
                <w:rPr>
                  <w:lang w:val="lv-LV"/>
                </w:rPr>
                <w:lastRenderedPageBreak/>
                <w:t>high overshoes</w:t>
              </w:r>
            </w:ins>
          </w:p>
        </w:tc>
        <w:tc>
          <w:tcPr>
            <w:tcW w:w="461" w:type="dxa"/>
            <w:shd w:val="clear" w:color="auto" w:fill="auto"/>
          </w:tcPr>
          <w:p w14:paraId="544A658A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257C9447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628D5158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50" w:author="Information Services" w:date="2017-05-25T17:07:00Z"/>
                <w:lang w:val="lv-LV"/>
              </w:rPr>
            </w:pPr>
            <w:r w:rsidRPr="00853CBC">
              <w:rPr>
                <w:lang w:val="lv-LV"/>
              </w:rPr>
              <w:t>cepure</w:t>
            </w:r>
          </w:p>
          <w:p w14:paraId="6A511CF7" w14:textId="627692FB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51" w:author="Information Services" w:date="2017-05-25T17:07:00Z">
              <w:r>
                <w:rPr>
                  <w:lang w:val="lv-LV"/>
                </w:rPr>
                <w:t>hat</w:t>
              </w:r>
            </w:ins>
          </w:p>
        </w:tc>
        <w:tc>
          <w:tcPr>
            <w:tcW w:w="461" w:type="dxa"/>
            <w:shd w:val="clear" w:color="auto" w:fill="auto"/>
          </w:tcPr>
          <w:p w14:paraId="44D11E1A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2D3D6000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480211F5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52" w:author="Information Services" w:date="2017-05-25T17:08:00Z"/>
                <w:lang w:val="lv-LV"/>
              </w:rPr>
            </w:pPr>
            <w:r w:rsidRPr="00853CBC">
              <w:rPr>
                <w:lang w:val="lv-LV"/>
              </w:rPr>
              <w:lastRenderedPageBreak/>
              <w:t>cimdi</w:t>
            </w:r>
          </w:p>
          <w:p w14:paraId="3751308D" w14:textId="27C65C7A" w:rsidR="000655C5" w:rsidRPr="00853CBC" w:rsidRDefault="00742F5E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53" w:author="Information Services" w:date="2017-05-25T17:10:00Z">
              <w:r>
                <w:rPr>
                  <w:lang w:val="lv-LV"/>
                </w:rPr>
                <w:t>mittens</w:t>
              </w:r>
            </w:ins>
          </w:p>
        </w:tc>
        <w:tc>
          <w:tcPr>
            <w:tcW w:w="461" w:type="dxa"/>
            <w:shd w:val="clear" w:color="auto" w:fill="auto"/>
          </w:tcPr>
          <w:p w14:paraId="40C05303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02D11951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50789FD7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54" w:author="Information Services" w:date="2017-05-25T17:08:00Z"/>
                <w:lang w:val="lv-LV"/>
              </w:rPr>
            </w:pPr>
            <w:r w:rsidRPr="00853CBC">
              <w:rPr>
                <w:lang w:val="lv-LV"/>
              </w:rPr>
              <w:t>čības</w:t>
            </w:r>
          </w:p>
          <w:p w14:paraId="2698A589" w14:textId="3E98EB80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55" w:author="Information Services" w:date="2017-05-25T17:08:00Z">
              <w:r>
                <w:rPr>
                  <w:lang w:val="lv-LV"/>
                </w:rPr>
                <w:t>slippers</w:t>
              </w:r>
            </w:ins>
          </w:p>
        </w:tc>
        <w:tc>
          <w:tcPr>
            <w:tcW w:w="461" w:type="dxa"/>
            <w:shd w:val="clear" w:color="auto" w:fill="auto"/>
          </w:tcPr>
          <w:p w14:paraId="491341D3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041B2869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19CC0AA2" w14:textId="77777777" w:rsidR="00AB5BF9" w:rsidRDefault="00AB5BF9" w:rsidP="005B71FB">
            <w:pPr>
              <w:tabs>
                <w:tab w:val="left" w:pos="1985"/>
                <w:tab w:val="left" w:pos="2410"/>
              </w:tabs>
              <w:jc w:val="both"/>
              <w:rPr>
                <w:ins w:id="356" w:author="Information Services" w:date="2017-05-25T17:08:00Z"/>
                <w:lang w:val="lv-LV"/>
              </w:rPr>
            </w:pPr>
            <w:r w:rsidRPr="00853CBC">
              <w:rPr>
                <w:lang w:val="lv-LV"/>
              </w:rPr>
              <w:t>džemperis</w:t>
            </w:r>
          </w:p>
          <w:p w14:paraId="2AC4EDDA" w14:textId="43C0AF5C" w:rsidR="000655C5" w:rsidRPr="00853CBC" w:rsidRDefault="000655C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57" w:author="Information Services" w:date="2017-05-25T17:08:00Z">
              <w:r>
                <w:rPr>
                  <w:lang w:val="lv-LV"/>
                </w:rPr>
                <w:t>jumper</w:t>
              </w:r>
            </w:ins>
          </w:p>
        </w:tc>
        <w:tc>
          <w:tcPr>
            <w:tcW w:w="461" w:type="dxa"/>
            <w:shd w:val="clear" w:color="auto" w:fill="auto"/>
          </w:tcPr>
          <w:p w14:paraId="5FE58B3A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5FD0F7AD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32057CBF" w14:textId="77777777" w:rsidR="00AB5BF9" w:rsidRDefault="00AB5BF9" w:rsidP="009D360D">
            <w:pPr>
              <w:tabs>
                <w:tab w:val="left" w:pos="1985"/>
                <w:tab w:val="left" w:pos="2410"/>
              </w:tabs>
              <w:ind w:right="-139"/>
              <w:jc w:val="both"/>
              <w:rPr>
                <w:ins w:id="358" w:author="Information Services" w:date="2017-05-25T17:08:00Z"/>
                <w:lang w:val="lv-LV"/>
              </w:rPr>
            </w:pPr>
            <w:r w:rsidRPr="00853CBC">
              <w:rPr>
                <w:lang w:val="lv-LV"/>
              </w:rPr>
              <w:t>jaka</w:t>
            </w:r>
          </w:p>
          <w:p w14:paraId="20E9ECAF" w14:textId="178F6B27" w:rsidR="000655C5" w:rsidRPr="00853CBC" w:rsidRDefault="000655C5" w:rsidP="009D360D">
            <w:pPr>
              <w:tabs>
                <w:tab w:val="left" w:pos="1985"/>
                <w:tab w:val="left" w:pos="2410"/>
              </w:tabs>
              <w:ind w:right="-139"/>
              <w:jc w:val="both"/>
              <w:rPr>
                <w:lang w:val="lv-LV"/>
              </w:rPr>
            </w:pPr>
            <w:ins w:id="359" w:author="Information Services" w:date="2017-05-25T17:08:00Z">
              <w:r>
                <w:rPr>
                  <w:lang w:val="lv-LV"/>
                </w:rPr>
                <w:t>cardigan</w:t>
              </w:r>
            </w:ins>
          </w:p>
        </w:tc>
        <w:tc>
          <w:tcPr>
            <w:tcW w:w="461" w:type="dxa"/>
            <w:shd w:val="clear" w:color="auto" w:fill="auto"/>
          </w:tcPr>
          <w:p w14:paraId="4929B351" w14:textId="77777777" w:rsidR="00AB5BF9" w:rsidRPr="00853CBC" w:rsidRDefault="00AB5BF9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0A8ECEF1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740E80BF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60" w:author="Information Services" w:date="2017-05-25T17:08:00Z"/>
                <w:lang w:val="lv-LV"/>
              </w:rPr>
            </w:pPr>
            <w:r w:rsidRPr="00853CBC">
              <w:rPr>
                <w:lang w:val="lv-LV"/>
              </w:rPr>
              <w:t>kapuce</w:t>
            </w:r>
          </w:p>
          <w:p w14:paraId="6EBA8C19" w14:textId="6B6E0776" w:rsidR="000655C5" w:rsidRPr="00853CBC" w:rsidRDefault="000655C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61" w:author="Information Services" w:date="2017-05-25T17:08:00Z">
              <w:r>
                <w:rPr>
                  <w:lang w:val="lv-LV"/>
                </w:rPr>
                <w:t>hood</w:t>
              </w:r>
            </w:ins>
          </w:p>
        </w:tc>
        <w:tc>
          <w:tcPr>
            <w:tcW w:w="461" w:type="dxa"/>
            <w:shd w:val="clear" w:color="auto" w:fill="auto"/>
          </w:tcPr>
          <w:p w14:paraId="059D9CA3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7FB5E923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77211F3E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62" w:author="Information Services" w:date="2017-05-25T17:08:00Z"/>
                <w:lang w:val="lv-LV"/>
              </w:rPr>
            </w:pPr>
            <w:r w:rsidRPr="00853CBC">
              <w:rPr>
                <w:lang w:val="lv-LV"/>
              </w:rPr>
              <w:t>kedas</w:t>
            </w:r>
          </w:p>
          <w:p w14:paraId="23A5B018" w14:textId="4CB88496" w:rsidR="000655C5" w:rsidRPr="00853CBC" w:rsidRDefault="000655C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63" w:author="Information Services" w:date="2017-05-25T17:08:00Z">
              <w:r>
                <w:rPr>
                  <w:lang w:val="lv-LV"/>
                </w:rPr>
                <w:t>sneakers</w:t>
              </w:r>
            </w:ins>
          </w:p>
        </w:tc>
        <w:tc>
          <w:tcPr>
            <w:tcW w:w="461" w:type="dxa"/>
            <w:shd w:val="clear" w:color="auto" w:fill="auto"/>
          </w:tcPr>
          <w:p w14:paraId="26615991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0A7B3A0A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5DC33A18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64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t>kleita</w:t>
            </w:r>
          </w:p>
          <w:p w14:paraId="00BDDF47" w14:textId="25988F20" w:rsidR="000655C5" w:rsidRPr="00853CBC" w:rsidRDefault="000655C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65" w:author="Information Services" w:date="2017-05-25T17:09:00Z">
              <w:r>
                <w:rPr>
                  <w:lang w:val="lv-LV"/>
                </w:rPr>
                <w:lastRenderedPageBreak/>
                <w:t>dress</w:t>
              </w:r>
            </w:ins>
          </w:p>
        </w:tc>
        <w:tc>
          <w:tcPr>
            <w:tcW w:w="461" w:type="dxa"/>
            <w:shd w:val="clear" w:color="auto" w:fill="auto"/>
          </w:tcPr>
          <w:p w14:paraId="0F2B4824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3257AAF3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009CB6FD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66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t>kombinezons</w:t>
            </w:r>
          </w:p>
          <w:p w14:paraId="346E5003" w14:textId="1724AF7A" w:rsidR="000655C5" w:rsidRPr="00853CBC" w:rsidRDefault="000655C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67" w:author="Information Services" w:date="2017-05-25T17:09:00Z">
              <w:r>
                <w:rPr>
                  <w:lang w:val="lv-LV"/>
                </w:rPr>
                <w:t>overalls</w:t>
              </w:r>
            </w:ins>
          </w:p>
        </w:tc>
        <w:tc>
          <w:tcPr>
            <w:tcW w:w="461" w:type="dxa"/>
            <w:shd w:val="clear" w:color="auto" w:fill="auto"/>
          </w:tcPr>
          <w:p w14:paraId="07005208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1D5986DB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756C8B33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68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t>krekls</w:t>
            </w:r>
          </w:p>
          <w:p w14:paraId="68460AA6" w14:textId="60250B7D" w:rsidR="000655C5" w:rsidRPr="00853CBC" w:rsidRDefault="000655C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69" w:author="Information Services" w:date="2017-05-25T17:09:00Z">
              <w:r>
                <w:rPr>
                  <w:lang w:val="lv-LV"/>
                </w:rPr>
                <w:t>shirt</w:t>
              </w:r>
            </w:ins>
          </w:p>
        </w:tc>
        <w:tc>
          <w:tcPr>
            <w:tcW w:w="461" w:type="dxa"/>
            <w:shd w:val="clear" w:color="auto" w:fill="auto"/>
          </w:tcPr>
          <w:p w14:paraId="621366BF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76E29EB7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26BE2C33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70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t>krelles</w:t>
            </w:r>
          </w:p>
          <w:p w14:paraId="0E972E64" w14:textId="68B277F7" w:rsidR="002B6C1B" w:rsidRPr="00853CBC" w:rsidRDefault="002B6C1B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71" w:author="Information Services" w:date="2017-05-25T17:09:00Z">
              <w:r>
                <w:rPr>
                  <w:lang w:val="lv-LV"/>
                </w:rPr>
                <w:t>beads</w:t>
              </w:r>
            </w:ins>
          </w:p>
        </w:tc>
        <w:tc>
          <w:tcPr>
            <w:tcW w:w="461" w:type="dxa"/>
            <w:shd w:val="clear" w:color="auto" w:fill="auto"/>
          </w:tcPr>
          <w:p w14:paraId="58DB79F5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59305BF4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21B13DF6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72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t>kurpes</w:t>
            </w:r>
          </w:p>
          <w:p w14:paraId="6EEFD634" w14:textId="27A2CA2E" w:rsidR="002B6C1B" w:rsidRPr="00853CBC" w:rsidRDefault="002B6C1B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73" w:author="Information Services" w:date="2017-05-25T17:09:00Z">
              <w:r>
                <w:rPr>
                  <w:lang w:val="lv-LV"/>
                </w:rPr>
                <w:t>shoes</w:t>
              </w:r>
            </w:ins>
          </w:p>
        </w:tc>
        <w:tc>
          <w:tcPr>
            <w:tcW w:w="461" w:type="dxa"/>
            <w:shd w:val="clear" w:color="auto" w:fill="auto"/>
          </w:tcPr>
          <w:p w14:paraId="01F96F52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30D344DC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2B3308F3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74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t>mētelis</w:t>
            </w:r>
          </w:p>
          <w:p w14:paraId="2F447E34" w14:textId="5FEB1BA1" w:rsidR="002B6C1B" w:rsidRPr="00853CBC" w:rsidRDefault="002B6C1B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75" w:author="Information Services" w:date="2017-05-25T17:09:00Z">
              <w:r>
                <w:rPr>
                  <w:lang w:val="lv-LV"/>
                </w:rPr>
                <w:t>coat</w:t>
              </w:r>
            </w:ins>
          </w:p>
        </w:tc>
        <w:tc>
          <w:tcPr>
            <w:tcW w:w="461" w:type="dxa"/>
            <w:shd w:val="clear" w:color="auto" w:fill="auto"/>
          </w:tcPr>
          <w:p w14:paraId="71AA6435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67E3E727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598FE905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76" w:author="Information Services" w:date="2017-05-25T17:09:00Z"/>
                <w:sz w:val="18"/>
                <w:szCs w:val="18"/>
                <w:lang w:val="lv-LV"/>
              </w:rPr>
            </w:pPr>
            <w:r w:rsidRPr="00853CBC">
              <w:rPr>
                <w:sz w:val="18"/>
                <w:szCs w:val="18"/>
                <w:lang w:val="lv-LV"/>
              </w:rPr>
              <w:t>pampers/autiņbiksītes</w:t>
            </w:r>
          </w:p>
          <w:p w14:paraId="34056C49" w14:textId="00EB567D" w:rsidR="002B6C1B" w:rsidRPr="00853CBC" w:rsidRDefault="002B6C1B" w:rsidP="00EF6CBB">
            <w:pPr>
              <w:tabs>
                <w:tab w:val="left" w:pos="1985"/>
                <w:tab w:val="left" w:pos="2410"/>
              </w:tabs>
              <w:jc w:val="both"/>
              <w:rPr>
                <w:sz w:val="18"/>
                <w:szCs w:val="18"/>
                <w:lang w:val="lv-LV"/>
              </w:rPr>
            </w:pPr>
            <w:ins w:id="377" w:author="Information Services" w:date="2017-05-25T17:09:00Z">
              <w:r>
                <w:rPr>
                  <w:sz w:val="18"/>
                  <w:szCs w:val="18"/>
                  <w:lang w:val="lv-LV"/>
                </w:rPr>
                <w:t>diaper</w:t>
              </w:r>
            </w:ins>
          </w:p>
        </w:tc>
        <w:tc>
          <w:tcPr>
            <w:tcW w:w="461" w:type="dxa"/>
            <w:shd w:val="clear" w:color="auto" w:fill="auto"/>
          </w:tcPr>
          <w:p w14:paraId="4F18077B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5A6D2257" w14:textId="77777777" w:rsidTr="00AB5BF9">
        <w:trPr>
          <w:trHeight w:val="266"/>
        </w:trPr>
        <w:tc>
          <w:tcPr>
            <w:tcW w:w="1808" w:type="dxa"/>
            <w:shd w:val="clear" w:color="auto" w:fill="auto"/>
          </w:tcPr>
          <w:p w14:paraId="5F619B93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78" w:author="Information Services" w:date="2017-05-25T17:09:00Z"/>
                <w:lang w:val="lv-LV"/>
              </w:rPr>
            </w:pPr>
            <w:r w:rsidRPr="00853CBC">
              <w:rPr>
                <w:lang w:val="lv-LV"/>
              </w:rPr>
              <w:lastRenderedPageBreak/>
              <w:t>pidžama</w:t>
            </w:r>
          </w:p>
          <w:p w14:paraId="2D27AB78" w14:textId="3E9A5003" w:rsidR="002B6C1B" w:rsidRPr="00853CBC" w:rsidRDefault="002B6C1B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79" w:author="Information Services" w:date="2017-05-25T17:09:00Z">
              <w:r>
                <w:rPr>
                  <w:lang w:val="lv-LV"/>
                </w:rPr>
                <w:t>pajamas</w:t>
              </w:r>
            </w:ins>
          </w:p>
        </w:tc>
        <w:tc>
          <w:tcPr>
            <w:tcW w:w="461" w:type="dxa"/>
            <w:shd w:val="clear" w:color="auto" w:fill="auto"/>
          </w:tcPr>
          <w:p w14:paraId="65E9EE70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10CA38CD" w14:textId="77777777" w:rsidTr="00AB5BF9">
        <w:trPr>
          <w:trHeight w:val="267"/>
        </w:trPr>
        <w:tc>
          <w:tcPr>
            <w:tcW w:w="1808" w:type="dxa"/>
            <w:shd w:val="clear" w:color="auto" w:fill="auto"/>
          </w:tcPr>
          <w:p w14:paraId="7FD683AA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80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pirkstaiņi</w:t>
            </w:r>
          </w:p>
          <w:p w14:paraId="27CB53C6" w14:textId="63861EAC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81" w:author="Information Services" w:date="2017-05-25T17:10:00Z">
              <w:r>
                <w:rPr>
                  <w:lang w:val="lv-LV"/>
                </w:rPr>
                <w:t>gloves</w:t>
              </w:r>
            </w:ins>
          </w:p>
        </w:tc>
        <w:tc>
          <w:tcPr>
            <w:tcW w:w="461" w:type="dxa"/>
            <w:shd w:val="clear" w:color="auto" w:fill="auto"/>
          </w:tcPr>
          <w:p w14:paraId="3E59A98C" w14:textId="77777777" w:rsidR="00AB5BF9" w:rsidRPr="00853CBC" w:rsidRDefault="00AB5BF9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722971A9" w14:textId="77777777" w:rsidTr="00AB5BF9">
        <w:trPr>
          <w:trHeight w:val="26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38786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82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pogas</w:t>
            </w:r>
          </w:p>
          <w:p w14:paraId="38F1DB40" w14:textId="3E82EDC1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83" w:author="Information Services" w:date="2017-05-25T17:10:00Z">
              <w:r>
                <w:rPr>
                  <w:lang w:val="lv-LV"/>
                </w:rPr>
                <w:t>buttons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0ABB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777CF8BD" w14:textId="77777777" w:rsidTr="00AB5BF9">
        <w:trPr>
          <w:trHeight w:val="267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7E94B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84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sandales</w:t>
            </w:r>
          </w:p>
          <w:p w14:paraId="3AFA5668" w14:textId="3EEDB677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85" w:author="Information Services" w:date="2017-05-25T17:10:00Z">
              <w:r>
                <w:rPr>
                  <w:lang w:val="lv-LV"/>
                </w:rPr>
                <w:t>sandals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B0EB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6765EA9C" w14:textId="77777777" w:rsidTr="00AB5BF9">
        <w:trPr>
          <w:trHeight w:val="26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D35D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86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svārki</w:t>
            </w:r>
          </w:p>
          <w:p w14:paraId="105F74E8" w14:textId="36227259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87" w:author="Information Services" w:date="2017-05-25T17:10:00Z">
              <w:r>
                <w:rPr>
                  <w:lang w:val="lv-LV"/>
                </w:rPr>
                <w:t>skirt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4A0B4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438A0C6F" w14:textId="77777777" w:rsidTr="00AB5BF9">
        <w:trPr>
          <w:trHeight w:val="26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998D2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88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šalle</w:t>
            </w:r>
          </w:p>
          <w:p w14:paraId="4BE65EFA" w14:textId="2A35FAD0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89" w:author="Information Services" w:date="2017-05-25T17:10:00Z">
              <w:r>
                <w:rPr>
                  <w:lang w:val="lv-LV"/>
                </w:rPr>
                <w:t>scarf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83C5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31BC673F" w14:textId="77777777" w:rsidTr="00AB5BF9">
        <w:trPr>
          <w:trHeight w:val="267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3BC20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90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šorti/īsbikses</w:t>
            </w:r>
          </w:p>
          <w:p w14:paraId="220BDF6F" w14:textId="02B50B2B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91" w:author="Information Services" w:date="2017-05-25T17:10:00Z">
              <w:r>
                <w:rPr>
                  <w:lang w:val="lv-LV"/>
                </w:rPr>
                <w:lastRenderedPageBreak/>
                <w:t>shorts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76863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1A5D45D1" w14:textId="77777777" w:rsidTr="00AB5BF9">
        <w:trPr>
          <w:trHeight w:val="267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27B1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92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zābaki</w:t>
            </w:r>
          </w:p>
          <w:p w14:paraId="23D1A817" w14:textId="47519E8C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93" w:author="Information Services" w:date="2017-05-25T17:10:00Z">
              <w:r>
                <w:rPr>
                  <w:lang w:val="lv-LV"/>
                </w:rPr>
                <w:t>boots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A49C8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4DAE393A" w14:textId="77777777" w:rsidTr="00AB5BF9">
        <w:trPr>
          <w:trHeight w:val="26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C4B56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94" w:author="Information Services" w:date="2017-05-25T17:10:00Z"/>
                <w:lang w:val="lv-LV"/>
              </w:rPr>
            </w:pPr>
            <w:r w:rsidRPr="00853CBC">
              <w:rPr>
                <w:lang w:val="lv-LV"/>
              </w:rPr>
              <w:t>zeķbikses</w:t>
            </w:r>
          </w:p>
          <w:p w14:paraId="074C1355" w14:textId="2122D9FE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95" w:author="Information Services" w:date="2017-05-25T17:10:00Z">
              <w:r>
                <w:rPr>
                  <w:lang w:val="lv-LV"/>
                </w:rPr>
                <w:t>tights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E6465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AB5BF9" w:rsidRPr="00853CBC" w14:paraId="47E19F32" w14:textId="77777777" w:rsidTr="00AB5BF9">
        <w:trPr>
          <w:trHeight w:val="267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19E25" w14:textId="77777777" w:rsidR="00AB5BF9" w:rsidRDefault="00AB5BF9" w:rsidP="00EF6CBB">
            <w:pPr>
              <w:tabs>
                <w:tab w:val="left" w:pos="1985"/>
                <w:tab w:val="left" w:pos="2410"/>
              </w:tabs>
              <w:jc w:val="both"/>
              <w:rPr>
                <w:ins w:id="396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t>zeķes</w:t>
            </w:r>
          </w:p>
          <w:p w14:paraId="2FD64B4D" w14:textId="2BECC61D" w:rsidR="00742F5E" w:rsidRPr="00853CBC" w:rsidRDefault="00742F5E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397" w:author="Information Services" w:date="2017-05-25T17:11:00Z">
              <w:r>
                <w:rPr>
                  <w:lang w:val="lv-LV"/>
                </w:rPr>
                <w:t>socks</w:t>
              </w:r>
            </w:ins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8BA9" w14:textId="77777777" w:rsidR="00AB5BF9" w:rsidRPr="00853CBC" w:rsidRDefault="00AB5BF9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28FF4104" w14:textId="77777777" w:rsidR="009D360D" w:rsidRPr="00853CBC" w:rsidRDefault="009D360D" w:rsidP="002D3B9E">
      <w:pPr>
        <w:rPr>
          <w:lang w:val="lv-LV"/>
        </w:rPr>
        <w:sectPr w:rsidR="009D360D" w:rsidRPr="00853CBC" w:rsidSect="00C57960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6CB442F9" w14:textId="77777777" w:rsidR="001D568A" w:rsidRPr="00853CBC" w:rsidRDefault="001D568A" w:rsidP="00917E1B">
      <w:pPr>
        <w:rPr>
          <w:lang w:val="lv-LV"/>
        </w:rPr>
      </w:pPr>
    </w:p>
    <w:p w14:paraId="7987E981" w14:textId="5C3FDDFC" w:rsidR="002F47CA" w:rsidRPr="00853CBC" w:rsidRDefault="002F47CA" w:rsidP="002D3B9E">
      <w:pPr>
        <w:rPr>
          <w:b/>
          <w:lang w:val="lv-LV"/>
        </w:rPr>
      </w:pPr>
      <w:r w:rsidRPr="00853CBC">
        <w:rPr>
          <w:b/>
          <w:lang w:val="lv-LV"/>
        </w:rPr>
        <w:t xml:space="preserve">7. </w:t>
      </w:r>
      <w:r w:rsidR="00B9600A" w:rsidRPr="00853CBC">
        <w:rPr>
          <w:b/>
          <w:lang w:val="lv-LV"/>
        </w:rPr>
        <w:t>Ķermeņa daļas</w:t>
      </w:r>
      <w:ins w:id="398" w:author="Information Services" w:date="2017-05-25T17:11:00Z">
        <w:r w:rsidR="00634615">
          <w:rPr>
            <w:b/>
            <w:lang w:val="lv-LV"/>
          </w:rPr>
          <w:t xml:space="preserve"> Bodyparts</w:t>
        </w:r>
      </w:ins>
      <w:r w:rsidR="00B9600A" w:rsidRPr="00853CBC">
        <w:rPr>
          <w:b/>
          <w:lang w:val="lv-LV"/>
        </w:rPr>
        <w:t xml:space="preserve"> (29</w:t>
      </w:r>
      <w:r w:rsidRPr="00853CBC">
        <w:rPr>
          <w:b/>
          <w:lang w:val="lv-LV"/>
        </w:rPr>
        <w:t>)</w:t>
      </w:r>
    </w:p>
    <w:p w14:paraId="7410B094" w14:textId="77777777" w:rsidR="00F15D77" w:rsidRPr="00853CBC" w:rsidRDefault="00F15D77" w:rsidP="002D3B9E">
      <w:pPr>
        <w:rPr>
          <w:b/>
          <w:lang w:val="lv-LV"/>
        </w:rPr>
      </w:pPr>
    </w:p>
    <w:p w14:paraId="0541298C" w14:textId="77777777" w:rsidR="00E61203" w:rsidRPr="00853CBC" w:rsidRDefault="00E61203" w:rsidP="005B71FB">
      <w:pPr>
        <w:tabs>
          <w:tab w:val="left" w:pos="1985"/>
          <w:tab w:val="left" w:pos="2410"/>
        </w:tabs>
        <w:jc w:val="both"/>
        <w:rPr>
          <w:lang w:val="lv-LV"/>
        </w:rPr>
        <w:sectPr w:rsidR="00E61203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465"/>
      </w:tblGrid>
      <w:tr w:rsidR="00B9600A" w:rsidRPr="00853CBC" w14:paraId="009F8F9F" w14:textId="77777777" w:rsidTr="00B9600A">
        <w:tc>
          <w:tcPr>
            <w:tcW w:w="1804" w:type="dxa"/>
            <w:shd w:val="clear" w:color="auto" w:fill="auto"/>
          </w:tcPr>
          <w:p w14:paraId="19340183" w14:textId="77777777" w:rsidR="00B9600A" w:rsidRDefault="00D64217" w:rsidP="005B71FB">
            <w:pPr>
              <w:tabs>
                <w:tab w:val="left" w:pos="1985"/>
                <w:tab w:val="left" w:pos="2410"/>
              </w:tabs>
              <w:jc w:val="both"/>
              <w:rPr>
                <w:ins w:id="399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lastRenderedPageBreak/>
              <w:t>acs/</w:t>
            </w:r>
            <w:r w:rsidR="00B9600A" w:rsidRPr="00853CBC">
              <w:rPr>
                <w:lang w:val="lv-LV"/>
              </w:rPr>
              <w:t>acis</w:t>
            </w:r>
          </w:p>
          <w:p w14:paraId="2EE3FAE0" w14:textId="331A4407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00" w:author="Information Services" w:date="2017-05-25T17:11:00Z">
              <w:r>
                <w:rPr>
                  <w:lang w:val="lv-LV"/>
                </w:rPr>
                <w:t>eye/eyes</w:t>
              </w:r>
            </w:ins>
          </w:p>
        </w:tc>
        <w:tc>
          <w:tcPr>
            <w:tcW w:w="465" w:type="dxa"/>
            <w:shd w:val="clear" w:color="auto" w:fill="auto"/>
          </w:tcPr>
          <w:p w14:paraId="7B1C1D5E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6A4532A" w14:textId="77777777" w:rsidTr="00B9600A">
        <w:tc>
          <w:tcPr>
            <w:tcW w:w="1804" w:type="dxa"/>
            <w:shd w:val="clear" w:color="auto" w:fill="auto"/>
          </w:tcPr>
          <w:p w14:paraId="11B07D03" w14:textId="77777777" w:rsidR="00B9600A" w:rsidRDefault="00D64217" w:rsidP="005B71FB">
            <w:pPr>
              <w:tabs>
                <w:tab w:val="left" w:pos="1985"/>
                <w:tab w:val="left" w:pos="2410"/>
              </w:tabs>
              <w:jc w:val="both"/>
              <w:rPr>
                <w:ins w:id="401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t>auss/</w:t>
            </w:r>
            <w:r w:rsidR="00B9600A" w:rsidRPr="00853CBC">
              <w:rPr>
                <w:lang w:val="lv-LV"/>
              </w:rPr>
              <w:t>ausis</w:t>
            </w:r>
          </w:p>
          <w:p w14:paraId="04556C9B" w14:textId="3AB8A5F8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02" w:author="Information Services" w:date="2017-05-25T17:11:00Z">
              <w:r>
                <w:rPr>
                  <w:lang w:val="lv-LV"/>
                </w:rPr>
                <w:t>ear/ears</w:t>
              </w:r>
            </w:ins>
          </w:p>
        </w:tc>
        <w:tc>
          <w:tcPr>
            <w:tcW w:w="465" w:type="dxa"/>
            <w:shd w:val="clear" w:color="auto" w:fill="auto"/>
          </w:tcPr>
          <w:p w14:paraId="5C341F5E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3488ADC9" w14:textId="77777777" w:rsidTr="00B9600A">
        <w:tc>
          <w:tcPr>
            <w:tcW w:w="1804" w:type="dxa"/>
            <w:shd w:val="clear" w:color="auto" w:fill="auto"/>
          </w:tcPr>
          <w:p w14:paraId="71280007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03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t>celis</w:t>
            </w:r>
          </w:p>
          <w:p w14:paraId="79175011" w14:textId="2695FE10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04" w:author="Information Services" w:date="2017-05-25T17:11:00Z">
              <w:r>
                <w:rPr>
                  <w:lang w:val="lv-LV"/>
                </w:rPr>
                <w:t>knee</w:t>
              </w:r>
            </w:ins>
          </w:p>
        </w:tc>
        <w:tc>
          <w:tcPr>
            <w:tcW w:w="465" w:type="dxa"/>
            <w:shd w:val="clear" w:color="auto" w:fill="auto"/>
          </w:tcPr>
          <w:p w14:paraId="0E6785E7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2645EE78" w14:textId="77777777" w:rsidTr="00B9600A">
        <w:tc>
          <w:tcPr>
            <w:tcW w:w="1804" w:type="dxa"/>
            <w:shd w:val="clear" w:color="auto" w:fill="auto"/>
          </w:tcPr>
          <w:p w14:paraId="6340667B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05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t>deguns</w:t>
            </w:r>
          </w:p>
          <w:p w14:paraId="7A7FBAB4" w14:textId="38A85F24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06" w:author="Information Services" w:date="2017-05-25T17:11:00Z">
              <w:r>
                <w:rPr>
                  <w:lang w:val="lv-LV"/>
                </w:rPr>
                <w:t>nose</w:t>
              </w:r>
            </w:ins>
          </w:p>
        </w:tc>
        <w:tc>
          <w:tcPr>
            <w:tcW w:w="465" w:type="dxa"/>
            <w:shd w:val="clear" w:color="auto" w:fill="auto"/>
          </w:tcPr>
          <w:p w14:paraId="112A7E8F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43345BCA" w14:textId="77777777" w:rsidTr="00B9600A">
        <w:tc>
          <w:tcPr>
            <w:tcW w:w="1804" w:type="dxa"/>
            <w:shd w:val="clear" w:color="auto" w:fill="auto"/>
          </w:tcPr>
          <w:p w14:paraId="08C9A38A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07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t>dibens</w:t>
            </w:r>
          </w:p>
          <w:p w14:paraId="63DA461C" w14:textId="3A939B88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08" w:author="Information Services" w:date="2017-05-25T17:11:00Z">
              <w:r>
                <w:rPr>
                  <w:lang w:val="lv-LV"/>
                </w:rPr>
                <w:t>bottom</w:t>
              </w:r>
            </w:ins>
          </w:p>
        </w:tc>
        <w:tc>
          <w:tcPr>
            <w:tcW w:w="465" w:type="dxa"/>
            <w:shd w:val="clear" w:color="auto" w:fill="auto"/>
          </w:tcPr>
          <w:p w14:paraId="47C09C2E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7DEEC068" w14:textId="77777777" w:rsidTr="00B9600A">
        <w:tc>
          <w:tcPr>
            <w:tcW w:w="1804" w:type="dxa"/>
            <w:shd w:val="clear" w:color="auto" w:fill="auto"/>
          </w:tcPr>
          <w:p w14:paraId="4BC2854D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09" w:author="Information Services" w:date="2017-05-25T17:11:00Z"/>
                <w:lang w:val="lv-LV"/>
              </w:rPr>
            </w:pPr>
            <w:r w:rsidRPr="00853CBC">
              <w:rPr>
                <w:lang w:val="lv-LV"/>
              </w:rPr>
              <w:t>elkonis</w:t>
            </w:r>
          </w:p>
          <w:p w14:paraId="4AB22E5F" w14:textId="0080AD19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10" w:author="Information Services" w:date="2017-05-25T17:11:00Z">
              <w:r>
                <w:rPr>
                  <w:lang w:val="lv-LV"/>
                </w:rPr>
                <w:t>elbow</w:t>
              </w:r>
            </w:ins>
          </w:p>
        </w:tc>
        <w:tc>
          <w:tcPr>
            <w:tcW w:w="465" w:type="dxa"/>
            <w:shd w:val="clear" w:color="auto" w:fill="auto"/>
          </w:tcPr>
          <w:p w14:paraId="30A9D21F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2D2E154" w14:textId="77777777" w:rsidTr="00B9600A">
        <w:tc>
          <w:tcPr>
            <w:tcW w:w="1804" w:type="dxa"/>
            <w:shd w:val="clear" w:color="auto" w:fill="auto"/>
          </w:tcPr>
          <w:p w14:paraId="637D4E8E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11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galva</w:t>
            </w:r>
          </w:p>
          <w:p w14:paraId="4B584B1E" w14:textId="593B7973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12" w:author="Information Services" w:date="2017-05-25T17:12:00Z">
              <w:r>
                <w:rPr>
                  <w:lang w:val="lv-LV"/>
                </w:rPr>
                <w:t>head</w:t>
              </w:r>
            </w:ins>
          </w:p>
        </w:tc>
        <w:tc>
          <w:tcPr>
            <w:tcW w:w="465" w:type="dxa"/>
            <w:shd w:val="clear" w:color="auto" w:fill="auto"/>
          </w:tcPr>
          <w:p w14:paraId="1546A920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75E6689A" w14:textId="77777777" w:rsidTr="00B9600A">
        <w:tc>
          <w:tcPr>
            <w:tcW w:w="1804" w:type="dxa"/>
            <w:shd w:val="clear" w:color="auto" w:fill="auto"/>
          </w:tcPr>
          <w:p w14:paraId="59AF0A3E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13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kāja</w:t>
            </w:r>
          </w:p>
          <w:p w14:paraId="7F1B2FE6" w14:textId="2B28C1B8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14" w:author="Information Services" w:date="2017-05-25T17:12:00Z">
              <w:r>
                <w:rPr>
                  <w:lang w:val="lv-LV"/>
                </w:rPr>
                <w:t>leg</w:t>
              </w:r>
            </w:ins>
          </w:p>
        </w:tc>
        <w:tc>
          <w:tcPr>
            <w:tcW w:w="465" w:type="dxa"/>
            <w:shd w:val="clear" w:color="auto" w:fill="auto"/>
          </w:tcPr>
          <w:p w14:paraId="51098955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0B4868D1" w14:textId="77777777" w:rsidTr="00B9600A">
        <w:tc>
          <w:tcPr>
            <w:tcW w:w="1804" w:type="dxa"/>
            <w:shd w:val="clear" w:color="auto" w:fill="auto"/>
          </w:tcPr>
          <w:p w14:paraId="559C7779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15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lastRenderedPageBreak/>
              <w:t>kakls</w:t>
            </w:r>
          </w:p>
          <w:p w14:paraId="2347DD46" w14:textId="6EA04FAB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16" w:author="Information Services" w:date="2017-05-25T17:12:00Z">
              <w:r>
                <w:rPr>
                  <w:lang w:val="lv-LV"/>
                </w:rPr>
                <w:t>neck</w:t>
              </w:r>
            </w:ins>
          </w:p>
        </w:tc>
        <w:tc>
          <w:tcPr>
            <w:tcW w:w="465" w:type="dxa"/>
            <w:shd w:val="clear" w:color="auto" w:fill="auto"/>
          </w:tcPr>
          <w:p w14:paraId="17008DB0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FA24684" w14:textId="77777777" w:rsidTr="00B9600A">
        <w:tc>
          <w:tcPr>
            <w:tcW w:w="1804" w:type="dxa"/>
            <w:shd w:val="clear" w:color="auto" w:fill="auto"/>
          </w:tcPr>
          <w:p w14:paraId="171D56D9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17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lūpas</w:t>
            </w:r>
          </w:p>
          <w:p w14:paraId="73E9BF2A" w14:textId="5B9982E5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18" w:author="Information Services" w:date="2017-05-25T17:12:00Z">
              <w:r>
                <w:rPr>
                  <w:lang w:val="lv-LV"/>
                </w:rPr>
                <w:t>lip</w:t>
              </w:r>
            </w:ins>
          </w:p>
        </w:tc>
        <w:tc>
          <w:tcPr>
            <w:tcW w:w="465" w:type="dxa"/>
            <w:shd w:val="clear" w:color="auto" w:fill="auto"/>
          </w:tcPr>
          <w:p w14:paraId="695792A9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66C31936" w14:textId="77777777" w:rsidTr="00B9600A">
        <w:tc>
          <w:tcPr>
            <w:tcW w:w="1804" w:type="dxa"/>
            <w:shd w:val="clear" w:color="auto" w:fill="auto"/>
          </w:tcPr>
          <w:p w14:paraId="2B3F70A5" w14:textId="77777777" w:rsidR="00B9600A" w:rsidRDefault="00B9600A" w:rsidP="005B71FB">
            <w:pPr>
              <w:tabs>
                <w:tab w:val="left" w:pos="1985"/>
                <w:tab w:val="left" w:pos="2410"/>
              </w:tabs>
              <w:jc w:val="both"/>
              <w:rPr>
                <w:ins w:id="419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mati</w:t>
            </w:r>
          </w:p>
          <w:p w14:paraId="6F783015" w14:textId="3BD14188" w:rsidR="00634615" w:rsidRPr="00853CBC" w:rsidRDefault="00634615" w:rsidP="005B71F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20" w:author="Information Services" w:date="2017-05-25T17:12:00Z">
              <w:r>
                <w:rPr>
                  <w:lang w:val="lv-LV"/>
                </w:rPr>
                <w:t>hear</w:t>
              </w:r>
            </w:ins>
          </w:p>
        </w:tc>
        <w:tc>
          <w:tcPr>
            <w:tcW w:w="465" w:type="dxa"/>
            <w:shd w:val="clear" w:color="auto" w:fill="auto"/>
          </w:tcPr>
          <w:p w14:paraId="70D998AD" w14:textId="77777777" w:rsidR="00B9600A" w:rsidRPr="00853CBC" w:rsidRDefault="00B9600A" w:rsidP="005B71F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7D306B5" w14:textId="77777777" w:rsidTr="00B9600A">
        <w:tc>
          <w:tcPr>
            <w:tcW w:w="1804" w:type="dxa"/>
            <w:shd w:val="clear" w:color="auto" w:fill="auto"/>
          </w:tcPr>
          <w:p w14:paraId="65CBE535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21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mēle</w:t>
            </w:r>
          </w:p>
          <w:p w14:paraId="65AB09E7" w14:textId="5A25042F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22" w:author="Information Services" w:date="2017-05-25T17:12:00Z">
              <w:r>
                <w:rPr>
                  <w:lang w:val="lv-LV"/>
                </w:rPr>
                <w:t>tongue</w:t>
              </w:r>
            </w:ins>
          </w:p>
        </w:tc>
        <w:tc>
          <w:tcPr>
            <w:tcW w:w="465" w:type="dxa"/>
            <w:shd w:val="clear" w:color="auto" w:fill="auto"/>
          </w:tcPr>
          <w:p w14:paraId="6DA7C239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1E9B4AE9" w14:textId="77777777" w:rsidTr="00B9600A">
        <w:tc>
          <w:tcPr>
            <w:tcW w:w="1804" w:type="dxa"/>
            <w:shd w:val="clear" w:color="auto" w:fill="auto"/>
          </w:tcPr>
          <w:p w14:paraId="591E686C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23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mugura</w:t>
            </w:r>
          </w:p>
          <w:p w14:paraId="55B52D49" w14:textId="7E98DFE8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24" w:author="Information Services" w:date="2017-05-25T17:12:00Z">
              <w:r>
                <w:rPr>
                  <w:lang w:val="lv-LV"/>
                </w:rPr>
                <w:t>back</w:t>
              </w:r>
            </w:ins>
          </w:p>
        </w:tc>
        <w:tc>
          <w:tcPr>
            <w:tcW w:w="465" w:type="dxa"/>
            <w:shd w:val="clear" w:color="auto" w:fill="auto"/>
          </w:tcPr>
          <w:p w14:paraId="22973A10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3ED1199D" w14:textId="77777777" w:rsidTr="00B9600A">
        <w:tc>
          <w:tcPr>
            <w:tcW w:w="1804" w:type="dxa"/>
            <w:shd w:val="clear" w:color="auto" w:fill="auto"/>
          </w:tcPr>
          <w:p w14:paraId="49D2BDF8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25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mute</w:t>
            </w:r>
          </w:p>
          <w:p w14:paraId="469590FB" w14:textId="34CEA225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26" w:author="Information Services" w:date="2017-05-25T17:12:00Z">
              <w:r>
                <w:rPr>
                  <w:lang w:val="lv-LV"/>
                </w:rPr>
                <w:t>mouth</w:t>
              </w:r>
            </w:ins>
          </w:p>
        </w:tc>
        <w:tc>
          <w:tcPr>
            <w:tcW w:w="465" w:type="dxa"/>
            <w:shd w:val="clear" w:color="auto" w:fill="auto"/>
          </w:tcPr>
          <w:p w14:paraId="72E7B9D5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7259F795" w14:textId="77777777" w:rsidTr="00B9600A">
        <w:tc>
          <w:tcPr>
            <w:tcW w:w="1804" w:type="dxa"/>
            <w:shd w:val="clear" w:color="auto" w:fill="auto"/>
          </w:tcPr>
          <w:p w14:paraId="37613725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27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naba</w:t>
            </w:r>
          </w:p>
          <w:p w14:paraId="76D071FA" w14:textId="278D618E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28" w:author="Information Services" w:date="2017-05-25T17:12:00Z">
              <w:r>
                <w:rPr>
                  <w:lang w:val="lv-LV"/>
                </w:rPr>
                <w:t>navel/belly-button</w:t>
              </w:r>
            </w:ins>
          </w:p>
        </w:tc>
        <w:tc>
          <w:tcPr>
            <w:tcW w:w="465" w:type="dxa"/>
            <w:shd w:val="clear" w:color="auto" w:fill="auto"/>
          </w:tcPr>
          <w:p w14:paraId="35B16AC6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43025E65" w14:textId="77777777" w:rsidTr="00B9600A">
        <w:tc>
          <w:tcPr>
            <w:tcW w:w="1804" w:type="dxa"/>
            <w:shd w:val="clear" w:color="auto" w:fill="auto"/>
          </w:tcPr>
          <w:p w14:paraId="0291B09B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29" w:author="Information Services" w:date="2017-05-25T17:12:00Z"/>
                <w:lang w:val="lv-LV"/>
              </w:rPr>
            </w:pPr>
            <w:r w:rsidRPr="00853CBC">
              <w:rPr>
                <w:lang w:val="lv-LV"/>
              </w:rPr>
              <w:t>nagi</w:t>
            </w:r>
          </w:p>
          <w:p w14:paraId="007BFE2D" w14:textId="2A30EE7F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30" w:author="Information Services" w:date="2017-05-25T17:12:00Z">
              <w:r>
                <w:rPr>
                  <w:lang w:val="lv-LV"/>
                </w:rPr>
                <w:t>nails</w:t>
              </w:r>
            </w:ins>
          </w:p>
        </w:tc>
        <w:tc>
          <w:tcPr>
            <w:tcW w:w="465" w:type="dxa"/>
            <w:shd w:val="clear" w:color="auto" w:fill="auto"/>
          </w:tcPr>
          <w:p w14:paraId="2FD2BF51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5405603" w14:textId="77777777" w:rsidTr="00B9600A">
        <w:tc>
          <w:tcPr>
            <w:tcW w:w="1804" w:type="dxa"/>
            <w:shd w:val="clear" w:color="auto" w:fill="auto"/>
          </w:tcPr>
          <w:p w14:paraId="323A3CDB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31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lastRenderedPageBreak/>
              <w:t>piere</w:t>
            </w:r>
          </w:p>
          <w:p w14:paraId="4CEC111C" w14:textId="7F3D694F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32" w:author="Information Services" w:date="2017-05-25T17:13:00Z">
              <w:r>
                <w:rPr>
                  <w:lang w:val="lv-LV"/>
                </w:rPr>
                <w:t>forehead</w:t>
              </w:r>
            </w:ins>
          </w:p>
        </w:tc>
        <w:tc>
          <w:tcPr>
            <w:tcW w:w="465" w:type="dxa"/>
            <w:shd w:val="clear" w:color="auto" w:fill="auto"/>
          </w:tcPr>
          <w:p w14:paraId="17593B30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403474D9" w14:textId="77777777" w:rsidTr="00B9600A">
        <w:tc>
          <w:tcPr>
            <w:tcW w:w="1804" w:type="dxa"/>
            <w:shd w:val="clear" w:color="auto" w:fill="auto"/>
          </w:tcPr>
          <w:p w14:paraId="71FDEE09" w14:textId="77777777" w:rsidR="00B9600A" w:rsidRDefault="00D64217" w:rsidP="00EF6CBB">
            <w:pPr>
              <w:tabs>
                <w:tab w:val="left" w:pos="1985"/>
                <w:tab w:val="left" w:pos="2410"/>
              </w:tabs>
              <w:jc w:val="both"/>
              <w:rPr>
                <w:ins w:id="433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pirksts/</w:t>
            </w:r>
            <w:r w:rsidR="00B9600A" w:rsidRPr="00853CBC">
              <w:rPr>
                <w:lang w:val="lv-LV"/>
              </w:rPr>
              <w:t>pirksti</w:t>
            </w:r>
          </w:p>
          <w:p w14:paraId="20308610" w14:textId="1CB51A4A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34" w:author="Information Services" w:date="2017-05-25T17:13:00Z">
              <w:r>
                <w:rPr>
                  <w:lang w:val="lv-LV"/>
                </w:rPr>
                <w:t>finger/fingers (also toe/toes)</w:t>
              </w:r>
            </w:ins>
          </w:p>
        </w:tc>
        <w:tc>
          <w:tcPr>
            <w:tcW w:w="465" w:type="dxa"/>
            <w:shd w:val="clear" w:color="auto" w:fill="auto"/>
          </w:tcPr>
          <w:p w14:paraId="0093C68B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4BD82AA2" w14:textId="77777777" w:rsidTr="00B9600A">
        <w:tc>
          <w:tcPr>
            <w:tcW w:w="1804" w:type="dxa"/>
            <w:shd w:val="clear" w:color="auto" w:fill="auto"/>
          </w:tcPr>
          <w:p w14:paraId="6ABE5D40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35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plauksta</w:t>
            </w:r>
          </w:p>
          <w:p w14:paraId="37738512" w14:textId="240C4E52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36" w:author="Information Services" w:date="2017-05-25T17:13:00Z">
              <w:r>
                <w:rPr>
                  <w:lang w:val="lv-LV"/>
                </w:rPr>
                <w:t>palm</w:t>
              </w:r>
            </w:ins>
          </w:p>
        </w:tc>
        <w:tc>
          <w:tcPr>
            <w:tcW w:w="465" w:type="dxa"/>
            <w:shd w:val="clear" w:color="auto" w:fill="auto"/>
          </w:tcPr>
          <w:p w14:paraId="65C4D97B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071352B5" w14:textId="77777777" w:rsidTr="00B9600A">
        <w:tc>
          <w:tcPr>
            <w:tcW w:w="1804" w:type="dxa"/>
            <w:shd w:val="clear" w:color="auto" w:fill="auto"/>
          </w:tcPr>
          <w:p w14:paraId="0725731D" w14:textId="77777777" w:rsidR="00B9600A" w:rsidRDefault="00D64217" w:rsidP="00EF6CBB">
            <w:pPr>
              <w:tabs>
                <w:tab w:val="left" w:pos="1985"/>
                <w:tab w:val="left" w:pos="2410"/>
              </w:tabs>
              <w:jc w:val="both"/>
              <w:rPr>
                <w:ins w:id="437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plecs/</w:t>
            </w:r>
            <w:r w:rsidR="00B9600A" w:rsidRPr="00853CBC">
              <w:rPr>
                <w:lang w:val="lv-LV"/>
              </w:rPr>
              <w:t>pleci</w:t>
            </w:r>
          </w:p>
          <w:p w14:paraId="3EE878B8" w14:textId="42BDD269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38" w:author="Information Services" w:date="2017-05-25T17:13:00Z">
              <w:r>
                <w:rPr>
                  <w:lang w:val="lv-LV"/>
                </w:rPr>
                <w:t>shoulder/shoulders</w:t>
              </w:r>
            </w:ins>
          </w:p>
        </w:tc>
        <w:tc>
          <w:tcPr>
            <w:tcW w:w="465" w:type="dxa"/>
            <w:shd w:val="clear" w:color="auto" w:fill="auto"/>
          </w:tcPr>
          <w:p w14:paraId="776C0BF3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BFE8F40" w14:textId="77777777" w:rsidTr="00B9600A">
        <w:tc>
          <w:tcPr>
            <w:tcW w:w="1804" w:type="dxa"/>
            <w:shd w:val="clear" w:color="auto" w:fill="auto"/>
          </w:tcPr>
          <w:p w14:paraId="073DECCD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39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roka</w:t>
            </w:r>
          </w:p>
          <w:p w14:paraId="0B588CC0" w14:textId="6DB2221A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40" w:author="Information Services" w:date="2017-05-25T17:13:00Z">
              <w:r>
                <w:rPr>
                  <w:lang w:val="lv-LV"/>
                </w:rPr>
                <w:t>arm</w:t>
              </w:r>
            </w:ins>
          </w:p>
        </w:tc>
        <w:tc>
          <w:tcPr>
            <w:tcW w:w="465" w:type="dxa"/>
            <w:shd w:val="clear" w:color="auto" w:fill="auto"/>
          </w:tcPr>
          <w:p w14:paraId="5F1C4E8E" w14:textId="77777777" w:rsidR="00B9600A" w:rsidRPr="00853CBC" w:rsidRDefault="00B9600A" w:rsidP="00EF6CBB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13155936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33109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41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seja</w:t>
            </w:r>
          </w:p>
          <w:p w14:paraId="4FCA7925" w14:textId="720D0E31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42" w:author="Information Services" w:date="2017-05-25T17:13:00Z">
              <w:r>
                <w:rPr>
                  <w:lang w:val="lv-LV"/>
                </w:rPr>
                <w:t>face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653B0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341CF302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6B87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43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sirds</w:t>
            </w:r>
          </w:p>
          <w:p w14:paraId="350C3107" w14:textId="17B81275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44" w:author="Information Services" w:date="2017-05-25T17:13:00Z">
              <w:r>
                <w:rPr>
                  <w:lang w:val="lv-LV"/>
                </w:rPr>
                <w:t>heart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1AD2A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33BE5C14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8C216" w14:textId="77777777" w:rsidR="00B9600A" w:rsidRDefault="00B9600A" w:rsidP="00EF6CBB">
            <w:pPr>
              <w:tabs>
                <w:tab w:val="left" w:pos="1985"/>
                <w:tab w:val="left" w:pos="2410"/>
              </w:tabs>
              <w:jc w:val="both"/>
              <w:rPr>
                <w:ins w:id="445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skropstas</w:t>
            </w:r>
          </w:p>
          <w:p w14:paraId="55A369E5" w14:textId="642A8694" w:rsidR="00634615" w:rsidRPr="00853CBC" w:rsidRDefault="00634615" w:rsidP="00EF6CBB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46" w:author="Information Services" w:date="2017-05-25T17:13:00Z">
              <w:r>
                <w:rPr>
                  <w:lang w:val="lv-LV"/>
                </w:rPr>
                <w:t>eyelashes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4BAE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181A11D5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9CBA2" w14:textId="77777777" w:rsidR="00B9600A" w:rsidRDefault="00D64217" w:rsidP="00E61203">
            <w:pPr>
              <w:tabs>
                <w:tab w:val="left" w:pos="1985"/>
                <w:tab w:val="left" w:pos="2410"/>
              </w:tabs>
              <w:jc w:val="both"/>
              <w:rPr>
                <w:ins w:id="447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lastRenderedPageBreak/>
              <w:t>uzacs/</w:t>
            </w:r>
            <w:r w:rsidR="00B9600A" w:rsidRPr="00853CBC">
              <w:rPr>
                <w:lang w:val="lv-LV"/>
              </w:rPr>
              <w:t>uzacis</w:t>
            </w:r>
          </w:p>
          <w:p w14:paraId="28DF4D80" w14:textId="3185E6F6" w:rsidR="00634615" w:rsidRPr="00853CBC" w:rsidRDefault="00634615" w:rsidP="00E61203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48" w:author="Information Services" w:date="2017-05-25T17:13:00Z">
              <w:r>
                <w:rPr>
                  <w:lang w:val="lv-LV"/>
                </w:rPr>
                <w:t>eyebrows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CE000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2AE60886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A2E6D" w14:textId="77777777" w:rsidR="00B9600A" w:rsidRDefault="00B9600A" w:rsidP="00E61203">
            <w:pPr>
              <w:tabs>
                <w:tab w:val="left" w:pos="1985"/>
                <w:tab w:val="left" w:pos="2410"/>
              </w:tabs>
              <w:jc w:val="both"/>
              <w:rPr>
                <w:ins w:id="449" w:author="Information Services" w:date="2017-05-25T17:13:00Z"/>
                <w:lang w:val="lv-LV"/>
              </w:rPr>
            </w:pPr>
            <w:r w:rsidRPr="00853CBC">
              <w:rPr>
                <w:lang w:val="lv-LV"/>
              </w:rPr>
              <w:t>vaigi</w:t>
            </w:r>
          </w:p>
          <w:p w14:paraId="3B2AC3D7" w14:textId="30D3FB3E" w:rsidR="00634615" w:rsidRPr="00853CBC" w:rsidRDefault="00634615" w:rsidP="00E61203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50" w:author="Information Services" w:date="2017-05-25T17:13:00Z">
              <w:r>
                <w:rPr>
                  <w:lang w:val="lv-LV"/>
                </w:rPr>
                <w:t>cheeks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7D011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55585F8B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A45E0" w14:textId="77777777" w:rsidR="00B9600A" w:rsidRDefault="00B9600A" w:rsidP="00E61203">
            <w:pPr>
              <w:tabs>
                <w:tab w:val="left" w:pos="1985"/>
                <w:tab w:val="left" w:pos="2410"/>
              </w:tabs>
              <w:jc w:val="both"/>
              <w:rPr>
                <w:ins w:id="451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vēders</w:t>
            </w:r>
          </w:p>
          <w:p w14:paraId="55E1C955" w14:textId="55377FBC" w:rsidR="00634615" w:rsidRPr="00853CBC" w:rsidRDefault="00634615" w:rsidP="00E61203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52" w:author="Information Services" w:date="2017-05-25T17:14:00Z">
              <w:r>
                <w:rPr>
                  <w:lang w:val="lv-LV"/>
                </w:rPr>
                <w:t>tummy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594C0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06113A9B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C3593" w14:textId="77777777" w:rsidR="00B9600A" w:rsidRDefault="00B9600A" w:rsidP="00E61203">
            <w:pPr>
              <w:tabs>
                <w:tab w:val="left" w:pos="1985"/>
                <w:tab w:val="left" w:pos="2410"/>
              </w:tabs>
              <w:jc w:val="both"/>
              <w:rPr>
                <w:ins w:id="453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zobi</w:t>
            </w:r>
          </w:p>
          <w:p w14:paraId="3A563083" w14:textId="34101FEB" w:rsidR="00634615" w:rsidRPr="00853CBC" w:rsidRDefault="00634615" w:rsidP="00E61203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54" w:author="Information Services" w:date="2017-05-25T17:14:00Z">
              <w:r>
                <w:rPr>
                  <w:lang w:val="lv-LV"/>
                </w:rPr>
                <w:t>teeth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FE357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9600A" w:rsidRPr="00853CBC" w14:paraId="6D71E9A6" w14:textId="77777777" w:rsidTr="00B9600A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2DE1" w14:textId="77777777" w:rsidR="00B9600A" w:rsidRDefault="00B9600A" w:rsidP="00E61203">
            <w:pPr>
              <w:tabs>
                <w:tab w:val="left" w:pos="1985"/>
                <w:tab w:val="left" w:pos="2410"/>
              </w:tabs>
              <w:jc w:val="both"/>
              <w:rPr>
                <w:ins w:id="455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zods</w:t>
            </w:r>
          </w:p>
          <w:p w14:paraId="5E01F00C" w14:textId="3F62C9AF" w:rsidR="003227EB" w:rsidRPr="00853CBC" w:rsidRDefault="003227EB" w:rsidP="00E61203">
            <w:pPr>
              <w:tabs>
                <w:tab w:val="left" w:pos="1985"/>
                <w:tab w:val="left" w:pos="2410"/>
              </w:tabs>
              <w:jc w:val="both"/>
              <w:rPr>
                <w:lang w:val="lv-LV"/>
              </w:rPr>
            </w:pPr>
            <w:ins w:id="456" w:author="Information Services" w:date="2017-05-25T17:14:00Z">
              <w:r>
                <w:rPr>
                  <w:lang w:val="lv-LV"/>
                </w:rPr>
                <w:t>chin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EEDA" w14:textId="77777777" w:rsidR="00B9600A" w:rsidRPr="00853CBC" w:rsidRDefault="00B9600A" w:rsidP="00EF6CBB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48FF9742" w14:textId="77777777" w:rsidR="00E61203" w:rsidRPr="00853CBC" w:rsidRDefault="00E61203" w:rsidP="002D3B9E">
      <w:pPr>
        <w:rPr>
          <w:b/>
          <w:lang w:val="lv-LV"/>
        </w:rPr>
        <w:sectPr w:rsidR="00E61203" w:rsidRPr="00853CBC" w:rsidSect="00E61203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62FFABA0" w14:textId="77777777" w:rsidR="00853CBC" w:rsidRPr="00853CBC" w:rsidRDefault="00853CBC" w:rsidP="002D3B9E">
      <w:pPr>
        <w:rPr>
          <w:b/>
          <w:lang w:val="lv-LV"/>
        </w:rPr>
      </w:pPr>
    </w:p>
    <w:p w14:paraId="0568167C" w14:textId="77777777" w:rsidR="00853CBC" w:rsidRPr="00853CBC" w:rsidRDefault="00853CBC" w:rsidP="002D3B9E">
      <w:pPr>
        <w:rPr>
          <w:b/>
          <w:lang w:val="lv-LV"/>
        </w:rPr>
      </w:pPr>
    </w:p>
    <w:p w14:paraId="0533421B" w14:textId="77777777" w:rsidR="00853CBC" w:rsidRPr="00853CBC" w:rsidRDefault="00853CBC" w:rsidP="002D3B9E">
      <w:pPr>
        <w:rPr>
          <w:b/>
          <w:lang w:val="lv-LV"/>
        </w:rPr>
      </w:pPr>
    </w:p>
    <w:p w14:paraId="74AF7677" w14:textId="3DB37278" w:rsidR="002F47CA" w:rsidRPr="00853CBC" w:rsidRDefault="002F47CA" w:rsidP="002D3B9E">
      <w:pPr>
        <w:rPr>
          <w:b/>
          <w:lang w:val="lv-LV"/>
        </w:rPr>
      </w:pPr>
      <w:r w:rsidRPr="00853CBC">
        <w:rPr>
          <w:b/>
          <w:lang w:val="lv-LV"/>
        </w:rPr>
        <w:t xml:space="preserve">8. </w:t>
      </w:r>
      <w:r w:rsidR="005654BD" w:rsidRPr="00853CBC">
        <w:rPr>
          <w:b/>
          <w:lang w:val="lv-LV"/>
        </w:rPr>
        <w:t>S</w:t>
      </w:r>
      <w:r w:rsidRPr="00853CBC">
        <w:rPr>
          <w:b/>
          <w:lang w:val="lv-LV"/>
        </w:rPr>
        <w:t xml:space="preserve">adzīves priekšmeti </w:t>
      </w:r>
      <w:ins w:id="457" w:author="Information Services" w:date="2017-05-25T17:15:00Z">
        <w:r w:rsidR="008D7786">
          <w:rPr>
            <w:b/>
            <w:lang w:val="lv-LV"/>
          </w:rPr>
          <w:t>Small h</w:t>
        </w:r>
        <w:r w:rsidR="003227EB">
          <w:rPr>
            <w:b/>
            <w:lang w:val="lv-LV"/>
          </w:rPr>
          <w:t xml:space="preserve">ousehold items </w:t>
        </w:r>
      </w:ins>
      <w:r w:rsidR="004F782D" w:rsidRPr="00853CBC">
        <w:rPr>
          <w:b/>
          <w:lang w:val="lv-LV"/>
        </w:rPr>
        <w:t>(52</w:t>
      </w:r>
      <w:r w:rsidR="00B667B2" w:rsidRPr="00853CBC">
        <w:rPr>
          <w:b/>
          <w:lang w:val="lv-LV"/>
        </w:rPr>
        <w:t>)</w:t>
      </w:r>
    </w:p>
    <w:p w14:paraId="747F624E" w14:textId="77777777" w:rsidR="002F47CA" w:rsidRPr="00853CBC" w:rsidRDefault="002F47CA" w:rsidP="002D3B9E">
      <w:pPr>
        <w:rPr>
          <w:b/>
          <w:lang w:val="lv-LV"/>
        </w:rPr>
      </w:pPr>
    </w:p>
    <w:p w14:paraId="48AE8CF2" w14:textId="77777777" w:rsidR="0037506A" w:rsidRPr="00853CBC" w:rsidRDefault="0037506A" w:rsidP="002D3B9E">
      <w:pPr>
        <w:rPr>
          <w:lang w:val="lv-LV"/>
        </w:rPr>
        <w:sectPr w:rsidR="0037506A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5"/>
        <w:gridCol w:w="454"/>
      </w:tblGrid>
      <w:tr w:rsidR="004F782D" w:rsidRPr="00853CBC" w14:paraId="1335539D" w14:textId="77777777" w:rsidTr="00B667B2">
        <w:tc>
          <w:tcPr>
            <w:tcW w:w="1815" w:type="dxa"/>
            <w:shd w:val="clear" w:color="auto" w:fill="auto"/>
          </w:tcPr>
          <w:p w14:paraId="4BE01A36" w14:textId="77777777" w:rsidR="004F782D" w:rsidRDefault="004F782D" w:rsidP="002D3B9E">
            <w:pPr>
              <w:rPr>
                <w:ins w:id="458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lastRenderedPageBreak/>
              <w:t>āmurs</w:t>
            </w:r>
          </w:p>
          <w:p w14:paraId="5FC2D49D" w14:textId="6F5A6913" w:rsidR="003227EB" w:rsidRPr="00853CBC" w:rsidRDefault="003227EB" w:rsidP="002D3B9E">
            <w:pPr>
              <w:rPr>
                <w:lang w:val="lv-LV"/>
              </w:rPr>
            </w:pPr>
            <w:ins w:id="459" w:author="Information Services" w:date="2017-05-25T17:14:00Z">
              <w:r>
                <w:rPr>
                  <w:lang w:val="lv-LV"/>
                </w:rPr>
                <w:t>hammer</w:t>
              </w:r>
            </w:ins>
          </w:p>
        </w:tc>
        <w:tc>
          <w:tcPr>
            <w:tcW w:w="454" w:type="dxa"/>
            <w:shd w:val="clear" w:color="auto" w:fill="auto"/>
          </w:tcPr>
          <w:p w14:paraId="50637967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3364CD3" w14:textId="77777777" w:rsidTr="004F782D">
        <w:tc>
          <w:tcPr>
            <w:tcW w:w="1815" w:type="dxa"/>
            <w:shd w:val="clear" w:color="auto" w:fill="auto"/>
          </w:tcPr>
          <w:p w14:paraId="7A7DE779" w14:textId="77777777" w:rsidR="004F782D" w:rsidRDefault="004F782D" w:rsidP="002D3B9E">
            <w:pPr>
              <w:rPr>
                <w:ins w:id="460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atkritumi</w:t>
            </w:r>
          </w:p>
          <w:p w14:paraId="7FD576C9" w14:textId="4B260A9D" w:rsidR="003227EB" w:rsidRPr="00853CBC" w:rsidRDefault="003227EB" w:rsidP="002D3B9E">
            <w:pPr>
              <w:rPr>
                <w:lang w:val="lv-LV"/>
              </w:rPr>
            </w:pPr>
            <w:ins w:id="461" w:author="Information Services" w:date="2017-05-25T17:14:00Z">
              <w:r>
                <w:rPr>
                  <w:lang w:val="lv-LV"/>
                </w:rPr>
                <w:t>trash/garbage</w:t>
              </w:r>
            </w:ins>
          </w:p>
        </w:tc>
        <w:tc>
          <w:tcPr>
            <w:tcW w:w="454" w:type="dxa"/>
            <w:shd w:val="clear" w:color="auto" w:fill="auto"/>
          </w:tcPr>
          <w:p w14:paraId="3B3B0B89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4B98491E" w14:textId="77777777" w:rsidTr="004F782D">
        <w:tc>
          <w:tcPr>
            <w:tcW w:w="1815" w:type="dxa"/>
            <w:shd w:val="clear" w:color="auto" w:fill="auto"/>
          </w:tcPr>
          <w:p w14:paraId="0D71F40B" w14:textId="77777777" w:rsidR="004F782D" w:rsidRDefault="004F782D" w:rsidP="002D3B9E">
            <w:pPr>
              <w:rPr>
                <w:ins w:id="462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atslēgas</w:t>
            </w:r>
          </w:p>
          <w:p w14:paraId="352E347D" w14:textId="67ABF6A7" w:rsidR="003227EB" w:rsidRPr="00853CBC" w:rsidRDefault="003227EB" w:rsidP="002D3B9E">
            <w:pPr>
              <w:rPr>
                <w:lang w:val="lv-LV"/>
              </w:rPr>
            </w:pPr>
            <w:ins w:id="463" w:author="Information Services" w:date="2017-05-25T17:14:00Z">
              <w:r>
                <w:rPr>
                  <w:lang w:val="lv-LV"/>
                </w:rPr>
                <w:t>keys</w:t>
              </w:r>
            </w:ins>
          </w:p>
        </w:tc>
        <w:tc>
          <w:tcPr>
            <w:tcW w:w="454" w:type="dxa"/>
            <w:shd w:val="clear" w:color="auto" w:fill="auto"/>
          </w:tcPr>
          <w:p w14:paraId="48A06039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E470EB5" w14:textId="77777777" w:rsidTr="004F782D">
        <w:tc>
          <w:tcPr>
            <w:tcW w:w="1815" w:type="dxa"/>
            <w:shd w:val="clear" w:color="auto" w:fill="auto"/>
          </w:tcPr>
          <w:p w14:paraId="4B224866" w14:textId="77777777" w:rsidR="004F782D" w:rsidRDefault="004F782D" w:rsidP="002D3B9E">
            <w:pPr>
              <w:rPr>
                <w:ins w:id="464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attēls</w:t>
            </w:r>
          </w:p>
          <w:p w14:paraId="2C39D8A5" w14:textId="7D4041D3" w:rsidR="003227EB" w:rsidRPr="00853CBC" w:rsidRDefault="003227EB" w:rsidP="002D3B9E">
            <w:pPr>
              <w:rPr>
                <w:lang w:val="lv-LV"/>
              </w:rPr>
            </w:pPr>
            <w:ins w:id="465" w:author="Information Services" w:date="2017-05-25T17:14:00Z">
              <w:r>
                <w:rPr>
                  <w:lang w:val="lv-LV"/>
                </w:rPr>
                <w:t>picture</w:t>
              </w:r>
            </w:ins>
          </w:p>
        </w:tc>
        <w:tc>
          <w:tcPr>
            <w:tcW w:w="454" w:type="dxa"/>
            <w:shd w:val="clear" w:color="auto" w:fill="auto"/>
          </w:tcPr>
          <w:p w14:paraId="4238F620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46114357" w14:textId="77777777" w:rsidTr="00B667B2">
        <w:tc>
          <w:tcPr>
            <w:tcW w:w="1815" w:type="dxa"/>
            <w:shd w:val="clear" w:color="auto" w:fill="auto"/>
          </w:tcPr>
          <w:p w14:paraId="252A3483" w14:textId="77777777" w:rsidR="004F782D" w:rsidRDefault="004F782D" w:rsidP="002D3B9E">
            <w:pPr>
              <w:rPr>
                <w:ins w:id="466" w:author="Information Services" w:date="2017-05-25T17:14:00Z"/>
                <w:lang w:val="lv-LV"/>
              </w:rPr>
            </w:pPr>
            <w:r w:rsidRPr="00853CBC">
              <w:rPr>
                <w:lang w:val="lv-LV"/>
              </w:rPr>
              <w:t>birste</w:t>
            </w:r>
          </w:p>
          <w:p w14:paraId="270BEA81" w14:textId="535434E5" w:rsidR="003227EB" w:rsidRPr="00853CBC" w:rsidRDefault="003227EB" w:rsidP="002D3B9E">
            <w:pPr>
              <w:rPr>
                <w:lang w:val="lv-LV"/>
              </w:rPr>
            </w:pPr>
            <w:ins w:id="467" w:author="Information Services" w:date="2017-05-25T17:15:00Z">
              <w:r>
                <w:rPr>
                  <w:lang w:val="lv-LV"/>
                </w:rPr>
                <w:t>brush</w:t>
              </w:r>
            </w:ins>
          </w:p>
        </w:tc>
        <w:tc>
          <w:tcPr>
            <w:tcW w:w="454" w:type="dxa"/>
            <w:shd w:val="clear" w:color="auto" w:fill="auto"/>
          </w:tcPr>
          <w:p w14:paraId="0F302BE9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28EA60A" w14:textId="77777777" w:rsidTr="004F782D">
        <w:tc>
          <w:tcPr>
            <w:tcW w:w="1815" w:type="dxa"/>
            <w:shd w:val="clear" w:color="auto" w:fill="auto"/>
          </w:tcPr>
          <w:p w14:paraId="64D08466" w14:textId="77777777" w:rsidR="004F782D" w:rsidRDefault="004F782D" w:rsidP="002D3B9E">
            <w:pPr>
              <w:rPr>
                <w:ins w:id="468" w:author="Information Services" w:date="2017-05-25T17:15:00Z"/>
                <w:lang w:val="lv-LV"/>
              </w:rPr>
            </w:pPr>
            <w:r w:rsidRPr="00853CBC">
              <w:rPr>
                <w:lang w:val="lv-LV"/>
              </w:rPr>
              <w:t>bļoda</w:t>
            </w:r>
          </w:p>
          <w:p w14:paraId="1F513534" w14:textId="2E743910" w:rsidR="003227EB" w:rsidRPr="00853CBC" w:rsidRDefault="003227EB" w:rsidP="002D3B9E">
            <w:pPr>
              <w:rPr>
                <w:lang w:val="lv-LV"/>
              </w:rPr>
            </w:pPr>
            <w:ins w:id="469" w:author="Information Services" w:date="2017-05-25T17:15:00Z">
              <w:r>
                <w:rPr>
                  <w:lang w:val="lv-LV"/>
                </w:rPr>
                <w:t>dish</w:t>
              </w:r>
            </w:ins>
          </w:p>
        </w:tc>
        <w:tc>
          <w:tcPr>
            <w:tcW w:w="454" w:type="dxa"/>
            <w:shd w:val="clear" w:color="auto" w:fill="auto"/>
          </w:tcPr>
          <w:p w14:paraId="0972C224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2007D17" w14:textId="77777777" w:rsidTr="00B667B2">
        <w:tc>
          <w:tcPr>
            <w:tcW w:w="1815" w:type="dxa"/>
            <w:shd w:val="clear" w:color="auto" w:fill="auto"/>
          </w:tcPr>
          <w:p w14:paraId="3BBDE5E4" w14:textId="77777777" w:rsidR="004F782D" w:rsidRDefault="004F782D" w:rsidP="002D3B9E">
            <w:pPr>
              <w:rPr>
                <w:ins w:id="470" w:author="Information Services" w:date="2017-05-25T17:15:00Z"/>
                <w:lang w:val="lv-LV"/>
              </w:rPr>
            </w:pPr>
            <w:r w:rsidRPr="00853CBC">
              <w:rPr>
                <w:lang w:val="lv-LV"/>
              </w:rPr>
              <w:t>brilles</w:t>
            </w:r>
          </w:p>
          <w:p w14:paraId="058481A3" w14:textId="7F2935D0" w:rsidR="003227EB" w:rsidRPr="00853CBC" w:rsidRDefault="003227EB" w:rsidP="002D3B9E">
            <w:pPr>
              <w:rPr>
                <w:lang w:val="lv-LV"/>
              </w:rPr>
            </w:pPr>
            <w:ins w:id="471" w:author="Information Services" w:date="2017-05-25T17:15:00Z">
              <w:r>
                <w:rPr>
                  <w:lang w:val="lv-LV"/>
                </w:rPr>
                <w:t>glasses</w:t>
              </w:r>
            </w:ins>
          </w:p>
        </w:tc>
        <w:tc>
          <w:tcPr>
            <w:tcW w:w="454" w:type="dxa"/>
            <w:shd w:val="clear" w:color="auto" w:fill="auto"/>
          </w:tcPr>
          <w:p w14:paraId="476DFFF0" w14:textId="77777777" w:rsidR="004F782D" w:rsidRPr="00853CBC" w:rsidRDefault="004F782D" w:rsidP="002D3B9E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FABE046" w14:textId="77777777" w:rsidTr="004F782D">
        <w:tc>
          <w:tcPr>
            <w:tcW w:w="1815" w:type="dxa"/>
            <w:shd w:val="clear" w:color="auto" w:fill="auto"/>
          </w:tcPr>
          <w:p w14:paraId="4A72806C" w14:textId="77777777" w:rsidR="004F782D" w:rsidRDefault="004F782D" w:rsidP="002D3B9E">
            <w:pPr>
              <w:rPr>
                <w:ins w:id="472" w:author="Information Services" w:date="2017-05-25T17:15:00Z"/>
                <w:lang w:val="lv-LV"/>
              </w:rPr>
            </w:pPr>
            <w:r w:rsidRPr="00853CBC">
              <w:rPr>
                <w:lang w:val="lv-LV"/>
              </w:rPr>
              <w:t>burka</w:t>
            </w:r>
          </w:p>
          <w:p w14:paraId="47CBD291" w14:textId="25B57AEA" w:rsidR="003227EB" w:rsidRPr="00853CBC" w:rsidRDefault="003227EB" w:rsidP="002D3B9E">
            <w:pPr>
              <w:rPr>
                <w:lang w:val="lv-LV"/>
              </w:rPr>
            </w:pPr>
            <w:ins w:id="473" w:author="Information Services" w:date="2017-05-25T17:15:00Z">
              <w:r>
                <w:rPr>
                  <w:lang w:val="lv-LV"/>
                </w:rPr>
                <w:t>jar</w:t>
              </w:r>
            </w:ins>
          </w:p>
        </w:tc>
        <w:tc>
          <w:tcPr>
            <w:tcW w:w="454" w:type="dxa"/>
            <w:shd w:val="clear" w:color="auto" w:fill="auto"/>
          </w:tcPr>
          <w:p w14:paraId="7159DE23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2DC4983" w14:textId="77777777" w:rsidTr="004F782D">
        <w:tc>
          <w:tcPr>
            <w:tcW w:w="1815" w:type="dxa"/>
            <w:shd w:val="clear" w:color="auto" w:fill="auto"/>
          </w:tcPr>
          <w:p w14:paraId="3E392804" w14:textId="77777777" w:rsidR="004F782D" w:rsidRDefault="004F782D" w:rsidP="002D3B9E">
            <w:pPr>
              <w:rPr>
                <w:ins w:id="474" w:author="Information Services" w:date="2017-05-25T17:15:00Z"/>
                <w:lang w:val="lv-LV"/>
              </w:rPr>
            </w:pPr>
            <w:r w:rsidRPr="00853CBC">
              <w:rPr>
                <w:lang w:val="lv-LV"/>
              </w:rPr>
              <w:t>dakšiņa</w:t>
            </w:r>
          </w:p>
          <w:p w14:paraId="1FC7A523" w14:textId="31C10675" w:rsidR="003227EB" w:rsidRPr="00853CBC" w:rsidRDefault="003227EB" w:rsidP="002D3B9E">
            <w:pPr>
              <w:rPr>
                <w:lang w:val="lv-LV"/>
              </w:rPr>
            </w:pPr>
            <w:ins w:id="475" w:author="Information Services" w:date="2017-05-25T17:15:00Z">
              <w:r>
                <w:rPr>
                  <w:lang w:val="lv-LV"/>
                </w:rPr>
                <w:t>fork</w:t>
              </w:r>
            </w:ins>
          </w:p>
        </w:tc>
        <w:tc>
          <w:tcPr>
            <w:tcW w:w="454" w:type="dxa"/>
            <w:shd w:val="clear" w:color="auto" w:fill="auto"/>
          </w:tcPr>
          <w:p w14:paraId="49170309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9120C87" w14:textId="77777777" w:rsidTr="00B667B2">
        <w:tc>
          <w:tcPr>
            <w:tcW w:w="1815" w:type="dxa"/>
            <w:shd w:val="clear" w:color="auto" w:fill="auto"/>
          </w:tcPr>
          <w:p w14:paraId="21806A48" w14:textId="77777777" w:rsidR="004F782D" w:rsidRDefault="004F782D" w:rsidP="002D3B9E">
            <w:pPr>
              <w:rPr>
                <w:ins w:id="476" w:author="Information Services" w:date="2017-05-25T17:33:00Z"/>
                <w:lang w:val="lv-LV"/>
              </w:rPr>
            </w:pPr>
            <w:r w:rsidRPr="00853CBC">
              <w:rPr>
                <w:lang w:val="lv-LV"/>
              </w:rPr>
              <w:t>dators</w:t>
            </w:r>
          </w:p>
          <w:p w14:paraId="27FCE6E1" w14:textId="5679FDE9" w:rsidR="002002D0" w:rsidRPr="00853CBC" w:rsidRDefault="002002D0" w:rsidP="002D3B9E">
            <w:pPr>
              <w:rPr>
                <w:lang w:val="lv-LV"/>
              </w:rPr>
            </w:pPr>
            <w:ins w:id="477" w:author="Information Services" w:date="2017-05-25T17:33:00Z">
              <w:r>
                <w:rPr>
                  <w:lang w:val="lv-LV"/>
                </w:rPr>
                <w:t>computer</w:t>
              </w:r>
            </w:ins>
          </w:p>
        </w:tc>
        <w:tc>
          <w:tcPr>
            <w:tcW w:w="454" w:type="dxa"/>
            <w:shd w:val="clear" w:color="auto" w:fill="auto"/>
          </w:tcPr>
          <w:p w14:paraId="2C3219BC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77303BE" w14:textId="77777777" w:rsidTr="00B667B2">
        <w:tc>
          <w:tcPr>
            <w:tcW w:w="1815" w:type="dxa"/>
            <w:shd w:val="clear" w:color="auto" w:fill="auto"/>
          </w:tcPr>
          <w:p w14:paraId="210EB581" w14:textId="77777777" w:rsidR="004F782D" w:rsidRDefault="004F782D" w:rsidP="002D3B9E">
            <w:pPr>
              <w:rPr>
                <w:ins w:id="478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dvielis</w:t>
            </w:r>
          </w:p>
          <w:p w14:paraId="6477589A" w14:textId="4C55D1E1" w:rsidR="002002D0" w:rsidRPr="00853CBC" w:rsidRDefault="002002D0" w:rsidP="002D3B9E">
            <w:pPr>
              <w:rPr>
                <w:lang w:val="lv-LV"/>
              </w:rPr>
            </w:pPr>
            <w:ins w:id="479" w:author="Information Services" w:date="2017-05-25T17:34:00Z">
              <w:r>
                <w:rPr>
                  <w:lang w:val="lv-LV"/>
                </w:rPr>
                <w:lastRenderedPageBreak/>
                <w:t>towel</w:t>
              </w:r>
            </w:ins>
          </w:p>
        </w:tc>
        <w:tc>
          <w:tcPr>
            <w:tcW w:w="454" w:type="dxa"/>
            <w:shd w:val="clear" w:color="auto" w:fill="auto"/>
          </w:tcPr>
          <w:p w14:paraId="518F09AD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104C08C" w14:textId="77777777" w:rsidTr="004F782D">
        <w:tc>
          <w:tcPr>
            <w:tcW w:w="1815" w:type="dxa"/>
            <w:shd w:val="clear" w:color="auto" w:fill="auto"/>
          </w:tcPr>
          <w:p w14:paraId="1361918A" w14:textId="77777777" w:rsidR="004F782D" w:rsidRDefault="004F782D" w:rsidP="002D3B9E">
            <w:pPr>
              <w:rPr>
                <w:ins w:id="480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fotoaparāts</w:t>
            </w:r>
          </w:p>
          <w:p w14:paraId="12637E52" w14:textId="211904B8" w:rsidR="002002D0" w:rsidRPr="00853CBC" w:rsidRDefault="002002D0" w:rsidP="002D3B9E">
            <w:pPr>
              <w:rPr>
                <w:lang w:val="lv-LV"/>
              </w:rPr>
            </w:pPr>
            <w:ins w:id="481" w:author="Information Services" w:date="2017-05-25T17:34:00Z">
              <w:r>
                <w:rPr>
                  <w:lang w:val="lv-LV"/>
                </w:rPr>
                <w:t>camera</w:t>
              </w:r>
            </w:ins>
          </w:p>
        </w:tc>
        <w:tc>
          <w:tcPr>
            <w:tcW w:w="454" w:type="dxa"/>
            <w:shd w:val="clear" w:color="auto" w:fill="auto"/>
          </w:tcPr>
          <w:p w14:paraId="0DF1D1A8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2B669C10" w14:textId="77777777" w:rsidTr="00B667B2">
        <w:tc>
          <w:tcPr>
            <w:tcW w:w="1815" w:type="dxa"/>
            <w:shd w:val="clear" w:color="auto" w:fill="auto"/>
          </w:tcPr>
          <w:p w14:paraId="57D6D96A" w14:textId="77777777" w:rsidR="004F782D" w:rsidRDefault="004F782D" w:rsidP="002D3B9E">
            <w:pPr>
              <w:rPr>
                <w:ins w:id="482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gaisma</w:t>
            </w:r>
          </w:p>
          <w:p w14:paraId="7E5B7C45" w14:textId="685F97CA" w:rsidR="002002D0" w:rsidRPr="00853CBC" w:rsidRDefault="002002D0" w:rsidP="002D3B9E">
            <w:pPr>
              <w:rPr>
                <w:lang w:val="lv-LV"/>
              </w:rPr>
            </w:pPr>
            <w:ins w:id="483" w:author="Information Services" w:date="2017-05-25T17:34:00Z">
              <w:r>
                <w:rPr>
                  <w:lang w:val="lv-LV"/>
                </w:rPr>
                <w:t>light</w:t>
              </w:r>
            </w:ins>
          </w:p>
        </w:tc>
        <w:tc>
          <w:tcPr>
            <w:tcW w:w="454" w:type="dxa"/>
            <w:shd w:val="clear" w:color="auto" w:fill="auto"/>
          </w:tcPr>
          <w:p w14:paraId="16BB52DD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BC8DF38" w14:textId="77777777" w:rsidTr="004F782D">
        <w:tc>
          <w:tcPr>
            <w:tcW w:w="1815" w:type="dxa"/>
            <w:shd w:val="clear" w:color="auto" w:fill="auto"/>
          </w:tcPr>
          <w:p w14:paraId="364F09E2" w14:textId="77777777" w:rsidR="004F782D" w:rsidRDefault="004F782D" w:rsidP="002D3B9E">
            <w:pPr>
              <w:rPr>
                <w:ins w:id="484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glāze</w:t>
            </w:r>
          </w:p>
          <w:p w14:paraId="1A7DD8FF" w14:textId="113AF35A" w:rsidR="002002D0" w:rsidRPr="00853CBC" w:rsidRDefault="002002D0" w:rsidP="002D3B9E">
            <w:pPr>
              <w:rPr>
                <w:lang w:val="lv-LV"/>
              </w:rPr>
            </w:pPr>
            <w:ins w:id="485" w:author="Information Services" w:date="2017-05-25T17:34:00Z">
              <w:r>
                <w:rPr>
                  <w:lang w:val="lv-LV"/>
                </w:rPr>
                <w:t>class</w:t>
              </w:r>
            </w:ins>
          </w:p>
        </w:tc>
        <w:tc>
          <w:tcPr>
            <w:tcW w:w="454" w:type="dxa"/>
            <w:shd w:val="clear" w:color="auto" w:fill="auto"/>
          </w:tcPr>
          <w:p w14:paraId="68FA778A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040B8EC8" w14:textId="77777777" w:rsidTr="004F782D">
        <w:tc>
          <w:tcPr>
            <w:tcW w:w="1815" w:type="dxa"/>
            <w:tcBorders>
              <w:top w:val="nil"/>
            </w:tcBorders>
            <w:shd w:val="clear" w:color="auto" w:fill="auto"/>
          </w:tcPr>
          <w:p w14:paraId="1D968BC7" w14:textId="77777777" w:rsidR="004F782D" w:rsidRDefault="004F782D" w:rsidP="002D3B9E">
            <w:pPr>
              <w:rPr>
                <w:ins w:id="486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gludeklis</w:t>
            </w:r>
          </w:p>
          <w:p w14:paraId="14284B60" w14:textId="337D2118" w:rsidR="002002D0" w:rsidRPr="00853CBC" w:rsidRDefault="002002D0" w:rsidP="002D3B9E">
            <w:pPr>
              <w:rPr>
                <w:lang w:val="lv-LV"/>
              </w:rPr>
            </w:pPr>
            <w:ins w:id="487" w:author="Information Services" w:date="2017-05-25T17:34:00Z">
              <w:r>
                <w:rPr>
                  <w:lang w:val="lv-LV"/>
                </w:rPr>
                <w:t>iron</w:t>
              </w:r>
            </w:ins>
          </w:p>
        </w:tc>
        <w:tc>
          <w:tcPr>
            <w:tcW w:w="454" w:type="dxa"/>
            <w:tcBorders>
              <w:top w:val="nil"/>
            </w:tcBorders>
            <w:shd w:val="clear" w:color="auto" w:fill="auto"/>
          </w:tcPr>
          <w:p w14:paraId="68E0683B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0653429" w14:textId="77777777" w:rsidTr="00207D19">
        <w:tc>
          <w:tcPr>
            <w:tcW w:w="1815" w:type="dxa"/>
            <w:shd w:val="clear" w:color="auto" w:fill="auto"/>
          </w:tcPr>
          <w:p w14:paraId="626B5A5A" w14:textId="77777777" w:rsidR="004F782D" w:rsidRDefault="004F782D" w:rsidP="002D3B9E">
            <w:pPr>
              <w:rPr>
                <w:ins w:id="488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grozs</w:t>
            </w:r>
          </w:p>
          <w:p w14:paraId="4A713EFC" w14:textId="4B761738" w:rsidR="002002D0" w:rsidRPr="00853CBC" w:rsidRDefault="002002D0" w:rsidP="002D3B9E">
            <w:pPr>
              <w:rPr>
                <w:lang w:val="lv-LV"/>
              </w:rPr>
            </w:pPr>
            <w:ins w:id="489" w:author="Information Services" w:date="2017-05-25T17:34:00Z">
              <w:r>
                <w:rPr>
                  <w:lang w:val="lv-LV"/>
                </w:rPr>
                <w:t>basket</w:t>
              </w:r>
            </w:ins>
          </w:p>
        </w:tc>
        <w:tc>
          <w:tcPr>
            <w:tcW w:w="454" w:type="dxa"/>
            <w:shd w:val="clear" w:color="auto" w:fill="auto"/>
          </w:tcPr>
          <w:p w14:paraId="758A2974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762964E" w14:textId="77777777" w:rsidTr="00B667B2">
        <w:tc>
          <w:tcPr>
            <w:tcW w:w="1815" w:type="dxa"/>
            <w:shd w:val="clear" w:color="auto" w:fill="auto"/>
          </w:tcPr>
          <w:p w14:paraId="0C65A819" w14:textId="77777777" w:rsidR="004F782D" w:rsidRDefault="004F782D" w:rsidP="002D3B9E">
            <w:pPr>
              <w:rPr>
                <w:ins w:id="490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karote</w:t>
            </w:r>
          </w:p>
          <w:p w14:paraId="558EEDD2" w14:textId="32EE7803" w:rsidR="002002D0" w:rsidRPr="00853CBC" w:rsidRDefault="002002D0" w:rsidP="002D3B9E">
            <w:pPr>
              <w:rPr>
                <w:lang w:val="lv-LV"/>
              </w:rPr>
            </w:pPr>
            <w:ins w:id="491" w:author="Information Services" w:date="2017-05-25T17:34:00Z">
              <w:r>
                <w:rPr>
                  <w:lang w:val="lv-LV"/>
                </w:rPr>
                <w:t>spoon</w:t>
              </w:r>
            </w:ins>
          </w:p>
        </w:tc>
        <w:tc>
          <w:tcPr>
            <w:tcW w:w="454" w:type="dxa"/>
            <w:shd w:val="clear" w:color="auto" w:fill="auto"/>
          </w:tcPr>
          <w:p w14:paraId="674684D4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340C9B35" w14:textId="77777777" w:rsidTr="004F782D">
        <w:tc>
          <w:tcPr>
            <w:tcW w:w="1815" w:type="dxa"/>
            <w:shd w:val="clear" w:color="auto" w:fill="auto"/>
          </w:tcPr>
          <w:p w14:paraId="017ED606" w14:textId="77777777" w:rsidR="004F782D" w:rsidRDefault="004F782D" w:rsidP="002D3B9E">
            <w:pPr>
              <w:rPr>
                <w:ins w:id="492" w:author="Information Services" w:date="2017-05-25T17:34:00Z"/>
                <w:lang w:val="lv-LV"/>
              </w:rPr>
            </w:pPr>
            <w:r w:rsidRPr="00853CBC">
              <w:rPr>
                <w:lang w:val="lv-LV"/>
              </w:rPr>
              <w:t>kaste</w:t>
            </w:r>
          </w:p>
          <w:p w14:paraId="3C2CE748" w14:textId="79E549DE" w:rsidR="002002D0" w:rsidRPr="00853CBC" w:rsidRDefault="002002D0" w:rsidP="002D3B9E">
            <w:pPr>
              <w:rPr>
                <w:lang w:val="lv-LV"/>
              </w:rPr>
            </w:pPr>
            <w:ins w:id="493" w:author="Information Services" w:date="2017-05-25T17:34:00Z">
              <w:r>
                <w:rPr>
                  <w:lang w:val="lv-LV"/>
                </w:rPr>
                <w:t>box</w:t>
              </w:r>
            </w:ins>
          </w:p>
        </w:tc>
        <w:tc>
          <w:tcPr>
            <w:tcW w:w="454" w:type="dxa"/>
            <w:shd w:val="clear" w:color="auto" w:fill="auto"/>
          </w:tcPr>
          <w:p w14:paraId="21B190CC" w14:textId="77777777" w:rsidR="004F782D" w:rsidRPr="00853CBC" w:rsidRDefault="004F782D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946D6BC" w14:textId="77777777" w:rsidTr="00B667B2">
        <w:tc>
          <w:tcPr>
            <w:tcW w:w="1815" w:type="dxa"/>
            <w:shd w:val="clear" w:color="auto" w:fill="auto"/>
          </w:tcPr>
          <w:p w14:paraId="267C38BC" w14:textId="77777777" w:rsidR="004F782D" w:rsidRDefault="004F782D" w:rsidP="00883EDF">
            <w:pPr>
              <w:rPr>
                <w:ins w:id="494" w:author="Information Services" w:date="2017-05-25T17:35:00Z"/>
                <w:lang w:val="lv-LV"/>
              </w:rPr>
            </w:pPr>
            <w:r w:rsidRPr="00853CBC">
              <w:rPr>
                <w:lang w:val="lv-LV"/>
              </w:rPr>
              <w:t>katls</w:t>
            </w:r>
          </w:p>
          <w:p w14:paraId="62AB0376" w14:textId="06993DFF" w:rsidR="002002D0" w:rsidRPr="00853CBC" w:rsidRDefault="002002D0" w:rsidP="00883EDF">
            <w:pPr>
              <w:rPr>
                <w:lang w:val="lv-LV"/>
              </w:rPr>
            </w:pPr>
            <w:ins w:id="495" w:author="Information Services" w:date="2017-05-25T17:35:00Z">
              <w:r>
                <w:rPr>
                  <w:lang w:val="lv-LV"/>
                </w:rPr>
                <w:t>pot</w:t>
              </w:r>
            </w:ins>
          </w:p>
        </w:tc>
        <w:tc>
          <w:tcPr>
            <w:tcW w:w="454" w:type="dxa"/>
            <w:shd w:val="clear" w:color="auto" w:fill="auto"/>
          </w:tcPr>
          <w:p w14:paraId="55B0C372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489F8F38" w14:textId="77777777" w:rsidTr="004F782D">
        <w:tc>
          <w:tcPr>
            <w:tcW w:w="1815" w:type="dxa"/>
            <w:shd w:val="clear" w:color="auto" w:fill="auto"/>
          </w:tcPr>
          <w:p w14:paraId="7CAE034B" w14:textId="77777777" w:rsidR="004F782D" w:rsidRDefault="004F782D" w:rsidP="00883EDF">
            <w:pPr>
              <w:rPr>
                <w:ins w:id="496" w:author="Information Services" w:date="2017-05-25T17:35:00Z"/>
                <w:lang w:val="lv-LV"/>
              </w:rPr>
            </w:pPr>
            <w:r w:rsidRPr="00853CBC">
              <w:rPr>
                <w:lang w:val="lv-LV"/>
              </w:rPr>
              <w:t>knupis</w:t>
            </w:r>
          </w:p>
          <w:p w14:paraId="2DA8E0D6" w14:textId="3AC154F9" w:rsidR="002002D0" w:rsidRPr="00853CBC" w:rsidRDefault="002002D0" w:rsidP="00883EDF">
            <w:pPr>
              <w:rPr>
                <w:lang w:val="lv-LV"/>
              </w:rPr>
            </w:pPr>
            <w:ins w:id="497" w:author="Information Services" w:date="2017-05-25T17:35:00Z">
              <w:r>
                <w:rPr>
                  <w:lang w:val="lv-LV"/>
                </w:rPr>
                <w:t>comforter</w:t>
              </w:r>
            </w:ins>
          </w:p>
        </w:tc>
        <w:tc>
          <w:tcPr>
            <w:tcW w:w="454" w:type="dxa"/>
            <w:shd w:val="clear" w:color="auto" w:fill="auto"/>
          </w:tcPr>
          <w:p w14:paraId="42C63301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23AD0550" w14:textId="77777777" w:rsidTr="004F782D">
        <w:tc>
          <w:tcPr>
            <w:tcW w:w="1815" w:type="dxa"/>
            <w:shd w:val="clear" w:color="auto" w:fill="auto"/>
          </w:tcPr>
          <w:p w14:paraId="25E5B0B2" w14:textId="77777777" w:rsidR="004F782D" w:rsidRDefault="004F782D" w:rsidP="00883EDF">
            <w:pPr>
              <w:rPr>
                <w:ins w:id="498" w:author="Information Services" w:date="2017-05-25T17:35:00Z"/>
                <w:lang w:val="lv-LV"/>
              </w:rPr>
            </w:pPr>
            <w:r w:rsidRPr="00853CBC">
              <w:rPr>
                <w:lang w:val="lv-LV"/>
              </w:rPr>
              <w:t>krūze</w:t>
            </w:r>
          </w:p>
          <w:p w14:paraId="2C4639BA" w14:textId="77B86724" w:rsidR="002002D0" w:rsidRPr="00853CBC" w:rsidRDefault="002002D0" w:rsidP="00883EDF">
            <w:pPr>
              <w:rPr>
                <w:lang w:val="lv-LV"/>
              </w:rPr>
            </w:pPr>
            <w:ins w:id="499" w:author="Information Services" w:date="2017-05-25T17:35:00Z">
              <w:r>
                <w:rPr>
                  <w:lang w:val="lv-LV"/>
                </w:rPr>
                <w:t>mug</w:t>
              </w:r>
            </w:ins>
          </w:p>
        </w:tc>
        <w:tc>
          <w:tcPr>
            <w:tcW w:w="454" w:type="dxa"/>
            <w:shd w:val="clear" w:color="auto" w:fill="auto"/>
          </w:tcPr>
          <w:p w14:paraId="1D215B01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00F1CCDB" w14:textId="77777777" w:rsidTr="00B667B2">
        <w:tc>
          <w:tcPr>
            <w:tcW w:w="1815" w:type="dxa"/>
            <w:shd w:val="clear" w:color="auto" w:fill="auto"/>
          </w:tcPr>
          <w:p w14:paraId="7859BF0B" w14:textId="77777777" w:rsidR="004F782D" w:rsidRDefault="004F782D" w:rsidP="00883EDF">
            <w:pPr>
              <w:rPr>
                <w:ins w:id="500" w:author="Information Services" w:date="2017-05-25T17:35:00Z"/>
                <w:lang w:val="lv-LV"/>
              </w:rPr>
            </w:pPr>
            <w:r w:rsidRPr="00853CBC">
              <w:rPr>
                <w:lang w:val="lv-LV"/>
              </w:rPr>
              <w:lastRenderedPageBreak/>
              <w:t>ķemme</w:t>
            </w:r>
          </w:p>
          <w:p w14:paraId="3FB1A0A2" w14:textId="260309A6" w:rsidR="002002D0" w:rsidRPr="00853CBC" w:rsidRDefault="002002D0" w:rsidP="00883EDF">
            <w:pPr>
              <w:rPr>
                <w:lang w:val="lv-LV"/>
              </w:rPr>
            </w:pPr>
            <w:ins w:id="501" w:author="Information Services" w:date="2017-05-25T17:35:00Z">
              <w:r>
                <w:rPr>
                  <w:lang w:val="lv-LV"/>
                </w:rPr>
                <w:t>comb</w:t>
              </w:r>
            </w:ins>
          </w:p>
        </w:tc>
        <w:tc>
          <w:tcPr>
            <w:tcW w:w="454" w:type="dxa"/>
            <w:shd w:val="clear" w:color="auto" w:fill="auto"/>
          </w:tcPr>
          <w:p w14:paraId="1C6C4723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2364BB67" w14:textId="77777777" w:rsidTr="004F782D">
        <w:tc>
          <w:tcPr>
            <w:tcW w:w="1815" w:type="dxa"/>
            <w:shd w:val="clear" w:color="auto" w:fill="auto"/>
          </w:tcPr>
          <w:p w14:paraId="6E858CB3" w14:textId="77777777" w:rsidR="004F782D" w:rsidRDefault="004F782D" w:rsidP="00883EDF">
            <w:pPr>
              <w:rPr>
                <w:ins w:id="502" w:author="Information Services" w:date="2017-05-25T17:35:00Z"/>
                <w:lang w:val="lv-LV"/>
              </w:rPr>
            </w:pPr>
            <w:r w:rsidRPr="00853CBC">
              <w:rPr>
                <w:lang w:val="lv-LV"/>
              </w:rPr>
              <w:t>ķerra</w:t>
            </w:r>
          </w:p>
          <w:p w14:paraId="574C9771" w14:textId="1473B2C1" w:rsidR="002002D0" w:rsidRPr="00853CBC" w:rsidRDefault="002002D0" w:rsidP="00883EDF">
            <w:pPr>
              <w:rPr>
                <w:lang w:val="lv-LV"/>
              </w:rPr>
            </w:pPr>
            <w:ins w:id="503" w:author="Information Services" w:date="2017-05-25T17:35:00Z">
              <w:r>
                <w:rPr>
                  <w:lang w:val="lv-LV"/>
                </w:rPr>
                <w:t>barrow</w:t>
              </w:r>
            </w:ins>
          </w:p>
        </w:tc>
        <w:tc>
          <w:tcPr>
            <w:tcW w:w="454" w:type="dxa"/>
            <w:shd w:val="clear" w:color="auto" w:fill="auto"/>
          </w:tcPr>
          <w:p w14:paraId="305AB87F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8282155" w14:textId="77777777" w:rsidTr="00B667B2">
        <w:tc>
          <w:tcPr>
            <w:tcW w:w="1815" w:type="dxa"/>
            <w:shd w:val="clear" w:color="auto" w:fill="auto"/>
          </w:tcPr>
          <w:p w14:paraId="359D562E" w14:textId="77777777" w:rsidR="004F782D" w:rsidRDefault="004F782D" w:rsidP="00883EDF">
            <w:pPr>
              <w:rPr>
                <w:ins w:id="504" w:author="Information Services" w:date="2017-05-25T17:36:00Z"/>
                <w:lang w:val="lv-LV"/>
              </w:rPr>
            </w:pPr>
            <w:r w:rsidRPr="00853CBC">
              <w:rPr>
                <w:lang w:val="lv-LV"/>
              </w:rPr>
              <w:t>lampa</w:t>
            </w:r>
          </w:p>
          <w:p w14:paraId="6A761B08" w14:textId="6FFFE1CC" w:rsidR="002002D0" w:rsidRPr="00853CBC" w:rsidRDefault="002002D0" w:rsidP="00883EDF">
            <w:pPr>
              <w:rPr>
                <w:lang w:val="lv-LV"/>
              </w:rPr>
            </w:pPr>
            <w:ins w:id="505" w:author="Information Services" w:date="2017-05-25T17:36:00Z">
              <w:r>
                <w:rPr>
                  <w:lang w:val="lv-LV"/>
                </w:rPr>
                <w:t>lamp</w:t>
              </w:r>
            </w:ins>
          </w:p>
        </w:tc>
        <w:tc>
          <w:tcPr>
            <w:tcW w:w="454" w:type="dxa"/>
            <w:shd w:val="clear" w:color="auto" w:fill="auto"/>
          </w:tcPr>
          <w:p w14:paraId="4FF80016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1365455" w14:textId="77777777" w:rsidTr="00207D19">
        <w:tc>
          <w:tcPr>
            <w:tcW w:w="1815" w:type="dxa"/>
            <w:shd w:val="clear" w:color="auto" w:fill="auto"/>
          </w:tcPr>
          <w:p w14:paraId="2E4959D7" w14:textId="77777777" w:rsidR="004F782D" w:rsidRDefault="004F782D" w:rsidP="00883EDF">
            <w:pPr>
              <w:rPr>
                <w:ins w:id="506" w:author="Information Services" w:date="2017-05-25T17:36:00Z"/>
                <w:lang w:val="lv-LV"/>
              </w:rPr>
            </w:pPr>
            <w:r w:rsidRPr="00853CBC">
              <w:rPr>
                <w:lang w:val="lv-LV"/>
              </w:rPr>
              <w:t>lupata</w:t>
            </w:r>
          </w:p>
          <w:p w14:paraId="3693B5D0" w14:textId="4F084BF8" w:rsidR="002002D0" w:rsidRPr="00853CBC" w:rsidRDefault="002002D0" w:rsidP="00883EDF">
            <w:pPr>
              <w:rPr>
                <w:lang w:val="lv-LV"/>
              </w:rPr>
            </w:pPr>
            <w:ins w:id="507" w:author="Information Services" w:date="2017-05-25T17:36:00Z">
              <w:r>
                <w:rPr>
                  <w:lang w:val="lv-LV"/>
                </w:rPr>
                <w:t>rag</w:t>
              </w:r>
            </w:ins>
          </w:p>
        </w:tc>
        <w:tc>
          <w:tcPr>
            <w:tcW w:w="454" w:type="dxa"/>
            <w:shd w:val="clear" w:color="auto" w:fill="auto"/>
          </w:tcPr>
          <w:p w14:paraId="5BB2B0D2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E8C4F64" w14:textId="77777777" w:rsidTr="004F782D">
        <w:tc>
          <w:tcPr>
            <w:tcW w:w="1815" w:type="dxa"/>
            <w:tcBorders>
              <w:top w:val="nil"/>
            </w:tcBorders>
            <w:shd w:val="clear" w:color="auto" w:fill="auto"/>
          </w:tcPr>
          <w:p w14:paraId="7FE98554" w14:textId="77777777" w:rsidR="004F782D" w:rsidRDefault="004F782D" w:rsidP="00883EDF">
            <w:pPr>
              <w:rPr>
                <w:ins w:id="508" w:author="Information Services" w:date="2017-05-25T17:36:00Z"/>
                <w:lang w:val="lv-LV"/>
              </w:rPr>
            </w:pPr>
            <w:r w:rsidRPr="00853CBC">
              <w:rPr>
                <w:lang w:val="lv-LV"/>
              </w:rPr>
              <w:t>maisiņš</w:t>
            </w:r>
          </w:p>
          <w:p w14:paraId="4C4E3E3C" w14:textId="3CACDB6E" w:rsidR="002002D0" w:rsidRPr="00853CBC" w:rsidRDefault="002002D0" w:rsidP="00883EDF">
            <w:pPr>
              <w:rPr>
                <w:lang w:val="lv-LV"/>
              </w:rPr>
            </w:pPr>
            <w:ins w:id="509" w:author="Information Services" w:date="2017-05-25T17:36:00Z">
              <w:r>
                <w:rPr>
                  <w:lang w:val="lv-LV"/>
                </w:rPr>
                <w:t>bag</w:t>
              </w:r>
            </w:ins>
          </w:p>
        </w:tc>
        <w:tc>
          <w:tcPr>
            <w:tcW w:w="454" w:type="dxa"/>
            <w:tcBorders>
              <w:top w:val="nil"/>
            </w:tcBorders>
            <w:shd w:val="clear" w:color="auto" w:fill="auto"/>
          </w:tcPr>
          <w:p w14:paraId="70B6594A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2528A5F" w14:textId="77777777" w:rsidTr="00B667B2">
        <w:tc>
          <w:tcPr>
            <w:tcW w:w="1815" w:type="dxa"/>
            <w:shd w:val="clear" w:color="auto" w:fill="auto"/>
          </w:tcPr>
          <w:p w14:paraId="08A08AD6" w14:textId="77777777" w:rsidR="004F782D" w:rsidRDefault="004F782D" w:rsidP="00883EDF">
            <w:pPr>
              <w:rPr>
                <w:ins w:id="510" w:author="Information Services" w:date="2017-05-25T17:36:00Z"/>
                <w:lang w:val="lv-LV"/>
              </w:rPr>
            </w:pPr>
            <w:r w:rsidRPr="00853CBC">
              <w:rPr>
                <w:lang w:val="lv-LV"/>
              </w:rPr>
              <w:t>maks</w:t>
            </w:r>
          </w:p>
          <w:p w14:paraId="07CE6B33" w14:textId="11FADBAF" w:rsidR="002002D0" w:rsidRPr="00853CBC" w:rsidRDefault="002002D0" w:rsidP="00883EDF">
            <w:pPr>
              <w:rPr>
                <w:lang w:val="lv-LV"/>
              </w:rPr>
            </w:pPr>
            <w:ins w:id="511" w:author="Information Services" w:date="2017-05-25T17:36:00Z">
              <w:r>
                <w:rPr>
                  <w:lang w:val="lv-LV"/>
                </w:rPr>
                <w:t>purse</w:t>
              </w:r>
            </w:ins>
          </w:p>
        </w:tc>
        <w:tc>
          <w:tcPr>
            <w:tcW w:w="454" w:type="dxa"/>
            <w:shd w:val="clear" w:color="auto" w:fill="auto"/>
          </w:tcPr>
          <w:p w14:paraId="14F33C07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4ABDFB3D" w14:textId="77777777" w:rsidTr="004F782D">
        <w:tc>
          <w:tcPr>
            <w:tcW w:w="1815" w:type="dxa"/>
            <w:shd w:val="clear" w:color="auto" w:fill="auto"/>
          </w:tcPr>
          <w:p w14:paraId="5FCA74EE" w14:textId="77777777" w:rsidR="004F782D" w:rsidRDefault="004F782D" w:rsidP="00883EDF">
            <w:pPr>
              <w:rPr>
                <w:ins w:id="512" w:author="Information Services" w:date="2017-05-25T17:36:00Z"/>
                <w:lang w:val="lv-LV"/>
              </w:rPr>
            </w:pPr>
            <w:r w:rsidRPr="00853CBC">
              <w:rPr>
                <w:lang w:val="lv-LV"/>
              </w:rPr>
              <w:t>matu suka</w:t>
            </w:r>
          </w:p>
          <w:p w14:paraId="43933055" w14:textId="07710CBF" w:rsidR="002002D0" w:rsidRPr="00853CBC" w:rsidRDefault="002002D0" w:rsidP="00883EDF">
            <w:pPr>
              <w:rPr>
                <w:lang w:val="lv-LV"/>
              </w:rPr>
            </w:pPr>
            <w:ins w:id="513" w:author="Information Services" w:date="2017-05-25T17:37:00Z">
              <w:r>
                <w:rPr>
                  <w:lang w:val="lv-LV"/>
                </w:rPr>
                <w:t>hairbrush</w:t>
              </w:r>
            </w:ins>
          </w:p>
        </w:tc>
        <w:tc>
          <w:tcPr>
            <w:tcW w:w="454" w:type="dxa"/>
            <w:shd w:val="clear" w:color="auto" w:fill="auto"/>
          </w:tcPr>
          <w:p w14:paraId="00B21436" w14:textId="77777777" w:rsidR="004F782D" w:rsidRPr="00853CBC" w:rsidRDefault="004F782D" w:rsidP="00883EDF">
            <w:pPr>
              <w:rPr>
                <w:highlight w:val="yellow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02F0D9F" w14:textId="77777777" w:rsidTr="00B667B2">
        <w:tc>
          <w:tcPr>
            <w:tcW w:w="1815" w:type="dxa"/>
            <w:shd w:val="clear" w:color="auto" w:fill="auto"/>
          </w:tcPr>
          <w:p w14:paraId="1702A413" w14:textId="77777777" w:rsidR="004F782D" w:rsidRDefault="004F782D" w:rsidP="00883EDF">
            <w:pPr>
              <w:rPr>
                <w:ins w:id="514" w:author="Information Services" w:date="2017-05-25T17:37:00Z"/>
                <w:lang w:val="lv-LV"/>
              </w:rPr>
            </w:pPr>
            <w:r w:rsidRPr="00853CBC">
              <w:rPr>
                <w:lang w:val="lv-LV"/>
              </w:rPr>
              <w:t>nagla</w:t>
            </w:r>
          </w:p>
          <w:p w14:paraId="755C1FA9" w14:textId="5B5D3894" w:rsidR="002002D0" w:rsidRPr="00853CBC" w:rsidRDefault="002002D0" w:rsidP="00883EDF">
            <w:pPr>
              <w:rPr>
                <w:lang w:val="lv-LV"/>
              </w:rPr>
            </w:pPr>
            <w:ins w:id="515" w:author="Information Services" w:date="2017-05-25T17:37:00Z">
              <w:r>
                <w:rPr>
                  <w:lang w:val="lv-LV"/>
                </w:rPr>
                <w:t>nail</w:t>
              </w:r>
            </w:ins>
          </w:p>
        </w:tc>
        <w:tc>
          <w:tcPr>
            <w:tcW w:w="454" w:type="dxa"/>
            <w:shd w:val="clear" w:color="auto" w:fill="auto"/>
          </w:tcPr>
          <w:p w14:paraId="6A378D27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D102051" w14:textId="77777777" w:rsidTr="004F782D">
        <w:tc>
          <w:tcPr>
            <w:tcW w:w="1815" w:type="dxa"/>
            <w:shd w:val="clear" w:color="auto" w:fill="auto"/>
          </w:tcPr>
          <w:p w14:paraId="22507124" w14:textId="77777777" w:rsidR="004F782D" w:rsidRDefault="004F782D" w:rsidP="00883EDF">
            <w:pPr>
              <w:rPr>
                <w:ins w:id="516" w:author="Information Services" w:date="2017-05-25T17:37:00Z"/>
                <w:lang w:val="lv-LV"/>
              </w:rPr>
            </w:pPr>
            <w:r w:rsidRPr="00853CBC">
              <w:rPr>
                <w:lang w:val="lv-LV"/>
              </w:rPr>
              <w:t>nauda</w:t>
            </w:r>
          </w:p>
          <w:p w14:paraId="582A81A6" w14:textId="031130B9" w:rsidR="002002D0" w:rsidRPr="00853CBC" w:rsidRDefault="002002D0" w:rsidP="00883EDF">
            <w:pPr>
              <w:rPr>
                <w:lang w:val="lv-LV"/>
              </w:rPr>
            </w:pPr>
            <w:ins w:id="517" w:author="Information Services" w:date="2017-05-25T17:37:00Z">
              <w:r>
                <w:rPr>
                  <w:lang w:val="lv-LV"/>
                </w:rPr>
                <w:t>money</w:t>
              </w:r>
            </w:ins>
          </w:p>
        </w:tc>
        <w:tc>
          <w:tcPr>
            <w:tcW w:w="454" w:type="dxa"/>
            <w:shd w:val="clear" w:color="auto" w:fill="auto"/>
          </w:tcPr>
          <w:p w14:paraId="71BCA4EE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B661673" w14:textId="77777777" w:rsidTr="00B667B2">
        <w:tc>
          <w:tcPr>
            <w:tcW w:w="1815" w:type="dxa"/>
            <w:shd w:val="clear" w:color="auto" w:fill="auto"/>
          </w:tcPr>
          <w:p w14:paraId="4586D6FD" w14:textId="77777777" w:rsidR="004F782D" w:rsidRDefault="004F782D" w:rsidP="00883EDF">
            <w:pPr>
              <w:rPr>
                <w:ins w:id="518" w:author="Information Services" w:date="2017-05-25T17:37:00Z"/>
                <w:lang w:val="lv-LV"/>
              </w:rPr>
            </w:pPr>
            <w:r w:rsidRPr="00853CBC">
              <w:rPr>
                <w:lang w:val="lv-LV"/>
              </w:rPr>
              <w:t>nazis</w:t>
            </w:r>
          </w:p>
          <w:p w14:paraId="1EB4A5F5" w14:textId="60F28113" w:rsidR="002002D0" w:rsidRPr="00853CBC" w:rsidRDefault="002002D0" w:rsidP="00883EDF">
            <w:pPr>
              <w:rPr>
                <w:lang w:val="lv-LV"/>
              </w:rPr>
            </w:pPr>
            <w:ins w:id="519" w:author="Information Services" w:date="2017-05-25T17:37:00Z">
              <w:r>
                <w:rPr>
                  <w:lang w:val="lv-LV"/>
                </w:rPr>
                <w:t>knife</w:t>
              </w:r>
            </w:ins>
          </w:p>
        </w:tc>
        <w:tc>
          <w:tcPr>
            <w:tcW w:w="454" w:type="dxa"/>
            <w:shd w:val="clear" w:color="auto" w:fill="auto"/>
          </w:tcPr>
          <w:p w14:paraId="134F7C73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B418558" w14:textId="77777777" w:rsidTr="004F782D">
        <w:tc>
          <w:tcPr>
            <w:tcW w:w="1815" w:type="dxa"/>
            <w:shd w:val="clear" w:color="auto" w:fill="auto"/>
          </w:tcPr>
          <w:p w14:paraId="2F3FEBE8" w14:textId="77777777" w:rsidR="004F782D" w:rsidRDefault="004F782D" w:rsidP="00883EDF">
            <w:pPr>
              <w:rPr>
                <w:ins w:id="520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palags</w:t>
            </w:r>
          </w:p>
          <w:p w14:paraId="46782F57" w14:textId="4249EEF6" w:rsidR="002002D0" w:rsidRPr="00853CBC" w:rsidRDefault="002002D0" w:rsidP="00883EDF">
            <w:pPr>
              <w:rPr>
                <w:lang w:val="lv-LV"/>
              </w:rPr>
            </w:pPr>
            <w:ins w:id="521" w:author="Information Services" w:date="2017-05-25T17:38:00Z">
              <w:r>
                <w:rPr>
                  <w:lang w:val="lv-LV"/>
                </w:rPr>
                <w:lastRenderedPageBreak/>
                <w:t>bed sheet</w:t>
              </w:r>
            </w:ins>
          </w:p>
        </w:tc>
        <w:tc>
          <w:tcPr>
            <w:tcW w:w="454" w:type="dxa"/>
            <w:shd w:val="clear" w:color="auto" w:fill="auto"/>
          </w:tcPr>
          <w:p w14:paraId="0BBCF64C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6C290E6" w14:textId="77777777" w:rsidTr="00B667B2">
        <w:tc>
          <w:tcPr>
            <w:tcW w:w="1815" w:type="dxa"/>
            <w:shd w:val="clear" w:color="auto" w:fill="auto"/>
          </w:tcPr>
          <w:p w14:paraId="29611861" w14:textId="77777777" w:rsidR="004F782D" w:rsidRDefault="004F782D" w:rsidP="00883EDF">
            <w:pPr>
              <w:rPr>
                <w:ins w:id="522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panna</w:t>
            </w:r>
          </w:p>
          <w:p w14:paraId="4BA5629A" w14:textId="0CF0FFE2" w:rsidR="002002D0" w:rsidRPr="00853CBC" w:rsidRDefault="002002D0" w:rsidP="00883EDF">
            <w:pPr>
              <w:rPr>
                <w:lang w:val="lv-LV"/>
              </w:rPr>
            </w:pPr>
            <w:ins w:id="523" w:author="Information Services" w:date="2017-05-25T17:38:00Z">
              <w:r>
                <w:rPr>
                  <w:lang w:val="lv-LV"/>
                </w:rPr>
                <w:t>pan</w:t>
              </w:r>
            </w:ins>
          </w:p>
        </w:tc>
        <w:tc>
          <w:tcPr>
            <w:tcW w:w="454" w:type="dxa"/>
            <w:shd w:val="clear" w:color="auto" w:fill="auto"/>
          </w:tcPr>
          <w:p w14:paraId="22C47B80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0BFF1049" w14:textId="77777777" w:rsidTr="004F782D">
        <w:tc>
          <w:tcPr>
            <w:tcW w:w="1815" w:type="dxa"/>
            <w:shd w:val="clear" w:color="auto" w:fill="auto"/>
          </w:tcPr>
          <w:p w14:paraId="14952EE3" w14:textId="77777777" w:rsidR="004F782D" w:rsidRDefault="004F782D" w:rsidP="00883EDF">
            <w:pPr>
              <w:rPr>
                <w:ins w:id="524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papīrs</w:t>
            </w:r>
          </w:p>
          <w:p w14:paraId="513DB89F" w14:textId="3A346D44" w:rsidR="002002D0" w:rsidRPr="00853CBC" w:rsidRDefault="002002D0" w:rsidP="00883EDF">
            <w:pPr>
              <w:rPr>
                <w:lang w:val="lv-LV"/>
              </w:rPr>
            </w:pPr>
            <w:ins w:id="525" w:author="Information Services" w:date="2017-05-25T17:38:00Z">
              <w:r>
                <w:rPr>
                  <w:lang w:val="lv-LV"/>
                </w:rPr>
                <w:t>paper</w:t>
              </w:r>
            </w:ins>
          </w:p>
        </w:tc>
        <w:tc>
          <w:tcPr>
            <w:tcW w:w="454" w:type="dxa"/>
            <w:shd w:val="clear" w:color="auto" w:fill="auto"/>
          </w:tcPr>
          <w:p w14:paraId="47E08946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D95C245" w14:textId="77777777" w:rsidTr="004F782D">
        <w:tc>
          <w:tcPr>
            <w:tcW w:w="1815" w:type="dxa"/>
            <w:shd w:val="clear" w:color="auto" w:fill="auto"/>
          </w:tcPr>
          <w:p w14:paraId="0850A964" w14:textId="77777777" w:rsidR="004F782D" w:rsidRDefault="004F782D" w:rsidP="00883EDF">
            <w:pPr>
              <w:rPr>
                <w:ins w:id="526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pudele</w:t>
            </w:r>
          </w:p>
          <w:p w14:paraId="0E938AFE" w14:textId="197F1315" w:rsidR="002002D0" w:rsidRPr="00853CBC" w:rsidRDefault="002002D0" w:rsidP="00883EDF">
            <w:pPr>
              <w:rPr>
                <w:lang w:val="lv-LV"/>
              </w:rPr>
            </w:pPr>
            <w:ins w:id="527" w:author="Information Services" w:date="2017-05-25T17:38:00Z">
              <w:r>
                <w:rPr>
                  <w:lang w:val="lv-LV"/>
                </w:rPr>
                <w:t>bottle</w:t>
              </w:r>
            </w:ins>
          </w:p>
        </w:tc>
        <w:tc>
          <w:tcPr>
            <w:tcW w:w="454" w:type="dxa"/>
            <w:shd w:val="clear" w:color="auto" w:fill="auto"/>
          </w:tcPr>
          <w:p w14:paraId="4D47FBDA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60CF4E4D" w14:textId="77777777" w:rsidTr="004F782D">
        <w:tc>
          <w:tcPr>
            <w:tcW w:w="1815" w:type="dxa"/>
            <w:shd w:val="clear" w:color="auto" w:fill="auto"/>
          </w:tcPr>
          <w:p w14:paraId="3B0BD77C" w14:textId="77777777" w:rsidR="004F782D" w:rsidRDefault="004F782D" w:rsidP="00883EDF">
            <w:pPr>
              <w:rPr>
                <w:ins w:id="528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pulkstenis</w:t>
            </w:r>
          </w:p>
          <w:p w14:paraId="554AB65E" w14:textId="50567521" w:rsidR="002002D0" w:rsidRPr="00853CBC" w:rsidRDefault="002002D0" w:rsidP="00883EDF">
            <w:pPr>
              <w:rPr>
                <w:lang w:val="lv-LV"/>
              </w:rPr>
            </w:pPr>
            <w:ins w:id="529" w:author="Information Services" w:date="2017-05-25T17:38:00Z">
              <w:r>
                <w:rPr>
                  <w:lang w:val="lv-LV"/>
                </w:rPr>
                <w:t>clock</w:t>
              </w:r>
            </w:ins>
          </w:p>
        </w:tc>
        <w:tc>
          <w:tcPr>
            <w:tcW w:w="454" w:type="dxa"/>
            <w:shd w:val="clear" w:color="auto" w:fill="auto"/>
          </w:tcPr>
          <w:p w14:paraId="2E43242B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FCC8A78" w14:textId="77777777" w:rsidTr="00B667B2">
        <w:tc>
          <w:tcPr>
            <w:tcW w:w="1815" w:type="dxa"/>
            <w:shd w:val="clear" w:color="auto" w:fill="auto"/>
          </w:tcPr>
          <w:p w14:paraId="1FD85EF6" w14:textId="77777777" w:rsidR="004F782D" w:rsidRDefault="004F782D" w:rsidP="00883EDF">
            <w:pPr>
              <w:rPr>
                <w:ins w:id="530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putekļsūcējs</w:t>
            </w:r>
          </w:p>
          <w:p w14:paraId="0BFBC128" w14:textId="4ABFD364" w:rsidR="002002D0" w:rsidRPr="00853CBC" w:rsidRDefault="002002D0" w:rsidP="00883EDF">
            <w:pPr>
              <w:rPr>
                <w:lang w:val="lv-LV"/>
              </w:rPr>
            </w:pPr>
            <w:ins w:id="531" w:author="Information Services" w:date="2017-05-25T17:38:00Z">
              <w:r>
                <w:rPr>
                  <w:lang w:val="lv-LV"/>
                </w:rPr>
                <w:t>vacuum</w:t>
              </w:r>
            </w:ins>
          </w:p>
        </w:tc>
        <w:tc>
          <w:tcPr>
            <w:tcW w:w="454" w:type="dxa"/>
            <w:shd w:val="clear" w:color="auto" w:fill="auto"/>
          </w:tcPr>
          <w:p w14:paraId="542DE58F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24671724" w14:textId="77777777" w:rsidTr="004F782D">
        <w:tc>
          <w:tcPr>
            <w:tcW w:w="1815" w:type="dxa"/>
            <w:shd w:val="clear" w:color="auto" w:fill="auto"/>
          </w:tcPr>
          <w:p w14:paraId="3C1D7CDE" w14:textId="77777777" w:rsidR="004F782D" w:rsidRDefault="004F782D" w:rsidP="00883EDF">
            <w:pPr>
              <w:rPr>
                <w:ins w:id="532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radio</w:t>
            </w:r>
          </w:p>
          <w:p w14:paraId="64E91088" w14:textId="524C2CCF" w:rsidR="002002D0" w:rsidRPr="00853CBC" w:rsidRDefault="002002D0" w:rsidP="00883EDF">
            <w:pPr>
              <w:rPr>
                <w:lang w:val="lv-LV"/>
              </w:rPr>
            </w:pPr>
            <w:ins w:id="533" w:author="Information Services" w:date="2017-05-25T17:38:00Z">
              <w:r>
                <w:rPr>
                  <w:lang w:val="lv-LV"/>
                </w:rPr>
                <w:t>radio</w:t>
              </w:r>
            </w:ins>
          </w:p>
        </w:tc>
        <w:tc>
          <w:tcPr>
            <w:tcW w:w="454" w:type="dxa"/>
            <w:shd w:val="clear" w:color="auto" w:fill="auto"/>
          </w:tcPr>
          <w:p w14:paraId="5C2C23D2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0643C72A" w14:textId="77777777" w:rsidTr="00B667B2">
        <w:tc>
          <w:tcPr>
            <w:tcW w:w="1815" w:type="dxa"/>
            <w:shd w:val="clear" w:color="auto" w:fill="auto"/>
          </w:tcPr>
          <w:p w14:paraId="4F5FEB13" w14:textId="77777777" w:rsidR="004F782D" w:rsidRDefault="004F782D" w:rsidP="00883EDF">
            <w:pPr>
              <w:rPr>
                <w:ins w:id="534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salvetes</w:t>
            </w:r>
          </w:p>
          <w:p w14:paraId="21EF907A" w14:textId="2DCA04A1" w:rsidR="002002D0" w:rsidRPr="00853CBC" w:rsidRDefault="002002D0" w:rsidP="00883EDF">
            <w:pPr>
              <w:rPr>
                <w:lang w:val="lv-LV"/>
              </w:rPr>
            </w:pPr>
            <w:ins w:id="535" w:author="Information Services" w:date="2017-05-25T17:38:00Z">
              <w:r>
                <w:rPr>
                  <w:lang w:val="lv-LV"/>
                </w:rPr>
                <w:t>tissues</w:t>
              </w:r>
            </w:ins>
          </w:p>
        </w:tc>
        <w:tc>
          <w:tcPr>
            <w:tcW w:w="454" w:type="dxa"/>
            <w:shd w:val="clear" w:color="auto" w:fill="auto"/>
          </w:tcPr>
          <w:p w14:paraId="7E866E56" w14:textId="77777777" w:rsidR="004F782D" w:rsidRPr="00853CBC" w:rsidRDefault="004F782D" w:rsidP="00883EDF">
            <w:pPr>
              <w:rPr>
                <w:highlight w:val="yellow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1E18364" w14:textId="77777777" w:rsidTr="004F782D">
        <w:tc>
          <w:tcPr>
            <w:tcW w:w="1815" w:type="dxa"/>
            <w:shd w:val="clear" w:color="auto" w:fill="auto"/>
          </w:tcPr>
          <w:p w14:paraId="3A206E54" w14:textId="77777777" w:rsidR="004F782D" w:rsidRDefault="004F782D" w:rsidP="00883EDF">
            <w:pPr>
              <w:rPr>
                <w:ins w:id="536" w:author="Information Services" w:date="2017-05-25T17:38:00Z"/>
                <w:lang w:val="lv-LV"/>
              </w:rPr>
            </w:pPr>
            <w:r w:rsidRPr="00853CBC">
              <w:rPr>
                <w:lang w:val="lv-LV"/>
              </w:rPr>
              <w:t>sega</w:t>
            </w:r>
          </w:p>
          <w:p w14:paraId="713C5BB7" w14:textId="09355E31" w:rsidR="002002D0" w:rsidRPr="00853CBC" w:rsidRDefault="002002D0" w:rsidP="00883EDF">
            <w:pPr>
              <w:rPr>
                <w:lang w:val="lv-LV"/>
              </w:rPr>
            </w:pPr>
            <w:ins w:id="537" w:author="Information Services" w:date="2017-05-25T17:38:00Z">
              <w:r>
                <w:rPr>
                  <w:lang w:val="lv-LV"/>
                </w:rPr>
                <w:t>blanket</w:t>
              </w:r>
            </w:ins>
          </w:p>
        </w:tc>
        <w:tc>
          <w:tcPr>
            <w:tcW w:w="454" w:type="dxa"/>
            <w:shd w:val="clear" w:color="auto" w:fill="auto"/>
          </w:tcPr>
          <w:p w14:paraId="339763EE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3891A201" w14:textId="77777777" w:rsidTr="00B667B2">
        <w:tc>
          <w:tcPr>
            <w:tcW w:w="1815" w:type="dxa"/>
            <w:shd w:val="clear" w:color="auto" w:fill="auto"/>
          </w:tcPr>
          <w:p w14:paraId="75B22D46" w14:textId="77777777" w:rsidR="004F782D" w:rsidRDefault="004F782D" w:rsidP="00883EDF">
            <w:pPr>
              <w:rPr>
                <w:ins w:id="538" w:author="Information Services" w:date="2017-05-25T17:39:00Z"/>
                <w:lang w:val="lv-LV"/>
              </w:rPr>
            </w:pPr>
            <w:r w:rsidRPr="00853CBC">
              <w:rPr>
                <w:lang w:val="lv-LV"/>
              </w:rPr>
              <w:t>slota</w:t>
            </w:r>
          </w:p>
          <w:p w14:paraId="537A7CAD" w14:textId="4F7FC8C5" w:rsidR="002002D0" w:rsidRPr="00853CBC" w:rsidRDefault="002002D0" w:rsidP="00883EDF">
            <w:pPr>
              <w:rPr>
                <w:lang w:val="lv-LV"/>
              </w:rPr>
            </w:pPr>
            <w:ins w:id="539" w:author="Information Services" w:date="2017-05-25T17:39:00Z">
              <w:r>
                <w:rPr>
                  <w:lang w:val="lv-LV"/>
                </w:rPr>
                <w:t>broom</w:t>
              </w:r>
            </w:ins>
          </w:p>
        </w:tc>
        <w:tc>
          <w:tcPr>
            <w:tcW w:w="454" w:type="dxa"/>
            <w:shd w:val="clear" w:color="auto" w:fill="auto"/>
          </w:tcPr>
          <w:p w14:paraId="1D0DE186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36C8B373" w14:textId="77777777" w:rsidTr="004F782D">
        <w:tc>
          <w:tcPr>
            <w:tcW w:w="1815" w:type="dxa"/>
            <w:shd w:val="clear" w:color="auto" w:fill="auto"/>
          </w:tcPr>
          <w:p w14:paraId="74460E98" w14:textId="77777777" w:rsidR="004F782D" w:rsidRDefault="004F782D" w:rsidP="00883EDF">
            <w:pPr>
              <w:rPr>
                <w:ins w:id="540" w:author="Information Services" w:date="2017-05-25T17:39:00Z"/>
                <w:lang w:val="lv-LV"/>
              </w:rPr>
            </w:pPr>
            <w:r w:rsidRPr="00853CBC">
              <w:rPr>
                <w:lang w:val="lv-LV"/>
              </w:rPr>
              <w:t>soma</w:t>
            </w:r>
          </w:p>
          <w:p w14:paraId="4600CF6A" w14:textId="3EAAE60A" w:rsidR="002002D0" w:rsidRPr="00853CBC" w:rsidRDefault="002002D0" w:rsidP="00883EDF">
            <w:pPr>
              <w:rPr>
                <w:lang w:val="lv-LV"/>
              </w:rPr>
            </w:pPr>
            <w:ins w:id="541" w:author="Information Services" w:date="2017-05-25T17:39:00Z">
              <w:r>
                <w:rPr>
                  <w:lang w:val="lv-LV"/>
                </w:rPr>
                <w:t>purse</w:t>
              </w:r>
            </w:ins>
          </w:p>
        </w:tc>
        <w:tc>
          <w:tcPr>
            <w:tcW w:w="454" w:type="dxa"/>
            <w:shd w:val="clear" w:color="auto" w:fill="auto"/>
          </w:tcPr>
          <w:p w14:paraId="2821E130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636849F" w14:textId="77777777" w:rsidTr="00B667B2">
        <w:tc>
          <w:tcPr>
            <w:tcW w:w="1815" w:type="dxa"/>
            <w:shd w:val="clear" w:color="auto" w:fill="auto"/>
          </w:tcPr>
          <w:p w14:paraId="7458C9CE" w14:textId="77777777" w:rsidR="004F782D" w:rsidRDefault="004F782D" w:rsidP="00883EDF">
            <w:pPr>
              <w:rPr>
                <w:ins w:id="542" w:author="Information Services" w:date="2017-05-25T17:40:00Z"/>
                <w:lang w:val="lv-LV"/>
              </w:rPr>
            </w:pPr>
            <w:r w:rsidRPr="00853CBC">
              <w:rPr>
                <w:lang w:val="lv-LV"/>
              </w:rPr>
              <w:lastRenderedPageBreak/>
              <w:t>spilvens</w:t>
            </w:r>
          </w:p>
          <w:p w14:paraId="4C99016B" w14:textId="0D42E7B7" w:rsidR="004708B0" w:rsidRPr="00853CBC" w:rsidRDefault="004708B0" w:rsidP="00883EDF">
            <w:pPr>
              <w:rPr>
                <w:lang w:val="lv-LV"/>
              </w:rPr>
            </w:pPr>
            <w:ins w:id="543" w:author="Information Services" w:date="2017-05-25T17:40:00Z">
              <w:r>
                <w:rPr>
                  <w:lang w:val="lv-LV"/>
                </w:rPr>
                <w:t>pillow</w:t>
              </w:r>
            </w:ins>
          </w:p>
        </w:tc>
        <w:tc>
          <w:tcPr>
            <w:tcW w:w="454" w:type="dxa"/>
            <w:shd w:val="clear" w:color="auto" w:fill="auto"/>
          </w:tcPr>
          <w:p w14:paraId="24D83A04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20829C3E" w14:textId="77777777" w:rsidTr="004F782D">
        <w:tc>
          <w:tcPr>
            <w:tcW w:w="1815" w:type="dxa"/>
            <w:shd w:val="clear" w:color="auto" w:fill="auto"/>
          </w:tcPr>
          <w:p w14:paraId="5ABFFEF7" w14:textId="77777777" w:rsidR="004F782D" w:rsidRDefault="004F782D" w:rsidP="00883EDF">
            <w:pPr>
              <w:rPr>
                <w:ins w:id="544" w:author="Information Services" w:date="2017-05-25T17:40:00Z"/>
                <w:lang w:val="lv-LV"/>
              </w:rPr>
            </w:pPr>
            <w:r w:rsidRPr="00853CBC">
              <w:rPr>
                <w:lang w:val="lv-LV"/>
              </w:rPr>
              <w:t>šķēres</w:t>
            </w:r>
          </w:p>
          <w:p w14:paraId="448A8115" w14:textId="12A53F5F" w:rsidR="004708B0" w:rsidRPr="00853CBC" w:rsidRDefault="004708B0" w:rsidP="00883EDF">
            <w:pPr>
              <w:rPr>
                <w:lang w:val="lv-LV"/>
              </w:rPr>
            </w:pPr>
            <w:ins w:id="545" w:author="Information Services" w:date="2017-05-25T17:40:00Z">
              <w:r>
                <w:rPr>
                  <w:lang w:val="lv-LV"/>
                </w:rPr>
                <w:t>scissors</w:t>
              </w:r>
            </w:ins>
          </w:p>
        </w:tc>
        <w:tc>
          <w:tcPr>
            <w:tcW w:w="454" w:type="dxa"/>
            <w:shd w:val="clear" w:color="auto" w:fill="auto"/>
          </w:tcPr>
          <w:p w14:paraId="1086DABF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3AF3B2E" w14:textId="77777777" w:rsidTr="00B667B2">
        <w:tc>
          <w:tcPr>
            <w:tcW w:w="1815" w:type="dxa"/>
            <w:shd w:val="clear" w:color="auto" w:fill="auto"/>
          </w:tcPr>
          <w:p w14:paraId="687CD9BB" w14:textId="77777777" w:rsidR="004F782D" w:rsidRDefault="004F782D" w:rsidP="00883EDF">
            <w:pPr>
              <w:rPr>
                <w:ins w:id="546" w:author="Information Services" w:date="2017-05-25T17:40:00Z"/>
                <w:lang w:val="lv-LV"/>
              </w:rPr>
            </w:pPr>
            <w:r w:rsidRPr="00853CBC">
              <w:rPr>
                <w:lang w:val="lv-LV"/>
              </w:rPr>
              <w:t>šķīvis</w:t>
            </w:r>
          </w:p>
          <w:p w14:paraId="4DB0BB9B" w14:textId="18B9B9F2" w:rsidR="004708B0" w:rsidRPr="00853CBC" w:rsidRDefault="004708B0" w:rsidP="00883EDF">
            <w:pPr>
              <w:rPr>
                <w:lang w:val="lv-LV"/>
              </w:rPr>
            </w:pPr>
            <w:ins w:id="547" w:author="Information Services" w:date="2017-05-25T17:40:00Z">
              <w:r>
                <w:rPr>
                  <w:lang w:val="lv-LV"/>
                </w:rPr>
                <w:t>plate</w:t>
              </w:r>
            </w:ins>
          </w:p>
        </w:tc>
        <w:tc>
          <w:tcPr>
            <w:tcW w:w="454" w:type="dxa"/>
            <w:shd w:val="clear" w:color="auto" w:fill="auto"/>
          </w:tcPr>
          <w:p w14:paraId="101A1549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08A0C206" w14:textId="77777777" w:rsidTr="00B667B2">
        <w:tc>
          <w:tcPr>
            <w:tcW w:w="1815" w:type="dxa"/>
            <w:shd w:val="clear" w:color="auto" w:fill="auto"/>
          </w:tcPr>
          <w:p w14:paraId="281F38AE" w14:textId="77777777" w:rsidR="004F782D" w:rsidRDefault="004F782D" w:rsidP="00883EDF">
            <w:pPr>
              <w:rPr>
                <w:ins w:id="548" w:author="Information Services" w:date="2017-05-25T17:41:00Z"/>
                <w:lang w:val="lv-LV"/>
              </w:rPr>
            </w:pPr>
            <w:r w:rsidRPr="00853CBC">
              <w:rPr>
                <w:lang w:val="lv-LV"/>
              </w:rPr>
              <w:lastRenderedPageBreak/>
              <w:t>telefons</w:t>
            </w:r>
          </w:p>
          <w:p w14:paraId="047E2D41" w14:textId="50CE34CA" w:rsidR="004708B0" w:rsidRPr="00853CBC" w:rsidRDefault="004708B0" w:rsidP="00883EDF">
            <w:pPr>
              <w:rPr>
                <w:lang w:val="lv-LV"/>
              </w:rPr>
            </w:pPr>
            <w:ins w:id="549" w:author="Information Services" w:date="2017-05-25T17:41:00Z">
              <w:r>
                <w:rPr>
                  <w:lang w:val="lv-LV"/>
                </w:rPr>
                <w:t>phone</w:t>
              </w:r>
            </w:ins>
          </w:p>
        </w:tc>
        <w:tc>
          <w:tcPr>
            <w:tcW w:w="454" w:type="dxa"/>
            <w:shd w:val="clear" w:color="auto" w:fill="auto"/>
          </w:tcPr>
          <w:p w14:paraId="779ACC69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3F230ACE" w14:textId="77777777" w:rsidTr="00B667B2">
        <w:tc>
          <w:tcPr>
            <w:tcW w:w="1815" w:type="dxa"/>
            <w:shd w:val="clear" w:color="auto" w:fill="auto"/>
          </w:tcPr>
          <w:p w14:paraId="11CC1176" w14:textId="77777777" w:rsidR="004F782D" w:rsidRDefault="004F782D" w:rsidP="00883EDF">
            <w:pPr>
              <w:rPr>
                <w:ins w:id="550" w:author="Information Services" w:date="2017-05-25T17:41:00Z"/>
                <w:lang w:val="lv-LV"/>
              </w:rPr>
            </w:pPr>
            <w:r w:rsidRPr="00853CBC">
              <w:rPr>
                <w:lang w:val="lv-LV"/>
              </w:rPr>
              <w:t>trauki</w:t>
            </w:r>
          </w:p>
          <w:p w14:paraId="1A40069F" w14:textId="042EB759" w:rsidR="004708B0" w:rsidRPr="00853CBC" w:rsidRDefault="004708B0" w:rsidP="00883EDF">
            <w:pPr>
              <w:rPr>
                <w:lang w:val="lv-LV"/>
              </w:rPr>
            </w:pPr>
            <w:ins w:id="551" w:author="Information Services" w:date="2017-05-25T17:41:00Z">
              <w:r>
                <w:rPr>
                  <w:lang w:val="lv-LV"/>
                </w:rPr>
                <w:t>dishes/crockery</w:t>
              </w:r>
            </w:ins>
          </w:p>
        </w:tc>
        <w:tc>
          <w:tcPr>
            <w:tcW w:w="454" w:type="dxa"/>
            <w:shd w:val="clear" w:color="auto" w:fill="auto"/>
          </w:tcPr>
          <w:p w14:paraId="254ABC35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07CC0DD2" w14:textId="77777777" w:rsidTr="004F782D">
        <w:tc>
          <w:tcPr>
            <w:tcW w:w="1815" w:type="dxa"/>
            <w:shd w:val="clear" w:color="auto" w:fill="auto"/>
          </w:tcPr>
          <w:p w14:paraId="0F3C7500" w14:textId="77777777" w:rsidR="004F782D" w:rsidRDefault="004F782D" w:rsidP="00883EDF">
            <w:pPr>
              <w:rPr>
                <w:ins w:id="552" w:author="Information Services" w:date="2017-05-25T17:41:00Z"/>
                <w:lang w:val="lv-LV"/>
              </w:rPr>
            </w:pPr>
            <w:r w:rsidRPr="00853CBC">
              <w:rPr>
                <w:lang w:val="lv-LV"/>
              </w:rPr>
              <w:t>tualetes papīrs</w:t>
            </w:r>
          </w:p>
          <w:p w14:paraId="3E625A9A" w14:textId="1D614629" w:rsidR="004708B0" w:rsidRPr="00853CBC" w:rsidRDefault="004708B0" w:rsidP="00883EDF">
            <w:pPr>
              <w:rPr>
                <w:lang w:val="lv-LV"/>
              </w:rPr>
            </w:pPr>
            <w:ins w:id="553" w:author="Information Services" w:date="2017-05-25T17:41:00Z">
              <w:r>
                <w:rPr>
                  <w:lang w:val="lv-LV"/>
                </w:rPr>
                <w:t>toilet paper</w:t>
              </w:r>
            </w:ins>
          </w:p>
        </w:tc>
        <w:tc>
          <w:tcPr>
            <w:tcW w:w="454" w:type="dxa"/>
            <w:shd w:val="clear" w:color="auto" w:fill="auto"/>
          </w:tcPr>
          <w:p w14:paraId="5E3A90A6" w14:textId="77777777" w:rsidR="004F782D" w:rsidRPr="00853CBC" w:rsidRDefault="004F782D" w:rsidP="00883EDF">
            <w:pPr>
              <w:rPr>
                <w:highlight w:val="yellow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75764751" w14:textId="77777777" w:rsidTr="00B667B2">
        <w:tc>
          <w:tcPr>
            <w:tcW w:w="1815" w:type="dxa"/>
            <w:shd w:val="clear" w:color="auto" w:fill="auto"/>
          </w:tcPr>
          <w:p w14:paraId="37CD5F79" w14:textId="77777777" w:rsidR="004F782D" w:rsidRDefault="004F782D" w:rsidP="00883EDF">
            <w:pPr>
              <w:rPr>
                <w:ins w:id="554" w:author="Information Services" w:date="2017-05-25T17:41:00Z"/>
                <w:lang w:val="lv-LV"/>
              </w:rPr>
            </w:pPr>
            <w:r w:rsidRPr="00853CBC">
              <w:rPr>
                <w:lang w:val="lv-LV"/>
              </w:rPr>
              <w:lastRenderedPageBreak/>
              <w:t>zāles</w:t>
            </w:r>
          </w:p>
          <w:p w14:paraId="29E6B310" w14:textId="5CD470DC" w:rsidR="004708B0" w:rsidRPr="00853CBC" w:rsidRDefault="004708B0" w:rsidP="00883EDF">
            <w:pPr>
              <w:rPr>
                <w:lang w:val="lv-LV"/>
              </w:rPr>
            </w:pPr>
            <w:ins w:id="555" w:author="Information Services" w:date="2017-05-25T17:41:00Z">
              <w:r>
                <w:rPr>
                  <w:lang w:val="lv-LV"/>
                </w:rPr>
                <w:t>medicine</w:t>
              </w:r>
            </w:ins>
          </w:p>
        </w:tc>
        <w:tc>
          <w:tcPr>
            <w:tcW w:w="454" w:type="dxa"/>
            <w:shd w:val="clear" w:color="auto" w:fill="auto"/>
          </w:tcPr>
          <w:p w14:paraId="1270338C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109A66B0" w14:textId="77777777" w:rsidTr="004F782D">
        <w:tc>
          <w:tcPr>
            <w:tcW w:w="1815" w:type="dxa"/>
            <w:shd w:val="clear" w:color="auto" w:fill="auto"/>
          </w:tcPr>
          <w:p w14:paraId="5CFA81D6" w14:textId="77777777" w:rsidR="004F782D" w:rsidRDefault="004F782D" w:rsidP="00883EDF">
            <w:pPr>
              <w:rPr>
                <w:ins w:id="556" w:author="Information Services" w:date="2017-05-25T17:42:00Z"/>
                <w:lang w:val="lv-LV"/>
              </w:rPr>
            </w:pPr>
            <w:r w:rsidRPr="00853CBC">
              <w:rPr>
                <w:lang w:val="lv-LV"/>
              </w:rPr>
              <w:t>ziepes</w:t>
            </w:r>
          </w:p>
          <w:p w14:paraId="559AD6E0" w14:textId="1153C763" w:rsidR="004708B0" w:rsidRPr="00853CBC" w:rsidRDefault="004708B0" w:rsidP="00883EDF">
            <w:pPr>
              <w:rPr>
                <w:lang w:val="lv-LV"/>
              </w:rPr>
            </w:pPr>
            <w:ins w:id="557" w:author="Information Services" w:date="2017-05-25T17:42:00Z">
              <w:r>
                <w:rPr>
                  <w:lang w:val="lv-LV"/>
                </w:rPr>
                <w:t>soap</w:t>
              </w:r>
            </w:ins>
          </w:p>
        </w:tc>
        <w:tc>
          <w:tcPr>
            <w:tcW w:w="454" w:type="dxa"/>
            <w:shd w:val="clear" w:color="auto" w:fill="auto"/>
          </w:tcPr>
          <w:p w14:paraId="3032314F" w14:textId="77777777" w:rsidR="004F782D" w:rsidRPr="00853CBC" w:rsidRDefault="004F782D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E17F173" w14:textId="77777777" w:rsidTr="00B667B2">
        <w:tc>
          <w:tcPr>
            <w:tcW w:w="1815" w:type="dxa"/>
            <w:shd w:val="clear" w:color="auto" w:fill="auto"/>
          </w:tcPr>
          <w:p w14:paraId="5614CFDE" w14:textId="77777777" w:rsidR="004F782D" w:rsidRDefault="004F782D" w:rsidP="00883EDF">
            <w:pPr>
              <w:rPr>
                <w:ins w:id="558" w:author="Information Services" w:date="2017-05-25T17:42:00Z"/>
                <w:lang w:val="lv-LV"/>
              </w:rPr>
            </w:pPr>
            <w:r w:rsidRPr="00853CBC">
              <w:rPr>
                <w:lang w:val="lv-LV"/>
              </w:rPr>
              <w:t>zobu birste</w:t>
            </w:r>
          </w:p>
          <w:p w14:paraId="0E623041" w14:textId="173ACDDD" w:rsidR="004708B0" w:rsidRPr="00853CBC" w:rsidRDefault="004708B0" w:rsidP="00883EDF">
            <w:pPr>
              <w:rPr>
                <w:lang w:val="lv-LV"/>
              </w:rPr>
            </w:pPr>
            <w:ins w:id="559" w:author="Information Services" w:date="2017-05-25T17:42:00Z">
              <w:r>
                <w:rPr>
                  <w:lang w:val="lv-LV"/>
                </w:rPr>
                <w:t>toothbrush</w:t>
              </w:r>
            </w:ins>
          </w:p>
        </w:tc>
        <w:tc>
          <w:tcPr>
            <w:tcW w:w="454" w:type="dxa"/>
            <w:shd w:val="clear" w:color="auto" w:fill="auto"/>
          </w:tcPr>
          <w:p w14:paraId="67E1D792" w14:textId="77777777" w:rsidR="004F782D" w:rsidRPr="00853CBC" w:rsidRDefault="004F782D" w:rsidP="00883EDF">
            <w:pPr>
              <w:rPr>
                <w:highlight w:val="yellow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4F782D" w:rsidRPr="00853CBC" w14:paraId="5DE27B9C" w14:textId="77777777" w:rsidTr="004F782D">
        <w:tc>
          <w:tcPr>
            <w:tcW w:w="1815" w:type="dxa"/>
            <w:shd w:val="clear" w:color="auto" w:fill="auto"/>
          </w:tcPr>
          <w:p w14:paraId="3B8E8B44" w14:textId="77777777" w:rsidR="004F782D" w:rsidRDefault="004F782D" w:rsidP="00883EDF">
            <w:pPr>
              <w:rPr>
                <w:ins w:id="560" w:author="Information Services" w:date="2017-05-25T17:42:00Z"/>
                <w:lang w:val="lv-LV"/>
              </w:rPr>
            </w:pPr>
            <w:r w:rsidRPr="00853CBC">
              <w:rPr>
                <w:lang w:val="lv-LV"/>
              </w:rPr>
              <w:lastRenderedPageBreak/>
              <w:t>zobu pasta</w:t>
            </w:r>
          </w:p>
          <w:p w14:paraId="5796BAD1" w14:textId="6089F5D2" w:rsidR="004708B0" w:rsidRPr="00853CBC" w:rsidRDefault="004708B0" w:rsidP="00883EDF">
            <w:pPr>
              <w:rPr>
                <w:lang w:val="lv-LV"/>
              </w:rPr>
            </w:pPr>
            <w:ins w:id="561" w:author="Information Services" w:date="2017-05-25T17:42:00Z">
              <w:r>
                <w:rPr>
                  <w:lang w:val="lv-LV"/>
                </w:rPr>
                <w:t>toothpaste</w:t>
              </w:r>
            </w:ins>
          </w:p>
        </w:tc>
        <w:tc>
          <w:tcPr>
            <w:tcW w:w="454" w:type="dxa"/>
            <w:shd w:val="clear" w:color="auto" w:fill="auto"/>
          </w:tcPr>
          <w:p w14:paraId="4C89CF4C" w14:textId="77777777" w:rsidR="004F782D" w:rsidRPr="00853CBC" w:rsidRDefault="004F782D" w:rsidP="00883EDF">
            <w:pPr>
              <w:rPr>
                <w:highlight w:val="yellow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266CCD2B" w14:textId="77777777" w:rsidR="0037506A" w:rsidRPr="00853CBC" w:rsidRDefault="0037506A" w:rsidP="002D3B9E">
      <w:pPr>
        <w:rPr>
          <w:lang w:val="lv-LV"/>
        </w:rPr>
        <w:sectPr w:rsidR="0037506A" w:rsidRPr="00853CBC" w:rsidSect="004F782D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0CFB4126" w14:textId="77777777" w:rsidR="0037506A" w:rsidRPr="00853CBC" w:rsidRDefault="0037506A" w:rsidP="002D3B9E">
      <w:pPr>
        <w:rPr>
          <w:lang w:val="lv-LV"/>
        </w:rPr>
      </w:pPr>
    </w:p>
    <w:p w14:paraId="27F5CF65" w14:textId="77777777" w:rsidR="00917E1B" w:rsidRPr="00853CBC" w:rsidRDefault="00917E1B" w:rsidP="002D3B9E">
      <w:pPr>
        <w:rPr>
          <w:lang w:val="lv-LV"/>
        </w:rPr>
      </w:pPr>
    </w:p>
    <w:p w14:paraId="75F77DE8" w14:textId="7775A2EC" w:rsidR="005B71FB" w:rsidRPr="00853CBC" w:rsidRDefault="005B71FB" w:rsidP="007114AB">
      <w:pPr>
        <w:rPr>
          <w:b/>
          <w:lang w:val="lv-LV"/>
        </w:rPr>
      </w:pPr>
      <w:r w:rsidRPr="00853CBC">
        <w:rPr>
          <w:b/>
          <w:lang w:val="lv-LV"/>
        </w:rPr>
        <w:t>9. Dzīvoklis, mēbeles</w:t>
      </w:r>
      <w:r w:rsidR="00D74334" w:rsidRPr="00853CBC">
        <w:rPr>
          <w:b/>
          <w:lang w:val="lv-LV"/>
        </w:rPr>
        <w:t xml:space="preserve"> </w:t>
      </w:r>
      <w:ins w:id="562" w:author="Information Services" w:date="2017-05-26T13:09:00Z">
        <w:r w:rsidR="008D7786">
          <w:rPr>
            <w:b/>
            <w:lang w:val="lv-LV"/>
          </w:rPr>
          <w:t>Furniture and rooms</w:t>
        </w:r>
      </w:ins>
      <w:ins w:id="563" w:author="Information Services" w:date="2017-05-25T17:43:00Z">
        <w:r w:rsidR="00C071E6">
          <w:rPr>
            <w:b/>
            <w:lang w:val="lv-LV"/>
          </w:rPr>
          <w:t xml:space="preserve"> </w:t>
        </w:r>
      </w:ins>
      <w:r w:rsidR="00D74334" w:rsidRPr="00853CBC">
        <w:rPr>
          <w:b/>
          <w:lang w:val="lv-LV"/>
        </w:rPr>
        <w:t>(34</w:t>
      </w:r>
      <w:r w:rsidR="00D24B43" w:rsidRPr="00853CBC">
        <w:rPr>
          <w:b/>
          <w:lang w:val="lv-LV"/>
        </w:rPr>
        <w:t>)</w:t>
      </w:r>
    </w:p>
    <w:p w14:paraId="5C33D0D7" w14:textId="77777777" w:rsidR="005B71FB" w:rsidRPr="00853CBC" w:rsidRDefault="005B71FB" w:rsidP="002D3B9E">
      <w:pPr>
        <w:rPr>
          <w:b/>
          <w:lang w:val="lv-LV"/>
        </w:rPr>
      </w:pPr>
    </w:p>
    <w:p w14:paraId="7643E103" w14:textId="77777777" w:rsidR="00883EDF" w:rsidRPr="00853CBC" w:rsidRDefault="00883EDF" w:rsidP="002D3B9E">
      <w:pPr>
        <w:rPr>
          <w:lang w:val="lv-LV"/>
        </w:rPr>
        <w:sectPr w:rsidR="00883EDF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9"/>
        <w:gridCol w:w="460"/>
      </w:tblGrid>
      <w:tr w:rsidR="00D74334" w:rsidRPr="00853CBC" w14:paraId="6E952AC4" w14:textId="77777777" w:rsidTr="00A54185">
        <w:tc>
          <w:tcPr>
            <w:tcW w:w="1809" w:type="dxa"/>
            <w:shd w:val="clear" w:color="auto" w:fill="auto"/>
          </w:tcPr>
          <w:p w14:paraId="2EF38F7D" w14:textId="77777777" w:rsidR="00D74334" w:rsidRDefault="00D74334" w:rsidP="002D3B9E">
            <w:pPr>
              <w:rPr>
                <w:ins w:id="564" w:author="Information Services" w:date="2017-05-25T17:43:00Z"/>
                <w:lang w:val="lv-LV"/>
              </w:rPr>
            </w:pPr>
            <w:r w:rsidRPr="00853CBC">
              <w:rPr>
                <w:lang w:val="lv-LV"/>
              </w:rPr>
              <w:lastRenderedPageBreak/>
              <w:t>atvilktne</w:t>
            </w:r>
          </w:p>
          <w:p w14:paraId="1B0605D2" w14:textId="50D4858D" w:rsidR="00C071E6" w:rsidRPr="00853CBC" w:rsidRDefault="00C071E6" w:rsidP="002D3B9E">
            <w:pPr>
              <w:rPr>
                <w:lang w:val="lv-LV"/>
              </w:rPr>
            </w:pPr>
            <w:ins w:id="565" w:author="Information Services" w:date="2017-05-25T17:43:00Z">
              <w:r>
                <w:rPr>
                  <w:lang w:val="lv-LV"/>
                </w:rPr>
                <w:t>drawer</w:t>
              </w:r>
            </w:ins>
          </w:p>
        </w:tc>
        <w:tc>
          <w:tcPr>
            <w:tcW w:w="460" w:type="dxa"/>
            <w:shd w:val="clear" w:color="auto" w:fill="auto"/>
          </w:tcPr>
          <w:p w14:paraId="511A0741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45B72E52" w14:textId="77777777" w:rsidTr="00A54185">
        <w:tc>
          <w:tcPr>
            <w:tcW w:w="1809" w:type="dxa"/>
            <w:shd w:val="clear" w:color="auto" w:fill="auto"/>
          </w:tcPr>
          <w:p w14:paraId="04145595" w14:textId="77777777" w:rsidR="00D74334" w:rsidRDefault="00D74334" w:rsidP="002D3B9E">
            <w:pPr>
              <w:rPr>
                <w:ins w:id="566" w:author="Information Services" w:date="2017-05-25T17:44:00Z"/>
                <w:lang w:val="lv-LV"/>
              </w:rPr>
            </w:pPr>
            <w:r w:rsidRPr="00853CBC">
              <w:rPr>
                <w:lang w:val="lv-LV"/>
              </w:rPr>
              <w:t>balkons</w:t>
            </w:r>
          </w:p>
          <w:p w14:paraId="6B969F74" w14:textId="1B23E310" w:rsidR="00C071E6" w:rsidRPr="00853CBC" w:rsidRDefault="00C071E6" w:rsidP="002D3B9E">
            <w:pPr>
              <w:rPr>
                <w:lang w:val="lv-LV"/>
              </w:rPr>
            </w:pPr>
            <w:ins w:id="567" w:author="Information Services" w:date="2017-05-25T17:44:00Z">
              <w:r>
                <w:rPr>
                  <w:lang w:val="lv-LV"/>
                </w:rPr>
                <w:t>balcony</w:t>
              </w:r>
            </w:ins>
          </w:p>
        </w:tc>
        <w:tc>
          <w:tcPr>
            <w:tcW w:w="460" w:type="dxa"/>
            <w:shd w:val="clear" w:color="auto" w:fill="auto"/>
          </w:tcPr>
          <w:p w14:paraId="0C7027E5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62921E4A" w14:textId="77777777" w:rsidTr="00A54185">
        <w:tc>
          <w:tcPr>
            <w:tcW w:w="1809" w:type="dxa"/>
            <w:shd w:val="clear" w:color="auto" w:fill="auto"/>
          </w:tcPr>
          <w:p w14:paraId="4ACA9D8D" w14:textId="77777777" w:rsidR="00D74334" w:rsidRDefault="00D74334" w:rsidP="002D3B9E">
            <w:pPr>
              <w:rPr>
                <w:ins w:id="568" w:author="Information Services" w:date="2017-05-25T17:44:00Z"/>
                <w:lang w:val="lv-LV"/>
              </w:rPr>
            </w:pPr>
            <w:r w:rsidRPr="00853CBC">
              <w:rPr>
                <w:lang w:val="lv-LV"/>
              </w:rPr>
              <w:t>dīvāns</w:t>
            </w:r>
          </w:p>
          <w:p w14:paraId="1F78C720" w14:textId="6336C97F" w:rsidR="00C071E6" w:rsidRPr="00853CBC" w:rsidRDefault="00C071E6" w:rsidP="002D3B9E">
            <w:pPr>
              <w:rPr>
                <w:lang w:val="lv-LV"/>
              </w:rPr>
            </w:pPr>
            <w:ins w:id="569" w:author="Information Services" w:date="2017-05-25T17:44:00Z">
              <w:r>
                <w:rPr>
                  <w:lang w:val="lv-LV"/>
                </w:rPr>
                <w:t>couch</w:t>
              </w:r>
            </w:ins>
          </w:p>
        </w:tc>
        <w:tc>
          <w:tcPr>
            <w:tcW w:w="460" w:type="dxa"/>
            <w:shd w:val="clear" w:color="auto" w:fill="auto"/>
          </w:tcPr>
          <w:p w14:paraId="777BC71A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E5FF0F3" w14:textId="77777777" w:rsidTr="00A54185">
        <w:tc>
          <w:tcPr>
            <w:tcW w:w="1809" w:type="dxa"/>
            <w:shd w:val="clear" w:color="auto" w:fill="auto"/>
          </w:tcPr>
          <w:p w14:paraId="47DD03D3" w14:textId="77777777" w:rsidR="00D74334" w:rsidRDefault="00D74334" w:rsidP="002D3B9E">
            <w:pPr>
              <w:rPr>
                <w:ins w:id="570" w:author="Information Services" w:date="2017-05-25T17:44:00Z"/>
                <w:lang w:val="lv-LV"/>
              </w:rPr>
            </w:pPr>
            <w:r w:rsidRPr="00853CBC">
              <w:rPr>
                <w:lang w:val="lv-LV"/>
              </w:rPr>
              <w:t>durvis</w:t>
            </w:r>
          </w:p>
          <w:p w14:paraId="1AA0E1D0" w14:textId="04E884B5" w:rsidR="00C071E6" w:rsidRPr="00853CBC" w:rsidRDefault="00C071E6" w:rsidP="002D3B9E">
            <w:pPr>
              <w:rPr>
                <w:lang w:val="lv-LV"/>
              </w:rPr>
            </w:pPr>
            <w:ins w:id="571" w:author="Information Services" w:date="2017-05-25T17:44:00Z">
              <w:r>
                <w:rPr>
                  <w:lang w:val="lv-LV"/>
                </w:rPr>
                <w:t>door</w:t>
              </w:r>
            </w:ins>
          </w:p>
        </w:tc>
        <w:tc>
          <w:tcPr>
            <w:tcW w:w="460" w:type="dxa"/>
            <w:shd w:val="clear" w:color="auto" w:fill="auto"/>
          </w:tcPr>
          <w:p w14:paraId="2903B5BE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67CF486D" w14:textId="77777777" w:rsidTr="00A54185">
        <w:tc>
          <w:tcPr>
            <w:tcW w:w="1809" w:type="dxa"/>
            <w:shd w:val="clear" w:color="auto" w:fill="auto"/>
          </w:tcPr>
          <w:p w14:paraId="6737B911" w14:textId="77777777" w:rsidR="00D74334" w:rsidRDefault="00D74334" w:rsidP="002D3B9E">
            <w:pPr>
              <w:rPr>
                <w:ins w:id="572" w:author="Information Services" w:date="2017-05-25T17:44:00Z"/>
                <w:lang w:val="lv-LV"/>
              </w:rPr>
            </w:pPr>
            <w:r w:rsidRPr="00853CBC">
              <w:rPr>
                <w:lang w:val="lv-LV"/>
              </w:rPr>
              <w:t>duša</w:t>
            </w:r>
          </w:p>
          <w:p w14:paraId="11AB533A" w14:textId="5FC3AC8C" w:rsidR="00C071E6" w:rsidRPr="00853CBC" w:rsidRDefault="00C071E6" w:rsidP="002D3B9E">
            <w:pPr>
              <w:rPr>
                <w:lang w:val="lv-LV"/>
              </w:rPr>
            </w:pPr>
            <w:ins w:id="573" w:author="Information Services" w:date="2017-05-25T17:44:00Z">
              <w:r>
                <w:rPr>
                  <w:lang w:val="lv-LV"/>
                </w:rPr>
                <w:t>shower</w:t>
              </w:r>
            </w:ins>
          </w:p>
        </w:tc>
        <w:tc>
          <w:tcPr>
            <w:tcW w:w="460" w:type="dxa"/>
            <w:shd w:val="clear" w:color="auto" w:fill="auto"/>
          </w:tcPr>
          <w:p w14:paraId="74A48D57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61F094A1" w14:textId="77777777" w:rsidTr="00A54185">
        <w:tc>
          <w:tcPr>
            <w:tcW w:w="1809" w:type="dxa"/>
            <w:shd w:val="clear" w:color="auto" w:fill="auto"/>
          </w:tcPr>
          <w:p w14:paraId="70BF5BDC" w14:textId="77777777" w:rsidR="00D74334" w:rsidRDefault="00D74334" w:rsidP="00883EDF">
            <w:pPr>
              <w:rPr>
                <w:ins w:id="574" w:author="Information Services" w:date="2017-05-25T17:44:00Z"/>
                <w:lang w:val="lv-LV"/>
              </w:rPr>
            </w:pPr>
            <w:r w:rsidRPr="00853CBC">
              <w:rPr>
                <w:lang w:val="lv-LV"/>
              </w:rPr>
              <w:t>gaitenis</w:t>
            </w:r>
          </w:p>
          <w:p w14:paraId="161A6753" w14:textId="7834016D" w:rsidR="00C071E6" w:rsidRPr="00853CBC" w:rsidRDefault="00C071E6" w:rsidP="00883EDF">
            <w:pPr>
              <w:rPr>
                <w:lang w:val="lv-LV"/>
              </w:rPr>
            </w:pPr>
            <w:ins w:id="575" w:author="Information Services" w:date="2017-05-25T17:44:00Z">
              <w:r>
                <w:rPr>
                  <w:lang w:val="lv-LV"/>
                </w:rPr>
                <w:t>corridor</w:t>
              </w:r>
            </w:ins>
          </w:p>
        </w:tc>
        <w:tc>
          <w:tcPr>
            <w:tcW w:w="460" w:type="dxa"/>
            <w:shd w:val="clear" w:color="auto" w:fill="auto"/>
          </w:tcPr>
          <w:p w14:paraId="0DFA99F2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7EC48FDB" w14:textId="77777777" w:rsidTr="00A54185">
        <w:tc>
          <w:tcPr>
            <w:tcW w:w="1809" w:type="dxa"/>
            <w:shd w:val="clear" w:color="auto" w:fill="auto"/>
          </w:tcPr>
          <w:p w14:paraId="53EC3541" w14:textId="77777777" w:rsidR="00D74334" w:rsidRDefault="00D74334" w:rsidP="002D3B9E">
            <w:pPr>
              <w:rPr>
                <w:ins w:id="576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galds</w:t>
            </w:r>
          </w:p>
          <w:p w14:paraId="6582DBC6" w14:textId="27C3D9A7" w:rsidR="00C071E6" w:rsidRPr="00853CBC" w:rsidRDefault="00C071E6" w:rsidP="002D3B9E">
            <w:pPr>
              <w:rPr>
                <w:lang w:val="lv-LV"/>
              </w:rPr>
            </w:pPr>
            <w:ins w:id="577" w:author="Information Services" w:date="2017-05-25T17:45:00Z">
              <w:r>
                <w:rPr>
                  <w:lang w:val="lv-LV"/>
                </w:rPr>
                <w:t>table</w:t>
              </w:r>
            </w:ins>
          </w:p>
        </w:tc>
        <w:tc>
          <w:tcPr>
            <w:tcW w:w="460" w:type="dxa"/>
            <w:shd w:val="clear" w:color="auto" w:fill="auto"/>
          </w:tcPr>
          <w:p w14:paraId="68361B5C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31436EE0" w14:textId="77777777" w:rsidTr="00A54185">
        <w:tc>
          <w:tcPr>
            <w:tcW w:w="1809" w:type="dxa"/>
            <w:shd w:val="clear" w:color="auto" w:fill="auto"/>
          </w:tcPr>
          <w:p w14:paraId="1F81A9BF" w14:textId="77777777" w:rsidR="00D74334" w:rsidRDefault="00D74334" w:rsidP="00883EDF">
            <w:pPr>
              <w:rPr>
                <w:ins w:id="578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garāža</w:t>
            </w:r>
          </w:p>
          <w:p w14:paraId="55CFB2ED" w14:textId="2A7C191D" w:rsidR="00C071E6" w:rsidRPr="00853CBC" w:rsidRDefault="00C071E6" w:rsidP="00883EDF">
            <w:pPr>
              <w:rPr>
                <w:lang w:val="lv-LV"/>
              </w:rPr>
            </w:pPr>
            <w:ins w:id="579" w:author="Information Services" w:date="2017-05-25T17:45:00Z">
              <w:r>
                <w:rPr>
                  <w:lang w:val="lv-LV"/>
                </w:rPr>
                <w:t>garage</w:t>
              </w:r>
            </w:ins>
          </w:p>
        </w:tc>
        <w:tc>
          <w:tcPr>
            <w:tcW w:w="460" w:type="dxa"/>
            <w:shd w:val="clear" w:color="auto" w:fill="auto"/>
          </w:tcPr>
          <w:p w14:paraId="1C101D5E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5A4CF52B" w14:textId="77777777" w:rsidTr="00A54185">
        <w:tc>
          <w:tcPr>
            <w:tcW w:w="1809" w:type="dxa"/>
            <w:shd w:val="clear" w:color="auto" w:fill="auto"/>
          </w:tcPr>
          <w:p w14:paraId="75DC274D" w14:textId="77777777" w:rsidR="00D74334" w:rsidRDefault="00D74334" w:rsidP="002D3B9E">
            <w:pPr>
              <w:rPr>
                <w:ins w:id="580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grīda</w:t>
            </w:r>
          </w:p>
          <w:p w14:paraId="0301450C" w14:textId="19DCB6E7" w:rsidR="00C071E6" w:rsidRPr="00853CBC" w:rsidRDefault="00C071E6" w:rsidP="002D3B9E">
            <w:pPr>
              <w:rPr>
                <w:lang w:val="lv-LV"/>
              </w:rPr>
            </w:pPr>
            <w:ins w:id="581" w:author="Information Services" w:date="2017-05-25T17:45:00Z">
              <w:r>
                <w:rPr>
                  <w:lang w:val="lv-LV"/>
                </w:rPr>
                <w:lastRenderedPageBreak/>
                <w:t>floor</w:t>
              </w:r>
            </w:ins>
          </w:p>
        </w:tc>
        <w:tc>
          <w:tcPr>
            <w:tcW w:w="460" w:type="dxa"/>
            <w:shd w:val="clear" w:color="auto" w:fill="auto"/>
          </w:tcPr>
          <w:p w14:paraId="62C27D47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1BA81089" w14:textId="77777777" w:rsidTr="00A54185">
        <w:tc>
          <w:tcPr>
            <w:tcW w:w="1809" w:type="dxa"/>
            <w:shd w:val="clear" w:color="auto" w:fill="auto"/>
          </w:tcPr>
          <w:p w14:paraId="43616E32" w14:textId="77777777" w:rsidR="00D74334" w:rsidRDefault="00D74334" w:rsidP="002D3B9E">
            <w:pPr>
              <w:rPr>
                <w:ins w:id="582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griesti</w:t>
            </w:r>
          </w:p>
          <w:p w14:paraId="55666470" w14:textId="0BCD4970" w:rsidR="00C071E6" w:rsidRPr="00853CBC" w:rsidRDefault="00C071E6" w:rsidP="002D3B9E">
            <w:pPr>
              <w:rPr>
                <w:lang w:val="lv-LV"/>
              </w:rPr>
            </w:pPr>
            <w:ins w:id="583" w:author="Information Services" w:date="2017-05-25T17:45:00Z">
              <w:r>
                <w:rPr>
                  <w:lang w:val="lv-LV"/>
                </w:rPr>
                <w:t>ceiling</w:t>
              </w:r>
            </w:ins>
          </w:p>
        </w:tc>
        <w:tc>
          <w:tcPr>
            <w:tcW w:w="460" w:type="dxa"/>
            <w:shd w:val="clear" w:color="auto" w:fill="auto"/>
          </w:tcPr>
          <w:p w14:paraId="5427F327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7B3F084E" w14:textId="77777777" w:rsidTr="00A54185">
        <w:tc>
          <w:tcPr>
            <w:tcW w:w="1809" w:type="dxa"/>
            <w:shd w:val="clear" w:color="auto" w:fill="auto"/>
          </w:tcPr>
          <w:p w14:paraId="5D86F5EC" w14:textId="77777777" w:rsidR="00D74334" w:rsidRDefault="00D74334" w:rsidP="002D3B9E">
            <w:pPr>
              <w:rPr>
                <w:ins w:id="584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gulta</w:t>
            </w:r>
          </w:p>
          <w:p w14:paraId="198F2ACB" w14:textId="1D954D55" w:rsidR="00C071E6" w:rsidRPr="00853CBC" w:rsidRDefault="00C071E6" w:rsidP="002D3B9E">
            <w:pPr>
              <w:rPr>
                <w:lang w:val="lv-LV"/>
              </w:rPr>
            </w:pPr>
            <w:ins w:id="585" w:author="Information Services" w:date="2017-05-25T17:45:00Z">
              <w:r>
                <w:rPr>
                  <w:lang w:val="lv-LV"/>
                </w:rPr>
                <w:t>bed</w:t>
              </w:r>
            </w:ins>
          </w:p>
        </w:tc>
        <w:tc>
          <w:tcPr>
            <w:tcW w:w="460" w:type="dxa"/>
            <w:shd w:val="clear" w:color="auto" w:fill="auto"/>
          </w:tcPr>
          <w:p w14:paraId="24696B1D" w14:textId="77777777" w:rsidR="00D74334" w:rsidRPr="00853CBC" w:rsidRDefault="00D74334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470C89D0" w14:textId="77777777" w:rsidTr="00A54185">
        <w:tc>
          <w:tcPr>
            <w:tcW w:w="1809" w:type="dxa"/>
            <w:shd w:val="clear" w:color="auto" w:fill="auto"/>
          </w:tcPr>
          <w:p w14:paraId="03C46D41" w14:textId="77777777" w:rsidR="00D74334" w:rsidRDefault="00D74334" w:rsidP="00883EDF">
            <w:pPr>
              <w:rPr>
                <w:ins w:id="586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istaba</w:t>
            </w:r>
          </w:p>
          <w:p w14:paraId="3C2E9132" w14:textId="21A01302" w:rsidR="00C071E6" w:rsidRPr="00853CBC" w:rsidRDefault="00C071E6" w:rsidP="00883EDF">
            <w:pPr>
              <w:rPr>
                <w:lang w:val="lv-LV"/>
              </w:rPr>
            </w:pPr>
            <w:ins w:id="587" w:author="Information Services" w:date="2017-05-25T17:45:00Z">
              <w:r>
                <w:rPr>
                  <w:lang w:val="lv-LV"/>
                </w:rPr>
                <w:t>room</w:t>
              </w:r>
            </w:ins>
          </w:p>
        </w:tc>
        <w:tc>
          <w:tcPr>
            <w:tcW w:w="460" w:type="dxa"/>
            <w:shd w:val="clear" w:color="auto" w:fill="auto"/>
          </w:tcPr>
          <w:p w14:paraId="6185048D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53CBBF4D" w14:textId="77777777" w:rsidTr="00A54185">
        <w:tc>
          <w:tcPr>
            <w:tcW w:w="1809" w:type="dxa"/>
            <w:shd w:val="clear" w:color="auto" w:fill="auto"/>
          </w:tcPr>
          <w:p w14:paraId="20D3ACEC" w14:textId="77777777" w:rsidR="00D74334" w:rsidRDefault="00D74334" w:rsidP="00883EDF">
            <w:pPr>
              <w:rPr>
                <w:ins w:id="588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izlietne</w:t>
            </w:r>
          </w:p>
          <w:p w14:paraId="470FBC51" w14:textId="739DAE2D" w:rsidR="00C071E6" w:rsidRPr="00853CBC" w:rsidRDefault="00C071E6" w:rsidP="00883EDF">
            <w:pPr>
              <w:rPr>
                <w:lang w:val="lv-LV"/>
              </w:rPr>
            </w:pPr>
            <w:ins w:id="589" w:author="Information Services" w:date="2017-05-25T17:45:00Z">
              <w:r>
                <w:rPr>
                  <w:lang w:val="lv-LV"/>
                </w:rPr>
                <w:t>sink</w:t>
              </w:r>
            </w:ins>
          </w:p>
        </w:tc>
        <w:tc>
          <w:tcPr>
            <w:tcW w:w="460" w:type="dxa"/>
            <w:shd w:val="clear" w:color="auto" w:fill="auto"/>
          </w:tcPr>
          <w:p w14:paraId="41B83B67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4D86D7F3" w14:textId="77777777" w:rsidTr="00A54185">
        <w:tc>
          <w:tcPr>
            <w:tcW w:w="1809" w:type="dxa"/>
            <w:shd w:val="clear" w:color="auto" w:fill="auto"/>
          </w:tcPr>
          <w:p w14:paraId="032FE964" w14:textId="77777777" w:rsidR="00D74334" w:rsidRDefault="00D74334" w:rsidP="00883EDF">
            <w:pPr>
              <w:rPr>
                <w:ins w:id="590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jumts</w:t>
            </w:r>
          </w:p>
          <w:p w14:paraId="4A76C17E" w14:textId="60194A50" w:rsidR="00C071E6" w:rsidRPr="00853CBC" w:rsidRDefault="00C071E6" w:rsidP="00883EDF">
            <w:pPr>
              <w:rPr>
                <w:lang w:val="lv-LV"/>
              </w:rPr>
            </w:pPr>
            <w:ins w:id="591" w:author="Information Services" w:date="2017-05-25T17:45:00Z">
              <w:r>
                <w:rPr>
                  <w:lang w:val="lv-LV"/>
                </w:rPr>
                <w:t>roof</w:t>
              </w:r>
            </w:ins>
          </w:p>
        </w:tc>
        <w:tc>
          <w:tcPr>
            <w:tcW w:w="460" w:type="dxa"/>
            <w:shd w:val="clear" w:color="auto" w:fill="auto"/>
          </w:tcPr>
          <w:p w14:paraId="48E9D46B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64563535" w14:textId="77777777" w:rsidTr="00A54185">
        <w:tc>
          <w:tcPr>
            <w:tcW w:w="1809" w:type="dxa"/>
            <w:shd w:val="clear" w:color="auto" w:fill="auto"/>
          </w:tcPr>
          <w:p w14:paraId="4544C69E" w14:textId="77777777" w:rsidR="00D74334" w:rsidRDefault="00D74334" w:rsidP="00883EDF">
            <w:pPr>
              <w:rPr>
                <w:ins w:id="592" w:author="Information Services" w:date="2017-05-25T17:45:00Z"/>
                <w:lang w:val="lv-LV"/>
              </w:rPr>
            </w:pPr>
            <w:r w:rsidRPr="00853CBC">
              <w:rPr>
                <w:lang w:val="lv-LV"/>
              </w:rPr>
              <w:t>kāpnes</w:t>
            </w:r>
          </w:p>
          <w:p w14:paraId="49175F44" w14:textId="355CA1BA" w:rsidR="00C071E6" w:rsidRPr="00853CBC" w:rsidRDefault="00C071E6" w:rsidP="00883EDF">
            <w:pPr>
              <w:rPr>
                <w:lang w:val="lv-LV"/>
              </w:rPr>
            </w:pPr>
            <w:ins w:id="593" w:author="Information Services" w:date="2017-05-25T17:46:00Z">
              <w:r>
                <w:rPr>
                  <w:lang w:val="lv-LV"/>
                </w:rPr>
                <w:t>stairs</w:t>
              </w:r>
            </w:ins>
          </w:p>
        </w:tc>
        <w:tc>
          <w:tcPr>
            <w:tcW w:w="460" w:type="dxa"/>
            <w:shd w:val="clear" w:color="auto" w:fill="auto"/>
          </w:tcPr>
          <w:p w14:paraId="20AE9350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7099198" w14:textId="77777777" w:rsidTr="00A54185">
        <w:tc>
          <w:tcPr>
            <w:tcW w:w="1809" w:type="dxa"/>
            <w:shd w:val="clear" w:color="auto" w:fill="auto"/>
          </w:tcPr>
          <w:p w14:paraId="3DB536EF" w14:textId="77777777" w:rsidR="00D74334" w:rsidRDefault="00D74334" w:rsidP="00883EDF">
            <w:pPr>
              <w:rPr>
                <w:ins w:id="594" w:author="Information Services" w:date="2017-05-25T17:46:00Z"/>
                <w:lang w:val="lv-LV"/>
              </w:rPr>
            </w:pPr>
            <w:r w:rsidRPr="00853CBC">
              <w:rPr>
                <w:lang w:val="lv-LV"/>
              </w:rPr>
              <w:t>krāns</w:t>
            </w:r>
          </w:p>
          <w:p w14:paraId="5A442797" w14:textId="3B8BAF8D" w:rsidR="00C071E6" w:rsidRPr="00853CBC" w:rsidRDefault="00C071E6" w:rsidP="00883EDF">
            <w:pPr>
              <w:rPr>
                <w:lang w:val="lv-LV"/>
              </w:rPr>
            </w:pPr>
            <w:ins w:id="595" w:author="Information Services" w:date="2017-05-25T17:48:00Z">
              <w:r>
                <w:rPr>
                  <w:lang w:val="lv-LV"/>
                </w:rPr>
                <w:t>tap/faucet</w:t>
              </w:r>
            </w:ins>
          </w:p>
        </w:tc>
        <w:tc>
          <w:tcPr>
            <w:tcW w:w="460" w:type="dxa"/>
            <w:shd w:val="clear" w:color="auto" w:fill="auto"/>
          </w:tcPr>
          <w:p w14:paraId="03AFB6EF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226B1E4" w14:textId="77777777" w:rsidTr="00A54185">
        <w:tc>
          <w:tcPr>
            <w:tcW w:w="1809" w:type="dxa"/>
            <w:shd w:val="clear" w:color="auto" w:fill="auto"/>
          </w:tcPr>
          <w:p w14:paraId="78DA8511" w14:textId="77777777" w:rsidR="00D74334" w:rsidRDefault="00D74334" w:rsidP="00883EDF">
            <w:pPr>
              <w:rPr>
                <w:ins w:id="596" w:author="Information Services" w:date="2017-05-25T17:48:00Z"/>
                <w:lang w:val="lv-LV"/>
              </w:rPr>
            </w:pPr>
            <w:r w:rsidRPr="00853CBC">
              <w:rPr>
                <w:lang w:val="lv-LV"/>
              </w:rPr>
              <w:t>krāsns</w:t>
            </w:r>
          </w:p>
          <w:p w14:paraId="1523327D" w14:textId="722FDD00" w:rsidR="00C071E6" w:rsidRPr="00853CBC" w:rsidRDefault="00C071E6" w:rsidP="00883EDF">
            <w:pPr>
              <w:rPr>
                <w:lang w:val="lv-LV"/>
              </w:rPr>
            </w:pPr>
            <w:ins w:id="597" w:author="Information Services" w:date="2017-05-25T17:48:00Z">
              <w:r>
                <w:rPr>
                  <w:lang w:val="lv-LV"/>
                </w:rPr>
                <w:t>oven</w:t>
              </w:r>
            </w:ins>
          </w:p>
        </w:tc>
        <w:tc>
          <w:tcPr>
            <w:tcW w:w="460" w:type="dxa"/>
            <w:shd w:val="clear" w:color="auto" w:fill="auto"/>
          </w:tcPr>
          <w:p w14:paraId="025496B8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2A02599D" w14:textId="77777777" w:rsidTr="00A54185">
        <w:tc>
          <w:tcPr>
            <w:tcW w:w="1809" w:type="dxa"/>
            <w:shd w:val="clear" w:color="auto" w:fill="auto"/>
          </w:tcPr>
          <w:p w14:paraId="313E44B5" w14:textId="77777777" w:rsidR="00D74334" w:rsidRDefault="00D74334" w:rsidP="00883EDF">
            <w:pPr>
              <w:rPr>
                <w:ins w:id="598" w:author="Information Services" w:date="2017-05-25T17:48:00Z"/>
                <w:lang w:val="lv-LV"/>
              </w:rPr>
            </w:pPr>
            <w:r w:rsidRPr="00853CBC">
              <w:rPr>
                <w:lang w:val="lv-LV"/>
              </w:rPr>
              <w:lastRenderedPageBreak/>
              <w:t>krēsls</w:t>
            </w:r>
          </w:p>
          <w:p w14:paraId="21832F48" w14:textId="79BBD436" w:rsidR="00C071E6" w:rsidRPr="00853CBC" w:rsidRDefault="00C071E6" w:rsidP="00883EDF">
            <w:pPr>
              <w:rPr>
                <w:lang w:val="lv-LV"/>
              </w:rPr>
            </w:pPr>
            <w:ins w:id="599" w:author="Information Services" w:date="2017-05-25T17:48:00Z">
              <w:r>
                <w:rPr>
                  <w:lang w:val="lv-LV"/>
                </w:rPr>
                <w:t>chair/armchair</w:t>
              </w:r>
            </w:ins>
          </w:p>
        </w:tc>
        <w:tc>
          <w:tcPr>
            <w:tcW w:w="460" w:type="dxa"/>
            <w:shd w:val="clear" w:color="auto" w:fill="auto"/>
          </w:tcPr>
          <w:p w14:paraId="40B99127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7BA21809" w14:textId="77777777" w:rsidTr="00A54185">
        <w:tc>
          <w:tcPr>
            <w:tcW w:w="1809" w:type="dxa"/>
            <w:shd w:val="clear" w:color="auto" w:fill="auto"/>
          </w:tcPr>
          <w:p w14:paraId="288F284B" w14:textId="77777777" w:rsidR="00D74334" w:rsidRDefault="00D74334" w:rsidP="00883EDF">
            <w:pPr>
              <w:rPr>
                <w:ins w:id="600" w:author="Information Services" w:date="2017-05-25T17:48:00Z"/>
                <w:lang w:val="lv-LV"/>
              </w:rPr>
            </w:pPr>
            <w:r w:rsidRPr="00853CBC">
              <w:rPr>
                <w:lang w:val="lv-LV"/>
              </w:rPr>
              <w:t>ledusskapi</w:t>
            </w:r>
            <w:ins w:id="601" w:author="Information Services" w:date="2017-05-25T17:48:00Z">
              <w:r w:rsidR="00C071E6">
                <w:rPr>
                  <w:lang w:val="lv-LV"/>
                </w:rPr>
                <w:t>s</w:t>
              </w:r>
            </w:ins>
          </w:p>
          <w:p w14:paraId="3734AAB6" w14:textId="17099B0B" w:rsidR="00C071E6" w:rsidRPr="00853CBC" w:rsidRDefault="00C071E6" w:rsidP="00883EDF">
            <w:pPr>
              <w:rPr>
                <w:lang w:val="lv-LV"/>
              </w:rPr>
            </w:pPr>
            <w:ins w:id="602" w:author="Information Services" w:date="2017-05-25T17:48:00Z">
              <w:r>
                <w:rPr>
                  <w:lang w:val="lv-LV"/>
                </w:rPr>
                <w:t>fridge</w:t>
              </w:r>
            </w:ins>
          </w:p>
        </w:tc>
        <w:tc>
          <w:tcPr>
            <w:tcW w:w="460" w:type="dxa"/>
            <w:shd w:val="clear" w:color="auto" w:fill="auto"/>
          </w:tcPr>
          <w:p w14:paraId="7A85D750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976C432" w14:textId="77777777" w:rsidTr="00A54185">
        <w:tc>
          <w:tcPr>
            <w:tcW w:w="1809" w:type="dxa"/>
            <w:shd w:val="clear" w:color="auto" w:fill="auto"/>
          </w:tcPr>
          <w:p w14:paraId="668DA7A5" w14:textId="77777777" w:rsidR="00D74334" w:rsidRDefault="00D74334" w:rsidP="00883EDF">
            <w:pPr>
              <w:rPr>
                <w:ins w:id="603" w:author="Information Services" w:date="2017-05-25T17:48:00Z"/>
                <w:lang w:val="lv-LV"/>
              </w:rPr>
            </w:pPr>
            <w:r w:rsidRPr="00853CBC">
              <w:rPr>
                <w:lang w:val="lv-LV"/>
              </w:rPr>
              <w:t>lifts</w:t>
            </w:r>
          </w:p>
          <w:p w14:paraId="14811AC4" w14:textId="63655D0D" w:rsidR="00C071E6" w:rsidRPr="00853CBC" w:rsidRDefault="00C071E6" w:rsidP="00883EDF">
            <w:pPr>
              <w:rPr>
                <w:lang w:val="lv-LV"/>
              </w:rPr>
            </w:pPr>
            <w:ins w:id="604" w:author="Information Services" w:date="2017-05-25T17:48:00Z">
              <w:r>
                <w:rPr>
                  <w:lang w:val="lv-LV"/>
                </w:rPr>
                <w:t>elevator</w:t>
              </w:r>
            </w:ins>
          </w:p>
        </w:tc>
        <w:tc>
          <w:tcPr>
            <w:tcW w:w="460" w:type="dxa"/>
            <w:shd w:val="clear" w:color="auto" w:fill="auto"/>
          </w:tcPr>
          <w:p w14:paraId="37EC90AB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53153DCA" w14:textId="77777777" w:rsidTr="00A54185">
        <w:tc>
          <w:tcPr>
            <w:tcW w:w="1809" w:type="dxa"/>
            <w:shd w:val="clear" w:color="auto" w:fill="auto"/>
          </w:tcPr>
          <w:p w14:paraId="42AF9C15" w14:textId="77777777" w:rsidR="00D74334" w:rsidRDefault="00D74334" w:rsidP="00883EDF">
            <w:pPr>
              <w:rPr>
                <w:ins w:id="605" w:author="Information Services" w:date="2017-05-25T17:48:00Z"/>
                <w:lang w:val="lv-LV"/>
              </w:rPr>
            </w:pPr>
            <w:r w:rsidRPr="00853CBC">
              <w:rPr>
                <w:lang w:val="lv-LV"/>
              </w:rPr>
              <w:t>lodžija</w:t>
            </w:r>
          </w:p>
          <w:p w14:paraId="2C515E00" w14:textId="337A476D" w:rsidR="00C071E6" w:rsidRPr="00853CBC" w:rsidRDefault="00C071E6" w:rsidP="00883EDF">
            <w:pPr>
              <w:rPr>
                <w:lang w:val="lv-LV"/>
              </w:rPr>
            </w:pPr>
            <w:ins w:id="606" w:author="Information Services" w:date="2017-05-25T17:49:00Z">
              <w:r>
                <w:rPr>
                  <w:lang w:val="lv-LV"/>
                </w:rPr>
                <w:t xml:space="preserve">loggia </w:t>
              </w:r>
            </w:ins>
          </w:p>
        </w:tc>
        <w:tc>
          <w:tcPr>
            <w:tcW w:w="460" w:type="dxa"/>
            <w:shd w:val="clear" w:color="auto" w:fill="auto"/>
          </w:tcPr>
          <w:p w14:paraId="488FE371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C14D574" w14:textId="77777777" w:rsidTr="00A54185">
        <w:tc>
          <w:tcPr>
            <w:tcW w:w="1809" w:type="dxa"/>
            <w:shd w:val="clear" w:color="auto" w:fill="auto"/>
          </w:tcPr>
          <w:p w14:paraId="7512E90D" w14:textId="77777777" w:rsidR="00D74334" w:rsidRDefault="00D74334" w:rsidP="00883EDF">
            <w:pPr>
              <w:rPr>
                <w:ins w:id="607" w:author="Information Services" w:date="2017-05-25T17:49:00Z"/>
                <w:lang w:val="lv-LV"/>
              </w:rPr>
            </w:pPr>
            <w:r w:rsidRPr="00853CBC">
              <w:rPr>
                <w:lang w:val="lv-LV"/>
              </w:rPr>
              <w:t>logs</w:t>
            </w:r>
          </w:p>
          <w:p w14:paraId="70F0631E" w14:textId="71838A5C" w:rsidR="00C071E6" w:rsidRPr="00853CBC" w:rsidRDefault="00C071E6" w:rsidP="00883EDF">
            <w:pPr>
              <w:rPr>
                <w:lang w:val="lv-LV"/>
              </w:rPr>
            </w:pPr>
            <w:ins w:id="608" w:author="Information Services" w:date="2017-05-25T17:49:00Z">
              <w:r>
                <w:rPr>
                  <w:lang w:val="lv-LV"/>
                </w:rPr>
                <w:t>window</w:t>
              </w:r>
            </w:ins>
          </w:p>
        </w:tc>
        <w:tc>
          <w:tcPr>
            <w:tcW w:w="460" w:type="dxa"/>
            <w:shd w:val="clear" w:color="auto" w:fill="auto"/>
          </w:tcPr>
          <w:p w14:paraId="511775F3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7B4AD163" w14:textId="77777777" w:rsidTr="00A54185">
        <w:tc>
          <w:tcPr>
            <w:tcW w:w="1809" w:type="dxa"/>
            <w:shd w:val="clear" w:color="auto" w:fill="auto"/>
          </w:tcPr>
          <w:p w14:paraId="5E5FE853" w14:textId="77777777" w:rsidR="00D74334" w:rsidRDefault="00D74334" w:rsidP="00883EDF">
            <w:pPr>
              <w:rPr>
                <w:ins w:id="609" w:author="Information Services" w:date="2017-05-25T17:49:00Z"/>
                <w:lang w:val="lv-LV"/>
              </w:rPr>
            </w:pPr>
            <w:r w:rsidRPr="00853CBC">
              <w:rPr>
                <w:lang w:val="lv-LV"/>
              </w:rPr>
              <w:t>mēbeles</w:t>
            </w:r>
          </w:p>
          <w:p w14:paraId="164D8561" w14:textId="2060B090" w:rsidR="00C071E6" w:rsidRPr="00853CBC" w:rsidRDefault="00C071E6" w:rsidP="00883EDF">
            <w:pPr>
              <w:rPr>
                <w:lang w:val="lv-LV"/>
              </w:rPr>
            </w:pPr>
            <w:ins w:id="610" w:author="Information Services" w:date="2017-05-25T17:49:00Z">
              <w:r>
                <w:rPr>
                  <w:lang w:val="lv-LV"/>
                </w:rPr>
                <w:t>furniture</w:t>
              </w:r>
            </w:ins>
          </w:p>
        </w:tc>
        <w:tc>
          <w:tcPr>
            <w:tcW w:w="460" w:type="dxa"/>
            <w:shd w:val="clear" w:color="auto" w:fill="auto"/>
          </w:tcPr>
          <w:p w14:paraId="3702A398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5A4729B8" w14:textId="77777777" w:rsidTr="00A54185">
        <w:tc>
          <w:tcPr>
            <w:tcW w:w="1809" w:type="dxa"/>
            <w:shd w:val="clear" w:color="auto" w:fill="auto"/>
          </w:tcPr>
          <w:p w14:paraId="38625A2E" w14:textId="77777777" w:rsidR="00D74334" w:rsidRDefault="00D74334" w:rsidP="00883EDF">
            <w:pPr>
              <w:rPr>
                <w:ins w:id="611" w:author="Information Services" w:date="2017-05-25T17:49:00Z"/>
                <w:lang w:val="lv-LV"/>
              </w:rPr>
            </w:pPr>
            <w:r w:rsidRPr="00853CBC">
              <w:rPr>
                <w:lang w:val="lv-LV"/>
              </w:rPr>
              <w:t>paklājs</w:t>
            </w:r>
          </w:p>
          <w:p w14:paraId="004FB4A3" w14:textId="6818584A" w:rsidR="00C071E6" w:rsidRPr="00853CBC" w:rsidRDefault="00C071E6" w:rsidP="00883EDF">
            <w:pPr>
              <w:rPr>
                <w:lang w:val="lv-LV"/>
              </w:rPr>
            </w:pPr>
            <w:ins w:id="612" w:author="Information Services" w:date="2017-05-25T17:49:00Z">
              <w:r>
                <w:rPr>
                  <w:lang w:val="lv-LV"/>
                </w:rPr>
                <w:t>carpet</w:t>
              </w:r>
            </w:ins>
          </w:p>
        </w:tc>
        <w:tc>
          <w:tcPr>
            <w:tcW w:w="460" w:type="dxa"/>
            <w:shd w:val="clear" w:color="auto" w:fill="auto"/>
          </w:tcPr>
          <w:p w14:paraId="0CD17376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1CE8E54E" w14:textId="77777777" w:rsidTr="00A54185">
        <w:tc>
          <w:tcPr>
            <w:tcW w:w="1809" w:type="dxa"/>
            <w:shd w:val="clear" w:color="auto" w:fill="auto"/>
          </w:tcPr>
          <w:p w14:paraId="08FFEF9E" w14:textId="77777777" w:rsidR="00D74334" w:rsidRDefault="00D74334" w:rsidP="00883EDF">
            <w:pPr>
              <w:rPr>
                <w:ins w:id="613" w:author="Information Services" w:date="2017-05-25T17:49:00Z"/>
                <w:lang w:val="lv-LV"/>
              </w:rPr>
            </w:pPr>
            <w:r w:rsidRPr="00853CBC">
              <w:rPr>
                <w:lang w:val="lv-LV"/>
              </w:rPr>
              <w:t>plaukts</w:t>
            </w:r>
          </w:p>
          <w:p w14:paraId="7718545E" w14:textId="5D9846FB" w:rsidR="00C071E6" w:rsidRPr="00853CBC" w:rsidRDefault="00C071E6" w:rsidP="00883EDF">
            <w:pPr>
              <w:rPr>
                <w:lang w:val="lv-LV"/>
              </w:rPr>
            </w:pPr>
            <w:ins w:id="614" w:author="Information Services" w:date="2017-05-25T17:49:00Z">
              <w:r>
                <w:rPr>
                  <w:lang w:val="lv-LV"/>
                </w:rPr>
                <w:t>shelf</w:t>
              </w:r>
            </w:ins>
          </w:p>
        </w:tc>
        <w:tc>
          <w:tcPr>
            <w:tcW w:w="460" w:type="dxa"/>
            <w:shd w:val="clear" w:color="auto" w:fill="auto"/>
          </w:tcPr>
          <w:p w14:paraId="7B699793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468571D1" w14:textId="77777777" w:rsidTr="00A54185">
        <w:tc>
          <w:tcPr>
            <w:tcW w:w="1809" w:type="dxa"/>
            <w:shd w:val="clear" w:color="auto" w:fill="auto"/>
          </w:tcPr>
          <w:p w14:paraId="35E7E912" w14:textId="77777777" w:rsidR="00D74334" w:rsidRDefault="00D74334" w:rsidP="00883EDF">
            <w:pPr>
              <w:rPr>
                <w:ins w:id="615" w:author="Information Services" w:date="2017-05-25T17:49:00Z"/>
                <w:lang w:val="lv-LV"/>
              </w:rPr>
            </w:pPr>
            <w:r w:rsidRPr="00853CBC">
              <w:rPr>
                <w:lang w:val="lv-LV"/>
              </w:rPr>
              <w:t>plīts</w:t>
            </w:r>
          </w:p>
          <w:p w14:paraId="2DB1A167" w14:textId="1CE521DF" w:rsidR="00C071E6" w:rsidRPr="00853CBC" w:rsidRDefault="00C071E6" w:rsidP="00883EDF">
            <w:pPr>
              <w:rPr>
                <w:lang w:val="lv-LV"/>
              </w:rPr>
            </w:pPr>
            <w:ins w:id="616" w:author="Information Services" w:date="2017-05-25T17:49:00Z">
              <w:r>
                <w:rPr>
                  <w:lang w:val="lv-LV"/>
                </w:rPr>
                <w:lastRenderedPageBreak/>
                <w:t>stove</w:t>
              </w:r>
            </w:ins>
          </w:p>
        </w:tc>
        <w:tc>
          <w:tcPr>
            <w:tcW w:w="460" w:type="dxa"/>
            <w:shd w:val="clear" w:color="auto" w:fill="auto"/>
          </w:tcPr>
          <w:p w14:paraId="1289AB83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C8761DA" w14:textId="77777777" w:rsidTr="00A54185">
        <w:tc>
          <w:tcPr>
            <w:tcW w:w="1809" w:type="dxa"/>
            <w:shd w:val="clear" w:color="auto" w:fill="auto"/>
          </w:tcPr>
          <w:p w14:paraId="1D5122AF" w14:textId="77777777" w:rsidR="00D74334" w:rsidRDefault="00D74334" w:rsidP="00883EDF">
            <w:pPr>
              <w:rPr>
                <w:ins w:id="617" w:author="Information Services" w:date="2017-05-25T17:49:00Z"/>
                <w:lang w:val="lv-LV"/>
              </w:rPr>
            </w:pPr>
            <w:r w:rsidRPr="00853CBC">
              <w:rPr>
                <w:lang w:val="lv-LV"/>
              </w:rPr>
              <w:t>podiņš</w:t>
            </w:r>
          </w:p>
          <w:p w14:paraId="086C45BB" w14:textId="4CAC4FAB" w:rsidR="00C071E6" w:rsidRPr="00853CBC" w:rsidRDefault="00C071E6" w:rsidP="00883EDF">
            <w:pPr>
              <w:rPr>
                <w:lang w:val="lv-LV"/>
              </w:rPr>
            </w:pPr>
            <w:ins w:id="618" w:author="Information Services" w:date="2017-05-25T17:49:00Z">
              <w:r>
                <w:rPr>
                  <w:lang w:val="lv-LV"/>
                </w:rPr>
                <w:t>potty</w:t>
              </w:r>
            </w:ins>
          </w:p>
        </w:tc>
        <w:tc>
          <w:tcPr>
            <w:tcW w:w="460" w:type="dxa"/>
            <w:shd w:val="clear" w:color="auto" w:fill="auto"/>
          </w:tcPr>
          <w:p w14:paraId="3CBBD281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698FA945" w14:textId="77777777" w:rsidTr="00A54185">
        <w:tc>
          <w:tcPr>
            <w:tcW w:w="1809" w:type="dxa"/>
            <w:shd w:val="clear" w:color="auto" w:fill="auto"/>
          </w:tcPr>
          <w:p w14:paraId="06E18083" w14:textId="77777777" w:rsidR="00D74334" w:rsidRDefault="00D74334" w:rsidP="00883EDF">
            <w:pPr>
              <w:rPr>
                <w:ins w:id="619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skapis</w:t>
            </w:r>
          </w:p>
          <w:p w14:paraId="40C1AA82" w14:textId="140BCE2D" w:rsidR="00C071E6" w:rsidRPr="00853CBC" w:rsidRDefault="00C071E6" w:rsidP="00883EDF">
            <w:pPr>
              <w:rPr>
                <w:lang w:val="lv-LV"/>
              </w:rPr>
            </w:pPr>
            <w:ins w:id="620" w:author="Information Services" w:date="2017-05-25T17:50:00Z">
              <w:r>
                <w:rPr>
                  <w:lang w:val="lv-LV"/>
                </w:rPr>
                <w:t>closet</w:t>
              </w:r>
            </w:ins>
          </w:p>
        </w:tc>
        <w:tc>
          <w:tcPr>
            <w:tcW w:w="460" w:type="dxa"/>
            <w:shd w:val="clear" w:color="auto" w:fill="auto"/>
          </w:tcPr>
          <w:p w14:paraId="60B70D8C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78EB22B6" w14:textId="77777777" w:rsidTr="00A54185">
        <w:tc>
          <w:tcPr>
            <w:tcW w:w="1809" w:type="dxa"/>
            <w:shd w:val="clear" w:color="auto" w:fill="auto"/>
          </w:tcPr>
          <w:p w14:paraId="3A96A65A" w14:textId="77777777" w:rsidR="00D74334" w:rsidRDefault="00D74334" w:rsidP="00883EDF">
            <w:pPr>
              <w:rPr>
                <w:ins w:id="621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spogulis</w:t>
            </w:r>
          </w:p>
          <w:p w14:paraId="475DAE1B" w14:textId="407898B2" w:rsidR="00732189" w:rsidRPr="00853CBC" w:rsidRDefault="00732189" w:rsidP="00883EDF">
            <w:pPr>
              <w:rPr>
                <w:lang w:val="lv-LV"/>
              </w:rPr>
            </w:pPr>
            <w:ins w:id="622" w:author="Information Services" w:date="2017-05-25T17:50:00Z">
              <w:r>
                <w:rPr>
                  <w:lang w:val="lv-LV"/>
                </w:rPr>
                <w:t>mirror</w:t>
              </w:r>
            </w:ins>
          </w:p>
        </w:tc>
        <w:tc>
          <w:tcPr>
            <w:tcW w:w="460" w:type="dxa"/>
            <w:shd w:val="clear" w:color="auto" w:fill="auto"/>
          </w:tcPr>
          <w:p w14:paraId="6FED2D2E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4DCF6783" w14:textId="77777777" w:rsidTr="00A54185">
        <w:tc>
          <w:tcPr>
            <w:tcW w:w="1809" w:type="dxa"/>
            <w:shd w:val="clear" w:color="auto" w:fill="auto"/>
          </w:tcPr>
          <w:p w14:paraId="6D86C1DF" w14:textId="77777777" w:rsidR="00D74334" w:rsidRDefault="00D74334" w:rsidP="00883EDF">
            <w:pPr>
              <w:rPr>
                <w:ins w:id="623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televizors</w:t>
            </w:r>
          </w:p>
          <w:p w14:paraId="6F9F9A9F" w14:textId="65C886B7" w:rsidR="00732189" w:rsidRPr="00853CBC" w:rsidRDefault="00732189" w:rsidP="00883EDF">
            <w:pPr>
              <w:rPr>
                <w:lang w:val="lv-LV"/>
              </w:rPr>
            </w:pPr>
            <w:ins w:id="624" w:author="Information Services" w:date="2017-05-25T17:50:00Z">
              <w:r>
                <w:rPr>
                  <w:lang w:val="lv-LV"/>
                </w:rPr>
                <w:t>TV</w:t>
              </w:r>
            </w:ins>
          </w:p>
        </w:tc>
        <w:tc>
          <w:tcPr>
            <w:tcW w:w="460" w:type="dxa"/>
            <w:shd w:val="clear" w:color="auto" w:fill="auto"/>
          </w:tcPr>
          <w:p w14:paraId="58FBC55D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432CE39A" w14:textId="77777777" w:rsidTr="00A54185">
        <w:tc>
          <w:tcPr>
            <w:tcW w:w="1809" w:type="dxa"/>
            <w:shd w:val="clear" w:color="auto" w:fill="auto"/>
          </w:tcPr>
          <w:p w14:paraId="58E4FA50" w14:textId="77777777" w:rsidR="00D74334" w:rsidRDefault="00D74334" w:rsidP="00883EDF">
            <w:pPr>
              <w:rPr>
                <w:ins w:id="625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tualete</w:t>
            </w:r>
          </w:p>
          <w:p w14:paraId="28C2E78E" w14:textId="6363B51D" w:rsidR="00732189" w:rsidRPr="00853CBC" w:rsidRDefault="00732189" w:rsidP="00883EDF">
            <w:pPr>
              <w:rPr>
                <w:lang w:val="lv-LV"/>
              </w:rPr>
            </w:pPr>
            <w:ins w:id="626" w:author="Information Services" w:date="2017-05-25T17:50:00Z">
              <w:r>
                <w:rPr>
                  <w:lang w:val="lv-LV"/>
                </w:rPr>
                <w:t>toilet</w:t>
              </w:r>
            </w:ins>
          </w:p>
        </w:tc>
        <w:tc>
          <w:tcPr>
            <w:tcW w:w="460" w:type="dxa"/>
            <w:shd w:val="clear" w:color="auto" w:fill="auto"/>
          </w:tcPr>
          <w:p w14:paraId="5839F9B1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05C5FC71" w14:textId="77777777" w:rsidTr="00A54185">
        <w:tc>
          <w:tcPr>
            <w:tcW w:w="1809" w:type="dxa"/>
            <w:shd w:val="clear" w:color="auto" w:fill="auto"/>
          </w:tcPr>
          <w:p w14:paraId="03280284" w14:textId="77777777" w:rsidR="00D74334" w:rsidRDefault="00D74334" w:rsidP="00883EDF">
            <w:pPr>
              <w:rPr>
                <w:ins w:id="627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vanna</w:t>
            </w:r>
          </w:p>
          <w:p w14:paraId="2C245ECB" w14:textId="30F5216D" w:rsidR="00732189" w:rsidRPr="00853CBC" w:rsidRDefault="00732189" w:rsidP="00883EDF">
            <w:pPr>
              <w:rPr>
                <w:lang w:val="lv-LV"/>
              </w:rPr>
            </w:pPr>
            <w:ins w:id="628" w:author="Information Services" w:date="2017-05-25T17:50:00Z">
              <w:r>
                <w:rPr>
                  <w:lang w:val="lv-LV"/>
                </w:rPr>
                <w:t>bath</w:t>
              </w:r>
            </w:ins>
          </w:p>
        </w:tc>
        <w:tc>
          <w:tcPr>
            <w:tcW w:w="460" w:type="dxa"/>
            <w:shd w:val="clear" w:color="auto" w:fill="auto"/>
          </w:tcPr>
          <w:p w14:paraId="0A554F0B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5EB9F692" w14:textId="77777777" w:rsidTr="00A54185">
        <w:tc>
          <w:tcPr>
            <w:tcW w:w="1809" w:type="dxa"/>
            <w:shd w:val="clear" w:color="auto" w:fill="auto"/>
          </w:tcPr>
          <w:p w14:paraId="4710112A" w14:textId="77777777" w:rsidR="00D74334" w:rsidRDefault="00D74334" w:rsidP="00475B9B">
            <w:pPr>
              <w:rPr>
                <w:ins w:id="629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ve</w:t>
            </w:r>
            <w:r w:rsidR="00475B9B" w:rsidRPr="00853CBC">
              <w:rPr>
                <w:lang w:val="lv-LV"/>
              </w:rPr>
              <w:t>ļ</w:t>
            </w:r>
            <w:r w:rsidRPr="00853CBC">
              <w:rPr>
                <w:lang w:val="lv-LV"/>
              </w:rPr>
              <w:t>asmašīna</w:t>
            </w:r>
          </w:p>
          <w:p w14:paraId="17722B4F" w14:textId="4E6F5C70" w:rsidR="00732189" w:rsidRPr="00853CBC" w:rsidRDefault="00732189" w:rsidP="00475B9B">
            <w:pPr>
              <w:rPr>
                <w:lang w:val="lv-LV"/>
              </w:rPr>
            </w:pPr>
            <w:ins w:id="630" w:author="Information Services" w:date="2017-05-25T17:50:00Z">
              <w:r>
                <w:rPr>
                  <w:lang w:val="lv-LV"/>
                </w:rPr>
                <w:t>washing machine</w:t>
              </w:r>
            </w:ins>
          </w:p>
        </w:tc>
        <w:tc>
          <w:tcPr>
            <w:tcW w:w="460" w:type="dxa"/>
            <w:shd w:val="clear" w:color="auto" w:fill="auto"/>
          </w:tcPr>
          <w:p w14:paraId="11F42847" w14:textId="77777777" w:rsidR="00D74334" w:rsidRPr="00853CBC" w:rsidRDefault="00D74334" w:rsidP="00883ED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D74334" w:rsidRPr="00853CBC" w14:paraId="29D0EF03" w14:textId="77777777" w:rsidTr="00A54185">
        <w:tc>
          <w:tcPr>
            <w:tcW w:w="1809" w:type="dxa"/>
            <w:shd w:val="clear" w:color="auto" w:fill="auto"/>
          </w:tcPr>
          <w:p w14:paraId="213A08E9" w14:textId="77777777" w:rsidR="00D74334" w:rsidRDefault="00D74334" w:rsidP="00883EDF">
            <w:pPr>
              <w:rPr>
                <w:ins w:id="631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virtuve</w:t>
            </w:r>
          </w:p>
          <w:p w14:paraId="1F352385" w14:textId="4A748C6A" w:rsidR="00732189" w:rsidRPr="00853CBC" w:rsidRDefault="00732189" w:rsidP="00883EDF">
            <w:pPr>
              <w:rPr>
                <w:lang w:val="lv-LV"/>
              </w:rPr>
            </w:pPr>
            <w:ins w:id="632" w:author="Information Services" w:date="2017-05-25T17:50:00Z">
              <w:r>
                <w:rPr>
                  <w:lang w:val="lv-LV"/>
                </w:rPr>
                <w:t>kitchen</w:t>
              </w:r>
            </w:ins>
          </w:p>
        </w:tc>
        <w:tc>
          <w:tcPr>
            <w:tcW w:w="460" w:type="dxa"/>
            <w:shd w:val="clear" w:color="auto" w:fill="auto"/>
          </w:tcPr>
          <w:p w14:paraId="54A06F0B" w14:textId="77777777" w:rsidR="00D74334" w:rsidRPr="00853CBC" w:rsidRDefault="00D74334" w:rsidP="00883ED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417ECCB8" w14:textId="77777777" w:rsidR="00883EDF" w:rsidRPr="00853CBC" w:rsidRDefault="00883EDF" w:rsidP="002D3B9E">
      <w:pPr>
        <w:rPr>
          <w:lang w:val="lv-LV"/>
        </w:rPr>
        <w:sectPr w:rsidR="00883EDF" w:rsidRPr="00853CBC" w:rsidSect="00883EDF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46990E74" w14:textId="292B54F7" w:rsidR="00917E1B" w:rsidRPr="00853CBC" w:rsidRDefault="00917E1B" w:rsidP="00917E1B">
      <w:pPr>
        <w:rPr>
          <w:lang w:val="lv-LV"/>
        </w:rPr>
      </w:pPr>
    </w:p>
    <w:p w14:paraId="1604515B" w14:textId="77777777" w:rsidR="00917E1B" w:rsidRPr="00853CBC" w:rsidRDefault="00917E1B" w:rsidP="002D3B9E">
      <w:pPr>
        <w:rPr>
          <w:b/>
          <w:lang w:val="lv-LV"/>
        </w:rPr>
      </w:pPr>
    </w:p>
    <w:p w14:paraId="2378DE2C" w14:textId="743B9A11" w:rsidR="00E52C20" w:rsidRPr="00853CBC" w:rsidRDefault="00E67BD8" w:rsidP="002D3B9E">
      <w:pPr>
        <w:rPr>
          <w:b/>
          <w:lang w:val="lv-LV"/>
        </w:rPr>
      </w:pPr>
      <w:r w:rsidRPr="00853CBC">
        <w:rPr>
          <w:b/>
          <w:lang w:val="lv-LV"/>
        </w:rPr>
        <w:t xml:space="preserve">10. </w:t>
      </w:r>
      <w:r w:rsidR="005654BD" w:rsidRPr="00853CBC">
        <w:rPr>
          <w:b/>
          <w:lang w:val="lv-LV"/>
        </w:rPr>
        <w:t>Brīvdabas objekti</w:t>
      </w:r>
      <w:r w:rsidR="00CB2E3E" w:rsidRPr="00853CBC">
        <w:rPr>
          <w:b/>
          <w:lang w:val="lv-LV"/>
        </w:rPr>
        <w:t xml:space="preserve"> </w:t>
      </w:r>
      <w:ins w:id="633" w:author="Information Services" w:date="2017-05-25T17:50:00Z">
        <w:r w:rsidR="00732189">
          <w:rPr>
            <w:b/>
            <w:lang w:val="lv-LV"/>
          </w:rPr>
          <w:t xml:space="preserve">Outside things </w:t>
        </w:r>
      </w:ins>
      <w:r w:rsidR="00CB2E3E" w:rsidRPr="00853CBC">
        <w:rPr>
          <w:b/>
          <w:lang w:val="lv-LV"/>
        </w:rPr>
        <w:t>(37</w:t>
      </w:r>
      <w:r w:rsidR="00EE4EA2" w:rsidRPr="00853CBC">
        <w:rPr>
          <w:b/>
          <w:lang w:val="lv-LV"/>
        </w:rPr>
        <w:t>)</w:t>
      </w:r>
    </w:p>
    <w:p w14:paraId="0A146C2C" w14:textId="77777777" w:rsidR="00E67BD8" w:rsidRPr="00853CBC" w:rsidRDefault="00E67BD8" w:rsidP="002D3B9E">
      <w:pPr>
        <w:rPr>
          <w:b/>
          <w:lang w:val="lv-LV"/>
        </w:rPr>
      </w:pPr>
    </w:p>
    <w:p w14:paraId="7638FE4C" w14:textId="77777777" w:rsidR="00015DE9" w:rsidRPr="00853CBC" w:rsidRDefault="00015DE9" w:rsidP="002D3B9E">
      <w:pPr>
        <w:rPr>
          <w:lang w:val="lv-LV"/>
        </w:rPr>
        <w:sectPr w:rsidR="00015DE9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9"/>
        <w:gridCol w:w="460"/>
      </w:tblGrid>
      <w:tr w:rsidR="00CB2E3E" w:rsidRPr="00853CBC" w14:paraId="758C1FBB" w14:textId="77777777" w:rsidTr="00C10BF7">
        <w:tc>
          <w:tcPr>
            <w:tcW w:w="1809" w:type="dxa"/>
            <w:shd w:val="clear" w:color="auto" w:fill="auto"/>
          </w:tcPr>
          <w:p w14:paraId="3B25EFD8" w14:textId="77777777" w:rsidR="00CB2E3E" w:rsidRDefault="00CB2E3E" w:rsidP="002D3B9E">
            <w:pPr>
              <w:rPr>
                <w:ins w:id="634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lastRenderedPageBreak/>
              <w:t>akmens</w:t>
            </w:r>
          </w:p>
          <w:p w14:paraId="59C5C533" w14:textId="396F11E7" w:rsidR="00621928" w:rsidRPr="00853CBC" w:rsidRDefault="00621928" w:rsidP="002D3B9E">
            <w:pPr>
              <w:rPr>
                <w:lang w:val="lv-LV"/>
              </w:rPr>
            </w:pPr>
            <w:ins w:id="635" w:author="Information Services" w:date="2017-05-25T17:50:00Z">
              <w:r>
                <w:rPr>
                  <w:lang w:val="lv-LV"/>
                </w:rPr>
                <w:t>stone</w:t>
              </w:r>
            </w:ins>
          </w:p>
        </w:tc>
        <w:tc>
          <w:tcPr>
            <w:tcW w:w="460" w:type="dxa"/>
            <w:shd w:val="clear" w:color="auto" w:fill="auto"/>
          </w:tcPr>
          <w:p w14:paraId="132B0C86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088D944B" w14:textId="77777777" w:rsidTr="00015DE9">
        <w:tc>
          <w:tcPr>
            <w:tcW w:w="1809" w:type="dxa"/>
            <w:shd w:val="clear" w:color="auto" w:fill="auto"/>
          </w:tcPr>
          <w:p w14:paraId="750E9BFD" w14:textId="77777777" w:rsidR="00CB2E3E" w:rsidRDefault="00CB2E3E" w:rsidP="002D3B9E">
            <w:pPr>
              <w:rPr>
                <w:ins w:id="636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ceļš</w:t>
            </w:r>
          </w:p>
          <w:p w14:paraId="1BAA4BD6" w14:textId="4C832747" w:rsidR="00621928" w:rsidRPr="00853CBC" w:rsidRDefault="00621928" w:rsidP="002D3B9E">
            <w:pPr>
              <w:rPr>
                <w:lang w:val="lv-LV"/>
              </w:rPr>
            </w:pPr>
            <w:ins w:id="637" w:author="Information Services" w:date="2017-05-25T17:50:00Z">
              <w:r>
                <w:rPr>
                  <w:lang w:val="lv-LV"/>
                </w:rPr>
                <w:t>road</w:t>
              </w:r>
            </w:ins>
          </w:p>
        </w:tc>
        <w:tc>
          <w:tcPr>
            <w:tcW w:w="460" w:type="dxa"/>
            <w:shd w:val="clear" w:color="auto" w:fill="auto"/>
          </w:tcPr>
          <w:p w14:paraId="6F2C10CE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32107231" w14:textId="77777777" w:rsidTr="00C10BF7">
        <w:tc>
          <w:tcPr>
            <w:tcW w:w="1809" w:type="dxa"/>
            <w:shd w:val="clear" w:color="auto" w:fill="auto"/>
          </w:tcPr>
          <w:p w14:paraId="5E86BE0F" w14:textId="77777777" w:rsidR="00CB2E3E" w:rsidRDefault="00CB2E3E" w:rsidP="002D3B9E">
            <w:pPr>
              <w:rPr>
                <w:ins w:id="638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čiekurs</w:t>
            </w:r>
          </w:p>
          <w:p w14:paraId="3A7EB2A0" w14:textId="72363B89" w:rsidR="00621928" w:rsidRPr="00853CBC" w:rsidRDefault="00621928" w:rsidP="002D3B9E">
            <w:pPr>
              <w:rPr>
                <w:lang w:val="lv-LV"/>
              </w:rPr>
            </w:pPr>
            <w:ins w:id="639" w:author="Information Services" w:date="2017-05-25T17:50:00Z">
              <w:r>
                <w:rPr>
                  <w:lang w:val="lv-LV"/>
                </w:rPr>
                <w:t>conifer cone</w:t>
              </w:r>
            </w:ins>
          </w:p>
        </w:tc>
        <w:tc>
          <w:tcPr>
            <w:tcW w:w="460" w:type="dxa"/>
            <w:shd w:val="clear" w:color="auto" w:fill="auto"/>
          </w:tcPr>
          <w:p w14:paraId="29977280" w14:textId="77777777" w:rsidR="00CB2E3E" w:rsidRPr="00853CBC" w:rsidRDefault="00CB2E3E" w:rsidP="002D3B9E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74EFCEE4" w14:textId="77777777" w:rsidTr="00015DE9">
        <w:tc>
          <w:tcPr>
            <w:tcW w:w="1809" w:type="dxa"/>
            <w:shd w:val="clear" w:color="auto" w:fill="auto"/>
          </w:tcPr>
          <w:p w14:paraId="2596DACD" w14:textId="77777777" w:rsidR="00CB2E3E" w:rsidRDefault="00CB2E3E" w:rsidP="00841253">
            <w:pPr>
              <w:rPr>
                <w:ins w:id="640" w:author="Information Services" w:date="2017-05-25T17:50:00Z"/>
                <w:lang w:val="lv-LV"/>
              </w:rPr>
            </w:pPr>
            <w:r w:rsidRPr="00853CBC">
              <w:rPr>
                <w:lang w:val="lv-LV"/>
              </w:rPr>
              <w:t>dārzs</w:t>
            </w:r>
          </w:p>
          <w:p w14:paraId="3BF98589" w14:textId="2754B0D5" w:rsidR="00621928" w:rsidRPr="00853CBC" w:rsidRDefault="00621928" w:rsidP="00841253">
            <w:pPr>
              <w:rPr>
                <w:lang w:val="lv-LV"/>
              </w:rPr>
            </w:pPr>
            <w:ins w:id="641" w:author="Information Services" w:date="2017-05-25T17:50:00Z">
              <w:r>
                <w:rPr>
                  <w:lang w:val="lv-LV"/>
                </w:rPr>
                <w:t>garden</w:t>
              </w:r>
            </w:ins>
          </w:p>
        </w:tc>
        <w:tc>
          <w:tcPr>
            <w:tcW w:w="460" w:type="dxa"/>
            <w:shd w:val="clear" w:color="auto" w:fill="auto"/>
          </w:tcPr>
          <w:p w14:paraId="6E84BA66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0DEE1617" w14:textId="77777777" w:rsidTr="00015DE9">
        <w:tc>
          <w:tcPr>
            <w:tcW w:w="1809" w:type="dxa"/>
            <w:shd w:val="clear" w:color="auto" w:fill="auto"/>
          </w:tcPr>
          <w:p w14:paraId="7710A45B" w14:textId="77777777" w:rsidR="00CB2E3E" w:rsidRDefault="00CB2E3E" w:rsidP="002D3B9E">
            <w:pPr>
              <w:rPr>
                <w:ins w:id="642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debesis</w:t>
            </w:r>
          </w:p>
          <w:p w14:paraId="2EE0FA23" w14:textId="547E341D" w:rsidR="00621928" w:rsidRPr="00853CBC" w:rsidRDefault="00621928" w:rsidP="002D3B9E">
            <w:pPr>
              <w:rPr>
                <w:lang w:val="lv-LV"/>
              </w:rPr>
            </w:pPr>
            <w:ins w:id="643" w:author="Information Services" w:date="2017-05-25T17:51:00Z">
              <w:r>
                <w:rPr>
                  <w:lang w:val="lv-LV"/>
                </w:rPr>
                <w:t>sky</w:t>
              </w:r>
            </w:ins>
          </w:p>
        </w:tc>
        <w:tc>
          <w:tcPr>
            <w:tcW w:w="460" w:type="dxa"/>
            <w:shd w:val="clear" w:color="auto" w:fill="auto"/>
          </w:tcPr>
          <w:p w14:paraId="07E8ED8E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3DBC9564" w14:textId="77777777" w:rsidTr="00C10BF7">
        <w:tc>
          <w:tcPr>
            <w:tcW w:w="1809" w:type="dxa"/>
            <w:shd w:val="clear" w:color="auto" w:fill="auto"/>
          </w:tcPr>
          <w:p w14:paraId="08A21C86" w14:textId="77777777" w:rsidR="00CB2E3E" w:rsidRDefault="00CB2E3E" w:rsidP="002D3B9E">
            <w:pPr>
              <w:rPr>
                <w:ins w:id="644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dobe</w:t>
            </w:r>
          </w:p>
          <w:p w14:paraId="01D217FF" w14:textId="4E2CE7F1" w:rsidR="00621928" w:rsidRPr="00853CBC" w:rsidRDefault="00621928" w:rsidP="002D3B9E">
            <w:pPr>
              <w:rPr>
                <w:lang w:val="lv-LV"/>
              </w:rPr>
            </w:pPr>
            <w:ins w:id="645" w:author="Information Services" w:date="2017-05-25T17:51:00Z">
              <w:r>
                <w:rPr>
                  <w:lang w:val="lv-LV"/>
                </w:rPr>
                <w:t>planting bed</w:t>
              </w:r>
            </w:ins>
          </w:p>
        </w:tc>
        <w:tc>
          <w:tcPr>
            <w:tcW w:w="460" w:type="dxa"/>
            <w:shd w:val="clear" w:color="auto" w:fill="auto"/>
          </w:tcPr>
          <w:p w14:paraId="73EF487B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E513E69" w14:textId="77777777" w:rsidTr="00015DE9">
        <w:tc>
          <w:tcPr>
            <w:tcW w:w="1809" w:type="dxa"/>
            <w:shd w:val="clear" w:color="auto" w:fill="auto"/>
          </w:tcPr>
          <w:p w14:paraId="2BCAE949" w14:textId="77777777" w:rsidR="00CB2E3E" w:rsidRDefault="00CB2E3E" w:rsidP="002D3B9E">
            <w:pPr>
              <w:rPr>
                <w:ins w:id="646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dubļi</w:t>
            </w:r>
          </w:p>
          <w:p w14:paraId="06BBEDBB" w14:textId="7F2E2F54" w:rsidR="00621928" w:rsidRPr="00853CBC" w:rsidRDefault="00621928" w:rsidP="002D3B9E">
            <w:pPr>
              <w:rPr>
                <w:lang w:val="lv-LV"/>
              </w:rPr>
            </w:pPr>
            <w:ins w:id="647" w:author="Information Services" w:date="2017-05-25T17:51:00Z">
              <w:r>
                <w:rPr>
                  <w:lang w:val="lv-LV"/>
                </w:rPr>
                <w:t>mud</w:t>
              </w:r>
            </w:ins>
          </w:p>
        </w:tc>
        <w:tc>
          <w:tcPr>
            <w:tcW w:w="460" w:type="dxa"/>
            <w:shd w:val="clear" w:color="auto" w:fill="auto"/>
          </w:tcPr>
          <w:p w14:paraId="729BCE96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90ED7A4" w14:textId="77777777" w:rsidTr="00015DE9">
        <w:tc>
          <w:tcPr>
            <w:tcW w:w="1809" w:type="dxa"/>
            <w:shd w:val="clear" w:color="auto" w:fill="auto"/>
          </w:tcPr>
          <w:p w14:paraId="29DA9A36" w14:textId="77777777" w:rsidR="00CB2E3E" w:rsidRDefault="00CB2E3E" w:rsidP="00841253">
            <w:pPr>
              <w:rPr>
                <w:ins w:id="648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ezers</w:t>
            </w:r>
          </w:p>
          <w:p w14:paraId="6DD42DF7" w14:textId="425AC449" w:rsidR="00621928" w:rsidRPr="00853CBC" w:rsidRDefault="00621928" w:rsidP="00841253">
            <w:pPr>
              <w:rPr>
                <w:lang w:val="lv-LV"/>
              </w:rPr>
            </w:pPr>
            <w:ins w:id="649" w:author="Information Services" w:date="2017-05-25T17:51:00Z">
              <w:r>
                <w:rPr>
                  <w:lang w:val="lv-LV"/>
                </w:rPr>
                <w:t>lake</w:t>
              </w:r>
            </w:ins>
          </w:p>
        </w:tc>
        <w:tc>
          <w:tcPr>
            <w:tcW w:w="460" w:type="dxa"/>
            <w:shd w:val="clear" w:color="auto" w:fill="auto"/>
          </w:tcPr>
          <w:p w14:paraId="7FF4452D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254CB125" w14:textId="77777777" w:rsidTr="00015DE9">
        <w:tc>
          <w:tcPr>
            <w:tcW w:w="1809" w:type="dxa"/>
            <w:shd w:val="clear" w:color="auto" w:fill="auto"/>
          </w:tcPr>
          <w:p w14:paraId="2F2906FA" w14:textId="77777777" w:rsidR="00CB2E3E" w:rsidRDefault="00CB2E3E" w:rsidP="002D3B9E">
            <w:pPr>
              <w:rPr>
                <w:ins w:id="650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iela</w:t>
            </w:r>
          </w:p>
          <w:p w14:paraId="29739801" w14:textId="53FD7238" w:rsidR="00621928" w:rsidRPr="00853CBC" w:rsidRDefault="00621928" w:rsidP="002D3B9E">
            <w:pPr>
              <w:rPr>
                <w:lang w:val="lv-LV"/>
              </w:rPr>
            </w:pPr>
            <w:ins w:id="651" w:author="Information Services" w:date="2017-05-25T17:51:00Z">
              <w:r>
                <w:rPr>
                  <w:lang w:val="lv-LV"/>
                </w:rPr>
                <w:t>street</w:t>
              </w:r>
            </w:ins>
          </w:p>
        </w:tc>
        <w:tc>
          <w:tcPr>
            <w:tcW w:w="460" w:type="dxa"/>
            <w:shd w:val="clear" w:color="auto" w:fill="auto"/>
          </w:tcPr>
          <w:p w14:paraId="529B27A4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4C50309A" w14:textId="77777777" w:rsidTr="00015DE9">
        <w:tc>
          <w:tcPr>
            <w:tcW w:w="1809" w:type="dxa"/>
            <w:shd w:val="clear" w:color="auto" w:fill="auto"/>
          </w:tcPr>
          <w:p w14:paraId="3D13C089" w14:textId="77777777" w:rsidR="00CB2E3E" w:rsidRDefault="00CB2E3E" w:rsidP="00841253">
            <w:pPr>
              <w:rPr>
                <w:ins w:id="652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ietve/trotuārs</w:t>
            </w:r>
          </w:p>
          <w:p w14:paraId="0A34A7DE" w14:textId="39CE1AB7" w:rsidR="00621928" w:rsidRPr="00853CBC" w:rsidRDefault="00621928" w:rsidP="00841253">
            <w:pPr>
              <w:rPr>
                <w:lang w:val="lv-LV"/>
              </w:rPr>
            </w:pPr>
            <w:ins w:id="653" w:author="Information Services" w:date="2017-05-25T17:51:00Z">
              <w:r>
                <w:rPr>
                  <w:lang w:val="lv-LV"/>
                </w:rPr>
                <w:t>pavement</w:t>
              </w:r>
            </w:ins>
          </w:p>
        </w:tc>
        <w:tc>
          <w:tcPr>
            <w:tcW w:w="460" w:type="dxa"/>
            <w:shd w:val="clear" w:color="auto" w:fill="auto"/>
          </w:tcPr>
          <w:p w14:paraId="2118B7CE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287B8DAB" w14:textId="77777777" w:rsidTr="00015DE9">
        <w:tc>
          <w:tcPr>
            <w:tcW w:w="1809" w:type="dxa"/>
            <w:shd w:val="clear" w:color="auto" w:fill="auto"/>
          </w:tcPr>
          <w:p w14:paraId="32E3BB3E" w14:textId="77777777" w:rsidR="00CB2E3E" w:rsidRDefault="00CB2E3E" w:rsidP="00841253">
            <w:pPr>
              <w:rPr>
                <w:ins w:id="654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lastRenderedPageBreak/>
              <w:t>jūra</w:t>
            </w:r>
          </w:p>
          <w:p w14:paraId="3B656AD3" w14:textId="65930E6A" w:rsidR="00621928" w:rsidRPr="00853CBC" w:rsidRDefault="00621928" w:rsidP="00841253">
            <w:pPr>
              <w:rPr>
                <w:lang w:val="lv-LV"/>
              </w:rPr>
            </w:pPr>
            <w:ins w:id="655" w:author="Information Services" w:date="2017-05-25T17:51:00Z">
              <w:r>
                <w:rPr>
                  <w:lang w:val="lv-LV"/>
                </w:rPr>
                <w:t>sea</w:t>
              </w:r>
            </w:ins>
          </w:p>
        </w:tc>
        <w:tc>
          <w:tcPr>
            <w:tcW w:w="460" w:type="dxa"/>
            <w:shd w:val="clear" w:color="auto" w:fill="auto"/>
          </w:tcPr>
          <w:p w14:paraId="3CBFE330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4832DDCF" w14:textId="77777777" w:rsidTr="00015DE9">
        <w:tc>
          <w:tcPr>
            <w:tcW w:w="1809" w:type="dxa"/>
            <w:shd w:val="clear" w:color="auto" w:fill="auto"/>
          </w:tcPr>
          <w:p w14:paraId="559CF0FE" w14:textId="77777777" w:rsidR="00CB2E3E" w:rsidRDefault="00634717" w:rsidP="00841253">
            <w:pPr>
              <w:rPr>
                <w:ins w:id="656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slid</w:t>
            </w:r>
            <w:r w:rsidR="00CB2E3E" w:rsidRPr="00853CBC">
              <w:rPr>
                <w:lang w:val="lv-LV"/>
              </w:rPr>
              <w:t>kalniņš</w:t>
            </w:r>
          </w:p>
          <w:p w14:paraId="26F69BCF" w14:textId="0495F9C8" w:rsidR="00621928" w:rsidRPr="00853CBC" w:rsidRDefault="002756D9" w:rsidP="00841253">
            <w:pPr>
              <w:rPr>
                <w:lang w:val="lv-LV"/>
              </w:rPr>
            </w:pPr>
            <w:ins w:id="657" w:author="Information Services" w:date="2017-05-25T17:51:00Z">
              <w:r>
                <w:rPr>
                  <w:lang w:val="lv-LV"/>
                </w:rPr>
                <w:t>slide</w:t>
              </w:r>
            </w:ins>
          </w:p>
        </w:tc>
        <w:tc>
          <w:tcPr>
            <w:tcW w:w="460" w:type="dxa"/>
            <w:shd w:val="clear" w:color="auto" w:fill="auto"/>
          </w:tcPr>
          <w:p w14:paraId="5DC42100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0F188A8" w14:textId="77777777" w:rsidTr="00015DE9">
        <w:tc>
          <w:tcPr>
            <w:tcW w:w="1809" w:type="dxa"/>
            <w:shd w:val="clear" w:color="auto" w:fill="auto"/>
          </w:tcPr>
          <w:p w14:paraId="089C2E40" w14:textId="77777777" w:rsidR="00CB2E3E" w:rsidRDefault="00CB2E3E" w:rsidP="00841253">
            <w:pPr>
              <w:rPr>
                <w:ins w:id="658" w:author="Information Services" w:date="2017-05-25T17:51:00Z"/>
                <w:lang w:val="lv-LV"/>
              </w:rPr>
            </w:pPr>
            <w:r w:rsidRPr="00853CBC">
              <w:rPr>
                <w:lang w:val="lv-LV"/>
              </w:rPr>
              <w:t>kastanis</w:t>
            </w:r>
          </w:p>
          <w:p w14:paraId="62741BC0" w14:textId="6AA6F064" w:rsidR="002756D9" w:rsidRPr="00853CBC" w:rsidRDefault="002756D9" w:rsidP="00841253">
            <w:pPr>
              <w:rPr>
                <w:lang w:val="lv-LV"/>
              </w:rPr>
            </w:pPr>
            <w:ins w:id="659" w:author="Information Services" w:date="2017-05-25T17:52:00Z">
              <w:r>
                <w:rPr>
                  <w:lang w:val="lv-LV"/>
                </w:rPr>
                <w:t>chestnut</w:t>
              </w:r>
            </w:ins>
          </w:p>
        </w:tc>
        <w:tc>
          <w:tcPr>
            <w:tcW w:w="460" w:type="dxa"/>
            <w:shd w:val="clear" w:color="auto" w:fill="auto"/>
          </w:tcPr>
          <w:p w14:paraId="1B596E84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2F95819C" w14:textId="77777777" w:rsidTr="00C10BF7">
        <w:tc>
          <w:tcPr>
            <w:tcW w:w="1809" w:type="dxa"/>
            <w:shd w:val="clear" w:color="auto" w:fill="auto"/>
          </w:tcPr>
          <w:p w14:paraId="21610D70" w14:textId="77777777" w:rsidR="00CB2E3E" w:rsidRDefault="00CB2E3E" w:rsidP="002D3B9E">
            <w:pPr>
              <w:rPr>
                <w:ins w:id="660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koks</w:t>
            </w:r>
          </w:p>
          <w:p w14:paraId="5D14728A" w14:textId="234D44C0" w:rsidR="002756D9" w:rsidRPr="00853CBC" w:rsidRDefault="002756D9" w:rsidP="002D3B9E">
            <w:pPr>
              <w:rPr>
                <w:lang w:val="lv-LV"/>
              </w:rPr>
            </w:pPr>
            <w:ins w:id="661" w:author="Information Services" w:date="2017-05-25T17:52:00Z">
              <w:r>
                <w:rPr>
                  <w:lang w:val="lv-LV"/>
                </w:rPr>
                <w:t>tree</w:t>
              </w:r>
            </w:ins>
          </w:p>
        </w:tc>
        <w:tc>
          <w:tcPr>
            <w:tcW w:w="460" w:type="dxa"/>
            <w:shd w:val="clear" w:color="auto" w:fill="auto"/>
          </w:tcPr>
          <w:p w14:paraId="747B0C58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3D63FFA7" w14:textId="77777777" w:rsidTr="00015DE9">
        <w:tc>
          <w:tcPr>
            <w:tcW w:w="1809" w:type="dxa"/>
            <w:shd w:val="clear" w:color="auto" w:fill="auto"/>
          </w:tcPr>
          <w:p w14:paraId="66534307" w14:textId="77777777" w:rsidR="00CB2E3E" w:rsidRDefault="00CB2E3E" w:rsidP="002D3B9E">
            <w:pPr>
              <w:rPr>
                <w:ins w:id="662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krūms</w:t>
            </w:r>
          </w:p>
          <w:p w14:paraId="1599F80B" w14:textId="233F561C" w:rsidR="002756D9" w:rsidRPr="00853CBC" w:rsidRDefault="002756D9" w:rsidP="002D3B9E">
            <w:pPr>
              <w:rPr>
                <w:lang w:val="lv-LV"/>
              </w:rPr>
            </w:pPr>
            <w:ins w:id="663" w:author="Information Services" w:date="2017-05-25T17:52:00Z">
              <w:r>
                <w:rPr>
                  <w:lang w:val="lv-LV"/>
                </w:rPr>
                <w:t>bush</w:t>
              </w:r>
            </w:ins>
          </w:p>
        </w:tc>
        <w:tc>
          <w:tcPr>
            <w:tcW w:w="460" w:type="dxa"/>
            <w:shd w:val="clear" w:color="auto" w:fill="auto"/>
          </w:tcPr>
          <w:p w14:paraId="4ECD8494" w14:textId="77777777" w:rsidR="00CB2E3E" w:rsidRPr="00853CBC" w:rsidRDefault="00CB2E3E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7C8C2893" w14:textId="77777777" w:rsidTr="00C10BF7">
        <w:tc>
          <w:tcPr>
            <w:tcW w:w="1809" w:type="dxa"/>
            <w:shd w:val="clear" w:color="auto" w:fill="auto"/>
          </w:tcPr>
          <w:p w14:paraId="4FD73F98" w14:textId="77777777" w:rsidR="00CB2E3E" w:rsidRDefault="00CB2E3E" w:rsidP="00841253">
            <w:pPr>
              <w:rPr>
                <w:ins w:id="664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lāsteka</w:t>
            </w:r>
          </w:p>
          <w:p w14:paraId="405373FF" w14:textId="0FAF98BE" w:rsidR="002756D9" w:rsidRPr="00853CBC" w:rsidRDefault="002756D9" w:rsidP="00841253">
            <w:pPr>
              <w:rPr>
                <w:lang w:val="lv-LV"/>
              </w:rPr>
            </w:pPr>
            <w:ins w:id="665" w:author="Information Services" w:date="2017-05-25T17:52:00Z">
              <w:r>
                <w:rPr>
                  <w:lang w:val="lv-LV"/>
                </w:rPr>
                <w:t>icicle</w:t>
              </w:r>
            </w:ins>
          </w:p>
        </w:tc>
        <w:tc>
          <w:tcPr>
            <w:tcW w:w="460" w:type="dxa"/>
            <w:shd w:val="clear" w:color="auto" w:fill="auto"/>
          </w:tcPr>
          <w:p w14:paraId="5C95DEAB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18EEF299" w14:textId="77777777" w:rsidTr="00015DE9">
        <w:tc>
          <w:tcPr>
            <w:tcW w:w="1809" w:type="dxa"/>
            <w:shd w:val="clear" w:color="auto" w:fill="auto"/>
          </w:tcPr>
          <w:p w14:paraId="5E83616D" w14:textId="77777777" w:rsidR="00CB2E3E" w:rsidRDefault="00CB2E3E" w:rsidP="00841253">
            <w:pPr>
              <w:rPr>
                <w:ins w:id="666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ledus</w:t>
            </w:r>
          </w:p>
          <w:p w14:paraId="27FD832B" w14:textId="713D7979" w:rsidR="002756D9" w:rsidRPr="00853CBC" w:rsidRDefault="002756D9" w:rsidP="00841253">
            <w:pPr>
              <w:rPr>
                <w:lang w:val="lv-LV"/>
              </w:rPr>
            </w:pPr>
            <w:ins w:id="667" w:author="Information Services" w:date="2017-05-25T17:52:00Z">
              <w:r>
                <w:rPr>
                  <w:lang w:val="lv-LV"/>
                </w:rPr>
                <w:t>ice</w:t>
              </w:r>
            </w:ins>
          </w:p>
        </w:tc>
        <w:tc>
          <w:tcPr>
            <w:tcW w:w="460" w:type="dxa"/>
            <w:shd w:val="clear" w:color="auto" w:fill="auto"/>
          </w:tcPr>
          <w:p w14:paraId="439DD486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233B3067" w14:textId="77777777" w:rsidTr="00C10BF7">
        <w:tc>
          <w:tcPr>
            <w:tcW w:w="1809" w:type="dxa"/>
            <w:shd w:val="clear" w:color="auto" w:fill="auto"/>
          </w:tcPr>
          <w:p w14:paraId="5E69FFDB" w14:textId="77777777" w:rsidR="00CB2E3E" w:rsidRDefault="00CB2E3E" w:rsidP="00841253">
            <w:pPr>
              <w:rPr>
                <w:ins w:id="668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lietus</w:t>
            </w:r>
          </w:p>
          <w:p w14:paraId="21DD89DC" w14:textId="238959CA" w:rsidR="002756D9" w:rsidRPr="00853CBC" w:rsidRDefault="002756D9" w:rsidP="00841253">
            <w:pPr>
              <w:rPr>
                <w:lang w:val="lv-LV"/>
              </w:rPr>
            </w:pPr>
            <w:ins w:id="669" w:author="Information Services" w:date="2017-05-25T17:52:00Z">
              <w:r>
                <w:rPr>
                  <w:lang w:val="lv-LV"/>
                </w:rPr>
                <w:t>rain</w:t>
              </w:r>
            </w:ins>
          </w:p>
        </w:tc>
        <w:tc>
          <w:tcPr>
            <w:tcW w:w="460" w:type="dxa"/>
            <w:shd w:val="clear" w:color="auto" w:fill="auto"/>
          </w:tcPr>
          <w:p w14:paraId="4AFE9231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36628764" w14:textId="77777777" w:rsidTr="00015DE9">
        <w:tc>
          <w:tcPr>
            <w:tcW w:w="1809" w:type="dxa"/>
            <w:shd w:val="clear" w:color="auto" w:fill="auto"/>
          </w:tcPr>
          <w:p w14:paraId="67465D11" w14:textId="77777777" w:rsidR="00CB2E3E" w:rsidRDefault="00CB2E3E" w:rsidP="00841253">
            <w:pPr>
              <w:rPr>
                <w:ins w:id="670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mākonis</w:t>
            </w:r>
          </w:p>
          <w:p w14:paraId="30BCA7A6" w14:textId="116D4858" w:rsidR="002756D9" w:rsidRPr="00853CBC" w:rsidRDefault="002756D9" w:rsidP="00841253">
            <w:pPr>
              <w:rPr>
                <w:lang w:val="lv-LV"/>
              </w:rPr>
            </w:pPr>
            <w:ins w:id="671" w:author="Information Services" w:date="2017-05-25T17:52:00Z">
              <w:r>
                <w:rPr>
                  <w:lang w:val="lv-LV"/>
                </w:rPr>
                <w:t>cloud</w:t>
              </w:r>
            </w:ins>
          </w:p>
        </w:tc>
        <w:tc>
          <w:tcPr>
            <w:tcW w:w="460" w:type="dxa"/>
            <w:shd w:val="clear" w:color="auto" w:fill="auto"/>
          </w:tcPr>
          <w:p w14:paraId="5078690A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4B1C8418" w14:textId="77777777" w:rsidTr="00015DE9">
        <w:tc>
          <w:tcPr>
            <w:tcW w:w="1809" w:type="dxa"/>
            <w:shd w:val="clear" w:color="auto" w:fill="auto"/>
          </w:tcPr>
          <w:p w14:paraId="287D126A" w14:textId="77777777" w:rsidR="00CB2E3E" w:rsidRDefault="00CB2E3E" w:rsidP="00841253">
            <w:pPr>
              <w:rPr>
                <w:ins w:id="672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mēness</w:t>
            </w:r>
          </w:p>
          <w:p w14:paraId="7CF0CA3C" w14:textId="61383A0F" w:rsidR="002756D9" w:rsidRPr="00853CBC" w:rsidRDefault="002756D9" w:rsidP="00841253">
            <w:pPr>
              <w:rPr>
                <w:lang w:val="lv-LV"/>
              </w:rPr>
            </w:pPr>
            <w:ins w:id="673" w:author="Information Services" w:date="2017-05-25T17:52:00Z">
              <w:r>
                <w:rPr>
                  <w:lang w:val="lv-LV"/>
                </w:rPr>
                <w:t>moon</w:t>
              </w:r>
            </w:ins>
          </w:p>
        </w:tc>
        <w:tc>
          <w:tcPr>
            <w:tcW w:w="460" w:type="dxa"/>
            <w:shd w:val="clear" w:color="auto" w:fill="auto"/>
          </w:tcPr>
          <w:p w14:paraId="3C8B67DE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9B60471" w14:textId="77777777" w:rsidTr="00C10BF7">
        <w:tc>
          <w:tcPr>
            <w:tcW w:w="1809" w:type="dxa"/>
            <w:shd w:val="clear" w:color="auto" w:fill="auto"/>
          </w:tcPr>
          <w:p w14:paraId="45182B37" w14:textId="77777777" w:rsidR="00CB2E3E" w:rsidRDefault="00CB2E3E" w:rsidP="00841253">
            <w:pPr>
              <w:rPr>
                <w:ins w:id="674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lastRenderedPageBreak/>
              <w:t>nūja</w:t>
            </w:r>
          </w:p>
          <w:p w14:paraId="20045B65" w14:textId="4B3EA7AF" w:rsidR="002756D9" w:rsidRPr="00853CBC" w:rsidRDefault="002756D9" w:rsidP="00841253">
            <w:pPr>
              <w:rPr>
                <w:lang w:val="lv-LV"/>
              </w:rPr>
            </w:pPr>
            <w:ins w:id="675" w:author="Information Services" w:date="2017-05-25T17:52:00Z">
              <w:r>
                <w:rPr>
                  <w:lang w:val="lv-LV"/>
                </w:rPr>
                <w:t>stick</w:t>
              </w:r>
            </w:ins>
          </w:p>
        </w:tc>
        <w:tc>
          <w:tcPr>
            <w:tcW w:w="460" w:type="dxa"/>
            <w:shd w:val="clear" w:color="auto" w:fill="auto"/>
          </w:tcPr>
          <w:p w14:paraId="623300E4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1D6CFA56" w14:textId="77777777" w:rsidTr="00C10BF7">
        <w:tc>
          <w:tcPr>
            <w:tcW w:w="1809" w:type="dxa"/>
            <w:shd w:val="clear" w:color="auto" w:fill="auto"/>
          </w:tcPr>
          <w:p w14:paraId="3DB3C216" w14:textId="77777777" w:rsidR="00CB2E3E" w:rsidRDefault="00CB2E3E" w:rsidP="00D24B43">
            <w:pPr>
              <w:keepNext/>
              <w:keepLines/>
              <w:outlineLvl w:val="5"/>
              <w:rPr>
                <w:ins w:id="676" w:author="Information Services" w:date="2017-05-25T17:52:00Z"/>
                <w:lang w:val="lv-LV"/>
              </w:rPr>
            </w:pPr>
            <w:r w:rsidRPr="00853CBC">
              <w:rPr>
                <w:lang w:val="lv-LV"/>
              </w:rPr>
              <w:t>ozolzīle/zīle</w:t>
            </w:r>
          </w:p>
          <w:p w14:paraId="36D5462F" w14:textId="3A1994BE" w:rsidR="002756D9" w:rsidRPr="00853CBC" w:rsidRDefault="002756D9" w:rsidP="00D24B43">
            <w:pPr>
              <w:keepNext/>
              <w:keepLines/>
              <w:outlineLvl w:val="5"/>
              <w:rPr>
                <w:lang w:val="lv-LV"/>
              </w:rPr>
            </w:pPr>
            <w:ins w:id="677" w:author="Information Services" w:date="2017-05-25T17:53:00Z">
              <w:r>
                <w:rPr>
                  <w:lang w:val="lv-LV"/>
                </w:rPr>
                <w:t>acorn</w:t>
              </w:r>
            </w:ins>
          </w:p>
        </w:tc>
        <w:tc>
          <w:tcPr>
            <w:tcW w:w="460" w:type="dxa"/>
            <w:shd w:val="clear" w:color="auto" w:fill="auto"/>
          </w:tcPr>
          <w:p w14:paraId="2EF23877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11FD2C8F" w14:textId="77777777" w:rsidTr="00015DE9">
        <w:tc>
          <w:tcPr>
            <w:tcW w:w="1809" w:type="dxa"/>
            <w:shd w:val="clear" w:color="auto" w:fill="auto"/>
          </w:tcPr>
          <w:p w14:paraId="026C1D9C" w14:textId="77777777" w:rsidR="00CB2E3E" w:rsidRDefault="00CB2E3E" w:rsidP="00841253">
            <w:pPr>
              <w:rPr>
                <w:ins w:id="678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peļķe</w:t>
            </w:r>
          </w:p>
          <w:p w14:paraId="78CC6531" w14:textId="08B8A252" w:rsidR="002756D9" w:rsidRPr="00853CBC" w:rsidRDefault="002756D9" w:rsidP="00841253">
            <w:pPr>
              <w:rPr>
                <w:lang w:val="lv-LV"/>
              </w:rPr>
            </w:pPr>
            <w:ins w:id="679" w:author="Information Services" w:date="2017-05-25T17:53:00Z">
              <w:r>
                <w:rPr>
                  <w:lang w:val="lv-LV"/>
                </w:rPr>
                <w:t>puddle</w:t>
              </w:r>
            </w:ins>
          </w:p>
        </w:tc>
        <w:tc>
          <w:tcPr>
            <w:tcW w:w="460" w:type="dxa"/>
            <w:shd w:val="clear" w:color="auto" w:fill="auto"/>
          </w:tcPr>
          <w:p w14:paraId="54531298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6D160EF2" w14:textId="77777777" w:rsidTr="00015DE9">
        <w:tc>
          <w:tcPr>
            <w:tcW w:w="1809" w:type="dxa"/>
            <w:shd w:val="clear" w:color="auto" w:fill="auto"/>
          </w:tcPr>
          <w:p w14:paraId="2E37E38F" w14:textId="77777777" w:rsidR="00CB2E3E" w:rsidRDefault="00CB2E3E" w:rsidP="00841253">
            <w:pPr>
              <w:rPr>
                <w:ins w:id="680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pļava</w:t>
            </w:r>
          </w:p>
          <w:p w14:paraId="38A32D89" w14:textId="31219F29" w:rsidR="002756D9" w:rsidRPr="00853CBC" w:rsidRDefault="002756D9" w:rsidP="00841253">
            <w:pPr>
              <w:rPr>
                <w:lang w:val="lv-LV"/>
              </w:rPr>
            </w:pPr>
            <w:ins w:id="681" w:author="Information Services" w:date="2017-05-25T17:53:00Z">
              <w:r>
                <w:rPr>
                  <w:lang w:val="lv-LV"/>
                </w:rPr>
                <w:t>field</w:t>
              </w:r>
            </w:ins>
          </w:p>
        </w:tc>
        <w:tc>
          <w:tcPr>
            <w:tcW w:w="460" w:type="dxa"/>
            <w:shd w:val="clear" w:color="auto" w:fill="auto"/>
          </w:tcPr>
          <w:p w14:paraId="6716B476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10F54FAD" w14:textId="77777777" w:rsidTr="00C10BF7">
        <w:tc>
          <w:tcPr>
            <w:tcW w:w="1809" w:type="dxa"/>
            <w:shd w:val="clear" w:color="auto" w:fill="auto"/>
          </w:tcPr>
          <w:p w14:paraId="71E3B7A7" w14:textId="77777777" w:rsidR="00CB2E3E" w:rsidRDefault="00CB2E3E" w:rsidP="00841253">
            <w:pPr>
              <w:rPr>
                <w:ins w:id="682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puķe</w:t>
            </w:r>
          </w:p>
          <w:p w14:paraId="02485254" w14:textId="48097C5D" w:rsidR="002756D9" w:rsidRPr="00853CBC" w:rsidRDefault="002756D9" w:rsidP="00841253">
            <w:pPr>
              <w:rPr>
                <w:lang w:val="lv-LV"/>
              </w:rPr>
            </w:pPr>
            <w:ins w:id="683" w:author="Information Services" w:date="2017-05-25T17:53:00Z">
              <w:r>
                <w:rPr>
                  <w:lang w:val="lv-LV"/>
                </w:rPr>
                <w:t>flower</w:t>
              </w:r>
            </w:ins>
          </w:p>
        </w:tc>
        <w:tc>
          <w:tcPr>
            <w:tcW w:w="460" w:type="dxa"/>
            <w:shd w:val="clear" w:color="auto" w:fill="auto"/>
          </w:tcPr>
          <w:p w14:paraId="2B8B1019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670104F" w14:textId="77777777" w:rsidTr="00015DE9">
        <w:tc>
          <w:tcPr>
            <w:tcW w:w="1809" w:type="dxa"/>
            <w:shd w:val="clear" w:color="auto" w:fill="auto"/>
          </w:tcPr>
          <w:p w14:paraId="2EF4D33A" w14:textId="77777777" w:rsidR="00CB2E3E" w:rsidRDefault="00CB2E3E" w:rsidP="00841253">
            <w:pPr>
              <w:rPr>
                <w:ins w:id="684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saule</w:t>
            </w:r>
          </w:p>
          <w:p w14:paraId="2DFE59FE" w14:textId="015830F0" w:rsidR="002756D9" w:rsidRPr="00853CBC" w:rsidRDefault="002756D9" w:rsidP="00841253">
            <w:pPr>
              <w:rPr>
                <w:lang w:val="lv-LV"/>
              </w:rPr>
            </w:pPr>
            <w:ins w:id="685" w:author="Information Services" w:date="2017-05-25T17:53:00Z">
              <w:r>
                <w:rPr>
                  <w:lang w:val="lv-LV"/>
                </w:rPr>
                <w:t>sun</w:t>
              </w:r>
            </w:ins>
          </w:p>
        </w:tc>
        <w:tc>
          <w:tcPr>
            <w:tcW w:w="460" w:type="dxa"/>
            <w:shd w:val="clear" w:color="auto" w:fill="auto"/>
          </w:tcPr>
          <w:p w14:paraId="11CF3D51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17F74F85" w14:textId="77777777" w:rsidTr="00015DE9">
        <w:tc>
          <w:tcPr>
            <w:tcW w:w="1809" w:type="dxa"/>
            <w:shd w:val="clear" w:color="auto" w:fill="auto"/>
          </w:tcPr>
          <w:p w14:paraId="2F5A2B00" w14:textId="77777777" w:rsidR="00CB2E3E" w:rsidRDefault="00CB2E3E" w:rsidP="00841253">
            <w:pPr>
              <w:rPr>
                <w:ins w:id="686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smilšukaste</w:t>
            </w:r>
          </w:p>
          <w:p w14:paraId="242E9645" w14:textId="3130613D" w:rsidR="002756D9" w:rsidRPr="00853CBC" w:rsidRDefault="002756D9" w:rsidP="00841253">
            <w:pPr>
              <w:rPr>
                <w:lang w:val="lv-LV"/>
              </w:rPr>
            </w:pPr>
            <w:ins w:id="687" w:author="Information Services" w:date="2017-05-25T17:53:00Z">
              <w:r>
                <w:rPr>
                  <w:lang w:val="lv-LV"/>
                </w:rPr>
                <w:t>sandbox</w:t>
              </w:r>
            </w:ins>
          </w:p>
        </w:tc>
        <w:tc>
          <w:tcPr>
            <w:tcW w:w="460" w:type="dxa"/>
            <w:shd w:val="clear" w:color="auto" w:fill="auto"/>
          </w:tcPr>
          <w:p w14:paraId="2A479A4D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6E7217A1" w14:textId="77777777" w:rsidTr="00C10BF7">
        <w:tc>
          <w:tcPr>
            <w:tcW w:w="1809" w:type="dxa"/>
            <w:shd w:val="clear" w:color="auto" w:fill="auto"/>
          </w:tcPr>
          <w:p w14:paraId="280F3605" w14:textId="77777777" w:rsidR="00CB2E3E" w:rsidRDefault="00CB2E3E" w:rsidP="00841253">
            <w:pPr>
              <w:rPr>
                <w:ins w:id="688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smiltis</w:t>
            </w:r>
          </w:p>
          <w:p w14:paraId="05B2691A" w14:textId="6A981945" w:rsidR="002756D9" w:rsidRPr="00853CBC" w:rsidRDefault="002756D9" w:rsidP="00841253">
            <w:pPr>
              <w:rPr>
                <w:lang w:val="lv-LV"/>
              </w:rPr>
            </w:pPr>
            <w:ins w:id="689" w:author="Information Services" w:date="2017-05-25T17:53:00Z">
              <w:r>
                <w:rPr>
                  <w:lang w:val="lv-LV"/>
                </w:rPr>
                <w:t>sand</w:t>
              </w:r>
            </w:ins>
          </w:p>
        </w:tc>
        <w:tc>
          <w:tcPr>
            <w:tcW w:w="460" w:type="dxa"/>
            <w:shd w:val="clear" w:color="auto" w:fill="auto"/>
          </w:tcPr>
          <w:p w14:paraId="2876BE5F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6AF73C74" w14:textId="77777777" w:rsidTr="00015DE9">
        <w:tc>
          <w:tcPr>
            <w:tcW w:w="1809" w:type="dxa"/>
            <w:shd w:val="clear" w:color="auto" w:fill="auto"/>
          </w:tcPr>
          <w:p w14:paraId="680E5E25" w14:textId="77777777" w:rsidR="00CB2E3E" w:rsidRDefault="00CB2E3E" w:rsidP="00841253">
            <w:pPr>
              <w:rPr>
                <w:ins w:id="690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sniegavīrs</w:t>
            </w:r>
          </w:p>
          <w:p w14:paraId="2A016284" w14:textId="0A3E8D28" w:rsidR="002756D9" w:rsidRPr="00853CBC" w:rsidRDefault="002756D9" w:rsidP="00841253">
            <w:pPr>
              <w:rPr>
                <w:lang w:val="lv-LV"/>
              </w:rPr>
            </w:pPr>
            <w:ins w:id="691" w:author="Information Services" w:date="2017-05-25T17:53:00Z">
              <w:r>
                <w:rPr>
                  <w:lang w:val="lv-LV"/>
                </w:rPr>
                <w:t>snowman</w:t>
              </w:r>
            </w:ins>
          </w:p>
        </w:tc>
        <w:tc>
          <w:tcPr>
            <w:tcW w:w="460" w:type="dxa"/>
            <w:shd w:val="clear" w:color="auto" w:fill="auto"/>
          </w:tcPr>
          <w:p w14:paraId="122D3281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B4B5A8B" w14:textId="77777777" w:rsidTr="00C10BF7">
        <w:tc>
          <w:tcPr>
            <w:tcW w:w="1809" w:type="dxa"/>
            <w:shd w:val="clear" w:color="auto" w:fill="auto"/>
          </w:tcPr>
          <w:p w14:paraId="1CB9F799" w14:textId="77777777" w:rsidR="00CB2E3E" w:rsidRDefault="00CB2E3E" w:rsidP="00841253">
            <w:pPr>
              <w:rPr>
                <w:ins w:id="692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sniegs</w:t>
            </w:r>
          </w:p>
          <w:p w14:paraId="29D713D2" w14:textId="255C67AC" w:rsidR="002756D9" w:rsidRPr="00853CBC" w:rsidRDefault="002756D9" w:rsidP="00841253">
            <w:pPr>
              <w:rPr>
                <w:lang w:val="lv-LV"/>
              </w:rPr>
            </w:pPr>
            <w:ins w:id="693" w:author="Information Services" w:date="2017-05-25T17:53:00Z">
              <w:r>
                <w:rPr>
                  <w:lang w:val="lv-LV"/>
                </w:rPr>
                <w:t>snow</w:t>
              </w:r>
            </w:ins>
          </w:p>
        </w:tc>
        <w:tc>
          <w:tcPr>
            <w:tcW w:w="460" w:type="dxa"/>
            <w:shd w:val="clear" w:color="auto" w:fill="auto"/>
          </w:tcPr>
          <w:p w14:paraId="3B20257F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60A2CF1C" w14:textId="77777777" w:rsidTr="00015DE9">
        <w:tc>
          <w:tcPr>
            <w:tcW w:w="1809" w:type="dxa"/>
            <w:shd w:val="clear" w:color="auto" w:fill="auto"/>
          </w:tcPr>
          <w:p w14:paraId="65020913" w14:textId="77777777" w:rsidR="00CB2E3E" w:rsidRDefault="00CB2E3E" w:rsidP="00841253">
            <w:pPr>
              <w:rPr>
                <w:ins w:id="694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lastRenderedPageBreak/>
              <w:t>sols</w:t>
            </w:r>
          </w:p>
          <w:p w14:paraId="74DD656D" w14:textId="1A2304B5" w:rsidR="002756D9" w:rsidRPr="00853CBC" w:rsidRDefault="002756D9" w:rsidP="00841253">
            <w:pPr>
              <w:rPr>
                <w:lang w:val="lv-LV"/>
              </w:rPr>
            </w:pPr>
            <w:ins w:id="695" w:author="Information Services" w:date="2017-05-25T17:53:00Z">
              <w:r>
                <w:rPr>
                  <w:lang w:val="lv-LV"/>
                </w:rPr>
                <w:t>bench</w:t>
              </w:r>
            </w:ins>
          </w:p>
        </w:tc>
        <w:tc>
          <w:tcPr>
            <w:tcW w:w="460" w:type="dxa"/>
            <w:shd w:val="clear" w:color="auto" w:fill="auto"/>
          </w:tcPr>
          <w:p w14:paraId="6C890C1E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218A1C8F" w14:textId="77777777" w:rsidTr="00015DE9">
        <w:tc>
          <w:tcPr>
            <w:tcW w:w="1809" w:type="dxa"/>
            <w:shd w:val="clear" w:color="auto" w:fill="auto"/>
          </w:tcPr>
          <w:p w14:paraId="4C784F52" w14:textId="77777777" w:rsidR="00CB2E3E" w:rsidRDefault="00CB2E3E" w:rsidP="00841253">
            <w:pPr>
              <w:rPr>
                <w:ins w:id="696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šūpoles</w:t>
            </w:r>
          </w:p>
          <w:p w14:paraId="60F05AE2" w14:textId="3E87E623" w:rsidR="002756D9" w:rsidRPr="00853CBC" w:rsidRDefault="002756D9" w:rsidP="00841253">
            <w:pPr>
              <w:rPr>
                <w:lang w:val="lv-LV"/>
              </w:rPr>
            </w:pPr>
            <w:ins w:id="697" w:author="Information Services" w:date="2017-05-25T17:53:00Z">
              <w:r>
                <w:rPr>
                  <w:lang w:val="lv-LV"/>
                </w:rPr>
                <w:t>swings</w:t>
              </w:r>
            </w:ins>
          </w:p>
        </w:tc>
        <w:tc>
          <w:tcPr>
            <w:tcW w:w="460" w:type="dxa"/>
            <w:shd w:val="clear" w:color="auto" w:fill="auto"/>
          </w:tcPr>
          <w:p w14:paraId="7FDB77A6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43F621DE" w14:textId="77777777" w:rsidTr="00C10BF7">
        <w:tc>
          <w:tcPr>
            <w:tcW w:w="1809" w:type="dxa"/>
            <w:shd w:val="clear" w:color="auto" w:fill="auto"/>
          </w:tcPr>
          <w:p w14:paraId="7E94B563" w14:textId="77777777" w:rsidR="00CB2E3E" w:rsidRDefault="00CB2E3E" w:rsidP="00841253">
            <w:pPr>
              <w:rPr>
                <w:ins w:id="698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taka</w:t>
            </w:r>
          </w:p>
          <w:p w14:paraId="4A765A2A" w14:textId="29FF8DA7" w:rsidR="002756D9" w:rsidRPr="00853CBC" w:rsidRDefault="002756D9" w:rsidP="00841253">
            <w:pPr>
              <w:rPr>
                <w:lang w:val="lv-LV"/>
              </w:rPr>
            </w:pPr>
            <w:ins w:id="699" w:author="Information Services" w:date="2017-05-25T17:53:00Z">
              <w:r>
                <w:rPr>
                  <w:lang w:val="lv-LV"/>
                </w:rPr>
                <w:t>path</w:t>
              </w:r>
            </w:ins>
          </w:p>
        </w:tc>
        <w:tc>
          <w:tcPr>
            <w:tcW w:w="460" w:type="dxa"/>
            <w:shd w:val="clear" w:color="auto" w:fill="auto"/>
          </w:tcPr>
          <w:p w14:paraId="396DCA49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0EBC1D03" w14:textId="77777777" w:rsidTr="00015DE9">
        <w:tc>
          <w:tcPr>
            <w:tcW w:w="1809" w:type="dxa"/>
            <w:shd w:val="clear" w:color="auto" w:fill="auto"/>
          </w:tcPr>
          <w:p w14:paraId="4BEA0EB8" w14:textId="77777777" w:rsidR="00CB2E3E" w:rsidRDefault="00CB2E3E" w:rsidP="00841253">
            <w:pPr>
              <w:rPr>
                <w:ins w:id="700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upe</w:t>
            </w:r>
          </w:p>
          <w:p w14:paraId="547E2933" w14:textId="6D437485" w:rsidR="002756D9" w:rsidRPr="00853CBC" w:rsidRDefault="002756D9" w:rsidP="00841253">
            <w:pPr>
              <w:rPr>
                <w:lang w:val="lv-LV"/>
              </w:rPr>
            </w:pPr>
            <w:ins w:id="701" w:author="Information Services" w:date="2017-05-25T17:53:00Z">
              <w:r>
                <w:rPr>
                  <w:lang w:val="lv-LV"/>
                </w:rPr>
                <w:t>river</w:t>
              </w:r>
            </w:ins>
          </w:p>
        </w:tc>
        <w:tc>
          <w:tcPr>
            <w:tcW w:w="460" w:type="dxa"/>
            <w:shd w:val="clear" w:color="auto" w:fill="auto"/>
          </w:tcPr>
          <w:p w14:paraId="06FF646B" w14:textId="77777777" w:rsidR="00CB2E3E" w:rsidRPr="00853CBC" w:rsidRDefault="00CB2E3E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5F5B079B" w14:textId="77777777" w:rsidTr="00C10BF7">
        <w:tc>
          <w:tcPr>
            <w:tcW w:w="1809" w:type="dxa"/>
            <w:shd w:val="clear" w:color="auto" w:fill="auto"/>
          </w:tcPr>
          <w:p w14:paraId="4FD9FDB0" w14:textId="77777777" w:rsidR="00CB2E3E" w:rsidRDefault="00CB2E3E" w:rsidP="00841253">
            <w:pPr>
              <w:rPr>
                <w:ins w:id="702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vējš</w:t>
            </w:r>
          </w:p>
          <w:p w14:paraId="61B1C225" w14:textId="78E62E03" w:rsidR="002756D9" w:rsidRPr="00853CBC" w:rsidRDefault="002756D9" w:rsidP="00841253">
            <w:pPr>
              <w:rPr>
                <w:lang w:val="lv-LV"/>
              </w:rPr>
            </w:pPr>
            <w:ins w:id="703" w:author="Information Services" w:date="2017-05-25T17:53:00Z">
              <w:r>
                <w:rPr>
                  <w:lang w:val="lv-LV"/>
                </w:rPr>
                <w:t>wind</w:t>
              </w:r>
            </w:ins>
          </w:p>
        </w:tc>
        <w:tc>
          <w:tcPr>
            <w:tcW w:w="460" w:type="dxa"/>
            <w:shd w:val="clear" w:color="auto" w:fill="auto"/>
          </w:tcPr>
          <w:p w14:paraId="7B71FF46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02AF34EF" w14:textId="77777777" w:rsidTr="00015DE9">
        <w:tc>
          <w:tcPr>
            <w:tcW w:w="1809" w:type="dxa"/>
            <w:shd w:val="clear" w:color="auto" w:fill="auto"/>
          </w:tcPr>
          <w:p w14:paraId="31802A91" w14:textId="77777777" w:rsidR="00CB2E3E" w:rsidRDefault="00CB2E3E" w:rsidP="00841253">
            <w:pPr>
              <w:rPr>
                <w:ins w:id="704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zāle</w:t>
            </w:r>
          </w:p>
          <w:p w14:paraId="423FA3CB" w14:textId="1CEDD1B9" w:rsidR="002756D9" w:rsidRPr="00853CBC" w:rsidRDefault="002756D9" w:rsidP="00841253">
            <w:pPr>
              <w:rPr>
                <w:lang w:val="lv-LV"/>
              </w:rPr>
            </w:pPr>
            <w:ins w:id="705" w:author="Information Services" w:date="2017-05-25T17:53:00Z">
              <w:r>
                <w:rPr>
                  <w:lang w:val="lv-LV"/>
                </w:rPr>
                <w:t>grass</w:t>
              </w:r>
            </w:ins>
          </w:p>
        </w:tc>
        <w:tc>
          <w:tcPr>
            <w:tcW w:w="460" w:type="dxa"/>
            <w:shd w:val="clear" w:color="auto" w:fill="auto"/>
          </w:tcPr>
          <w:p w14:paraId="1E7B7E76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CB2E3E" w:rsidRPr="00853CBC" w14:paraId="45BA7E63" w14:textId="77777777" w:rsidTr="00015DE9">
        <w:tc>
          <w:tcPr>
            <w:tcW w:w="1809" w:type="dxa"/>
            <w:shd w:val="clear" w:color="auto" w:fill="auto"/>
          </w:tcPr>
          <w:p w14:paraId="6A935FE6" w14:textId="77777777" w:rsidR="00CB2E3E" w:rsidRDefault="00CB2E3E" w:rsidP="00841253">
            <w:pPr>
              <w:rPr>
                <w:ins w:id="706" w:author="Information Services" w:date="2017-05-25T17:53:00Z"/>
                <w:lang w:val="lv-LV"/>
              </w:rPr>
            </w:pPr>
            <w:r w:rsidRPr="00853CBC">
              <w:rPr>
                <w:lang w:val="lv-LV"/>
              </w:rPr>
              <w:t>zvaigznes</w:t>
            </w:r>
          </w:p>
          <w:p w14:paraId="168E73EB" w14:textId="32D2F583" w:rsidR="002756D9" w:rsidRPr="00853CBC" w:rsidRDefault="002756D9" w:rsidP="00841253">
            <w:pPr>
              <w:rPr>
                <w:lang w:val="lv-LV"/>
              </w:rPr>
            </w:pPr>
            <w:ins w:id="707" w:author="Information Services" w:date="2017-05-25T17:53:00Z">
              <w:r>
                <w:rPr>
                  <w:lang w:val="lv-LV"/>
                </w:rPr>
                <w:t>stars</w:t>
              </w:r>
            </w:ins>
          </w:p>
        </w:tc>
        <w:tc>
          <w:tcPr>
            <w:tcW w:w="460" w:type="dxa"/>
            <w:shd w:val="clear" w:color="auto" w:fill="auto"/>
          </w:tcPr>
          <w:p w14:paraId="7201AF99" w14:textId="77777777" w:rsidR="00CB2E3E" w:rsidRPr="00853CBC" w:rsidRDefault="00CB2E3E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7980E7FF" w14:textId="77777777" w:rsidR="00015DE9" w:rsidRPr="00853CBC" w:rsidRDefault="00015DE9" w:rsidP="002D3B9E">
      <w:pPr>
        <w:rPr>
          <w:lang w:val="lv-LV"/>
        </w:rPr>
        <w:sectPr w:rsidR="00015DE9" w:rsidRPr="00853CBC" w:rsidSect="00015DE9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1919466B" w14:textId="77777777" w:rsidR="00D74334" w:rsidRPr="00853CBC" w:rsidRDefault="00D74334" w:rsidP="002D3B9E">
      <w:pPr>
        <w:rPr>
          <w:lang w:val="lv-LV"/>
        </w:rPr>
      </w:pPr>
    </w:p>
    <w:p w14:paraId="788B86A1" w14:textId="40BA4728" w:rsidR="00B51F93" w:rsidRPr="00853CBC" w:rsidRDefault="00B51F93" w:rsidP="002D3B9E">
      <w:pPr>
        <w:rPr>
          <w:b/>
          <w:lang w:val="lv-LV"/>
        </w:rPr>
      </w:pPr>
      <w:r w:rsidRPr="00853CBC">
        <w:rPr>
          <w:b/>
          <w:lang w:val="lv-LV"/>
        </w:rPr>
        <w:t>11. Vietas un pasākumi</w:t>
      </w:r>
      <w:r w:rsidR="00FC4163" w:rsidRPr="00853CBC">
        <w:rPr>
          <w:b/>
          <w:lang w:val="lv-LV"/>
        </w:rPr>
        <w:t xml:space="preserve"> </w:t>
      </w:r>
      <w:ins w:id="708" w:author="Information Services" w:date="2017-05-25T17:54:00Z">
        <w:r w:rsidR="003B1ABB">
          <w:rPr>
            <w:b/>
            <w:lang w:val="lv-LV"/>
          </w:rPr>
          <w:t xml:space="preserve">Places to go </w:t>
        </w:r>
      </w:ins>
      <w:r w:rsidR="00FC4163" w:rsidRPr="00853CBC">
        <w:rPr>
          <w:b/>
          <w:lang w:val="lv-LV"/>
        </w:rPr>
        <w:t>(24</w:t>
      </w:r>
      <w:r w:rsidR="003F60EA" w:rsidRPr="00853CBC">
        <w:rPr>
          <w:b/>
          <w:lang w:val="lv-LV"/>
        </w:rPr>
        <w:t>)</w:t>
      </w:r>
    </w:p>
    <w:p w14:paraId="440045A7" w14:textId="77777777" w:rsidR="00B51F93" w:rsidRPr="00853CBC" w:rsidRDefault="00B51F93" w:rsidP="002D3B9E">
      <w:pPr>
        <w:rPr>
          <w:b/>
          <w:lang w:val="lv-LV"/>
        </w:rPr>
      </w:pPr>
    </w:p>
    <w:p w14:paraId="2B3CE855" w14:textId="77777777" w:rsidR="00D74334" w:rsidRPr="00853CBC" w:rsidRDefault="00D74334" w:rsidP="002D3B9E">
      <w:pPr>
        <w:rPr>
          <w:lang w:val="lv-LV"/>
        </w:rPr>
        <w:sectPr w:rsidR="00D74334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5"/>
        <w:gridCol w:w="444"/>
      </w:tblGrid>
      <w:tr w:rsidR="00FC4163" w:rsidRPr="00853CBC" w14:paraId="489E9D3B" w14:textId="77777777" w:rsidTr="0098714C">
        <w:tc>
          <w:tcPr>
            <w:tcW w:w="1825" w:type="dxa"/>
            <w:shd w:val="clear" w:color="auto" w:fill="auto"/>
          </w:tcPr>
          <w:p w14:paraId="45489A61" w14:textId="77777777" w:rsidR="00FC4163" w:rsidRDefault="00FC4163" w:rsidP="00583C0C">
            <w:pPr>
              <w:keepNext/>
              <w:keepLines/>
              <w:outlineLvl w:val="5"/>
              <w:rPr>
                <w:ins w:id="709" w:author="Information Services" w:date="2017-05-25T17:54:00Z"/>
                <w:lang w:val="lv-LV"/>
              </w:rPr>
            </w:pPr>
            <w:r w:rsidRPr="00853CBC">
              <w:rPr>
                <w:lang w:val="lv-LV"/>
              </w:rPr>
              <w:lastRenderedPageBreak/>
              <w:t>ārā</w:t>
            </w:r>
          </w:p>
          <w:p w14:paraId="4D5278C0" w14:textId="0D5754B5" w:rsidR="003B1ABB" w:rsidRPr="00853CBC" w:rsidRDefault="003B1ABB" w:rsidP="00583C0C">
            <w:pPr>
              <w:keepNext/>
              <w:keepLines/>
              <w:outlineLvl w:val="5"/>
              <w:rPr>
                <w:lang w:val="lv-LV"/>
              </w:rPr>
            </w:pPr>
            <w:ins w:id="710" w:author="Information Services" w:date="2017-05-25T17:54:00Z">
              <w:r>
                <w:rPr>
                  <w:lang w:val="lv-LV"/>
                </w:rPr>
                <w:t>outside</w:t>
              </w:r>
            </w:ins>
          </w:p>
        </w:tc>
        <w:tc>
          <w:tcPr>
            <w:tcW w:w="444" w:type="dxa"/>
            <w:shd w:val="clear" w:color="auto" w:fill="auto"/>
          </w:tcPr>
          <w:p w14:paraId="6FEF4107" w14:textId="77777777" w:rsidR="00FC4163" w:rsidRPr="00853CBC" w:rsidRDefault="00FC4163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6B887277" w14:textId="77777777" w:rsidTr="0098714C">
        <w:tc>
          <w:tcPr>
            <w:tcW w:w="1825" w:type="dxa"/>
            <w:shd w:val="clear" w:color="auto" w:fill="auto"/>
          </w:tcPr>
          <w:p w14:paraId="6A595295" w14:textId="77777777" w:rsidR="00FC4163" w:rsidRDefault="00FC4163" w:rsidP="002D3B9E">
            <w:pPr>
              <w:rPr>
                <w:ins w:id="711" w:author="Information Services" w:date="2017-05-25T17:54:00Z"/>
                <w:lang w:val="lv-LV"/>
              </w:rPr>
            </w:pPr>
            <w:r w:rsidRPr="00853CBC">
              <w:rPr>
                <w:lang w:val="lv-LV"/>
              </w:rPr>
              <w:t>baseins</w:t>
            </w:r>
          </w:p>
          <w:p w14:paraId="0802CBA9" w14:textId="7FC20C1F" w:rsidR="003B1ABB" w:rsidRPr="00853CBC" w:rsidRDefault="003B1ABB" w:rsidP="002D3B9E">
            <w:pPr>
              <w:rPr>
                <w:lang w:val="lv-LV"/>
              </w:rPr>
            </w:pPr>
            <w:ins w:id="712" w:author="Information Services" w:date="2017-05-25T17:54:00Z">
              <w:r>
                <w:rPr>
                  <w:lang w:val="lv-LV"/>
                </w:rPr>
                <w:t>(swimming) pool</w:t>
              </w:r>
            </w:ins>
          </w:p>
        </w:tc>
        <w:tc>
          <w:tcPr>
            <w:tcW w:w="444" w:type="dxa"/>
            <w:shd w:val="clear" w:color="auto" w:fill="auto"/>
          </w:tcPr>
          <w:p w14:paraId="6E4BC318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3537BBF1" w14:textId="77777777" w:rsidTr="00D74334">
        <w:tc>
          <w:tcPr>
            <w:tcW w:w="1825" w:type="dxa"/>
            <w:shd w:val="clear" w:color="auto" w:fill="auto"/>
          </w:tcPr>
          <w:p w14:paraId="5257F3FA" w14:textId="77777777" w:rsidR="00FC4163" w:rsidRDefault="00FC4163" w:rsidP="002D3B9E">
            <w:pPr>
              <w:rPr>
                <w:ins w:id="713" w:author="Information Services" w:date="2017-05-25T17:54:00Z"/>
                <w:lang w:val="lv-LV"/>
              </w:rPr>
            </w:pPr>
            <w:r w:rsidRPr="00853CBC">
              <w:rPr>
                <w:lang w:val="lv-LV"/>
              </w:rPr>
              <w:t>baznīca</w:t>
            </w:r>
          </w:p>
          <w:p w14:paraId="6C9C3E15" w14:textId="18BD4052" w:rsidR="003B1ABB" w:rsidRPr="00853CBC" w:rsidRDefault="003B1ABB" w:rsidP="002D3B9E">
            <w:pPr>
              <w:rPr>
                <w:lang w:val="lv-LV"/>
              </w:rPr>
            </w:pPr>
            <w:ins w:id="714" w:author="Information Services" w:date="2017-05-25T17:54:00Z">
              <w:r>
                <w:rPr>
                  <w:lang w:val="lv-LV"/>
                </w:rPr>
                <w:lastRenderedPageBreak/>
                <w:t>church</w:t>
              </w:r>
            </w:ins>
          </w:p>
        </w:tc>
        <w:tc>
          <w:tcPr>
            <w:tcW w:w="444" w:type="dxa"/>
            <w:shd w:val="clear" w:color="auto" w:fill="auto"/>
          </w:tcPr>
          <w:p w14:paraId="41069966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67C6A605" w14:textId="77777777" w:rsidTr="0098714C">
        <w:tc>
          <w:tcPr>
            <w:tcW w:w="1825" w:type="dxa"/>
            <w:shd w:val="clear" w:color="auto" w:fill="auto"/>
          </w:tcPr>
          <w:p w14:paraId="2F5943A3" w14:textId="77777777" w:rsidR="00FC4163" w:rsidRDefault="00FC4163" w:rsidP="002D3B9E">
            <w:pPr>
              <w:rPr>
                <w:ins w:id="715" w:author="Information Services" w:date="2017-05-25T17:54:00Z"/>
                <w:lang w:val="lv-LV"/>
              </w:rPr>
            </w:pPr>
            <w:r w:rsidRPr="00853CBC">
              <w:rPr>
                <w:lang w:val="lv-LV"/>
              </w:rPr>
              <w:t>bērnudārzs</w:t>
            </w:r>
          </w:p>
          <w:p w14:paraId="3631D6E1" w14:textId="0E848063" w:rsidR="003B1ABB" w:rsidRPr="00853CBC" w:rsidRDefault="003B1ABB" w:rsidP="002D3B9E">
            <w:pPr>
              <w:rPr>
                <w:lang w:val="lv-LV"/>
              </w:rPr>
            </w:pPr>
            <w:ins w:id="716" w:author="Information Services" w:date="2017-05-25T17:54:00Z">
              <w:r>
                <w:rPr>
                  <w:lang w:val="lv-LV"/>
                </w:rPr>
                <w:t>kindergarten</w:t>
              </w:r>
            </w:ins>
          </w:p>
        </w:tc>
        <w:tc>
          <w:tcPr>
            <w:tcW w:w="444" w:type="dxa"/>
            <w:shd w:val="clear" w:color="auto" w:fill="auto"/>
          </w:tcPr>
          <w:p w14:paraId="310D56C6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200795F4" w14:textId="77777777" w:rsidTr="00D74334">
        <w:tc>
          <w:tcPr>
            <w:tcW w:w="1825" w:type="dxa"/>
            <w:shd w:val="clear" w:color="auto" w:fill="auto"/>
          </w:tcPr>
          <w:p w14:paraId="0DBD3195" w14:textId="77777777" w:rsidR="00FC4163" w:rsidRDefault="00FC4163" w:rsidP="002D3B9E">
            <w:pPr>
              <w:rPr>
                <w:ins w:id="717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t xml:space="preserve">ciemos </w:t>
            </w:r>
          </w:p>
          <w:p w14:paraId="4ADC0195" w14:textId="2F891104" w:rsidR="003B1ABB" w:rsidRPr="00853CBC" w:rsidRDefault="003B1ABB" w:rsidP="002D3B9E">
            <w:pPr>
              <w:rPr>
                <w:lang w:val="lv-LV"/>
              </w:rPr>
            </w:pPr>
            <w:ins w:id="718" w:author="Information Services" w:date="2017-05-25T17:55:00Z">
              <w:r>
                <w:rPr>
                  <w:lang w:val="lv-LV"/>
                </w:rPr>
                <w:t xml:space="preserve">on a visit (i.e. visit </w:t>
              </w:r>
              <w:r>
                <w:rPr>
                  <w:lang w:val="lv-LV"/>
                </w:rPr>
                <w:lastRenderedPageBreak/>
                <w:t>someone as guests)</w:t>
              </w:r>
            </w:ins>
          </w:p>
        </w:tc>
        <w:tc>
          <w:tcPr>
            <w:tcW w:w="444" w:type="dxa"/>
            <w:shd w:val="clear" w:color="auto" w:fill="auto"/>
          </w:tcPr>
          <w:p w14:paraId="75357CF4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0DBDA30F" w14:textId="77777777" w:rsidTr="0098714C">
        <w:tc>
          <w:tcPr>
            <w:tcW w:w="1825" w:type="dxa"/>
            <w:shd w:val="clear" w:color="auto" w:fill="auto"/>
          </w:tcPr>
          <w:p w14:paraId="385E9A73" w14:textId="77777777" w:rsidR="00FC4163" w:rsidRDefault="00FC4163" w:rsidP="002D3B9E">
            <w:pPr>
              <w:rPr>
                <w:ins w:id="719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t>cirks</w:t>
            </w:r>
          </w:p>
          <w:p w14:paraId="5E10681D" w14:textId="2057F902" w:rsidR="003B1ABB" w:rsidRPr="00853CBC" w:rsidRDefault="003B1ABB" w:rsidP="002D3B9E">
            <w:pPr>
              <w:rPr>
                <w:lang w:val="lv-LV"/>
              </w:rPr>
            </w:pPr>
            <w:ins w:id="720" w:author="Information Services" w:date="2017-05-25T17:55:00Z">
              <w:r>
                <w:rPr>
                  <w:lang w:val="lv-LV"/>
                </w:rPr>
                <w:t>circus</w:t>
              </w:r>
            </w:ins>
          </w:p>
        </w:tc>
        <w:tc>
          <w:tcPr>
            <w:tcW w:w="444" w:type="dxa"/>
            <w:shd w:val="clear" w:color="auto" w:fill="auto"/>
          </w:tcPr>
          <w:p w14:paraId="3676FC66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252A0E0A" w14:textId="77777777" w:rsidTr="00D74334">
        <w:tc>
          <w:tcPr>
            <w:tcW w:w="1825" w:type="dxa"/>
            <w:shd w:val="clear" w:color="auto" w:fill="auto"/>
          </w:tcPr>
          <w:p w14:paraId="69F88349" w14:textId="77777777" w:rsidR="00FC4163" w:rsidRDefault="00FC4163" w:rsidP="002D3B9E">
            <w:pPr>
              <w:rPr>
                <w:ins w:id="721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t>darbs</w:t>
            </w:r>
          </w:p>
          <w:p w14:paraId="3F252D4C" w14:textId="7DD1853F" w:rsidR="003B1ABB" w:rsidRPr="00853CBC" w:rsidRDefault="003B1ABB" w:rsidP="002D3B9E">
            <w:pPr>
              <w:rPr>
                <w:lang w:val="lv-LV"/>
              </w:rPr>
            </w:pPr>
            <w:ins w:id="722" w:author="Information Services" w:date="2017-05-25T17:55:00Z">
              <w:r>
                <w:rPr>
                  <w:lang w:val="lv-LV"/>
                </w:rPr>
                <w:t>work</w:t>
              </w:r>
            </w:ins>
          </w:p>
        </w:tc>
        <w:tc>
          <w:tcPr>
            <w:tcW w:w="444" w:type="dxa"/>
            <w:shd w:val="clear" w:color="auto" w:fill="auto"/>
          </w:tcPr>
          <w:p w14:paraId="104794F4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039D9435" w14:textId="77777777" w:rsidTr="00D74334">
        <w:tc>
          <w:tcPr>
            <w:tcW w:w="1825" w:type="dxa"/>
            <w:shd w:val="clear" w:color="auto" w:fill="auto"/>
          </w:tcPr>
          <w:p w14:paraId="69F1BA25" w14:textId="77777777" w:rsidR="00FC4163" w:rsidRDefault="00FC4163" w:rsidP="002D3B9E">
            <w:pPr>
              <w:rPr>
                <w:ins w:id="723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lastRenderedPageBreak/>
              <w:t>grupa (b/d)</w:t>
            </w:r>
          </w:p>
          <w:p w14:paraId="59694E5A" w14:textId="19F4F365" w:rsidR="003B1ABB" w:rsidRPr="00853CBC" w:rsidRDefault="003B1ABB" w:rsidP="002D3B9E">
            <w:pPr>
              <w:rPr>
                <w:lang w:val="lv-LV"/>
              </w:rPr>
            </w:pPr>
            <w:ins w:id="724" w:author="Information Services" w:date="2017-05-25T17:55:00Z">
              <w:r>
                <w:rPr>
                  <w:lang w:val="lv-LV"/>
                </w:rPr>
                <w:t>class/group (in the kindergarten)</w:t>
              </w:r>
            </w:ins>
          </w:p>
        </w:tc>
        <w:tc>
          <w:tcPr>
            <w:tcW w:w="444" w:type="dxa"/>
            <w:shd w:val="clear" w:color="auto" w:fill="auto"/>
          </w:tcPr>
          <w:p w14:paraId="37EFBFCB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0E837F61" w14:textId="77777777" w:rsidTr="00D74334">
        <w:tc>
          <w:tcPr>
            <w:tcW w:w="1825" w:type="dxa"/>
            <w:shd w:val="clear" w:color="auto" w:fill="auto"/>
          </w:tcPr>
          <w:p w14:paraId="652A3272" w14:textId="77777777" w:rsidR="00FC4163" w:rsidRDefault="00FC4163" w:rsidP="002D3B9E">
            <w:pPr>
              <w:rPr>
                <w:ins w:id="725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t>kino</w:t>
            </w:r>
          </w:p>
          <w:p w14:paraId="4F4B7757" w14:textId="1EDE2791" w:rsidR="003B1ABB" w:rsidRPr="00853CBC" w:rsidRDefault="003B1ABB" w:rsidP="002D3B9E">
            <w:pPr>
              <w:rPr>
                <w:lang w:val="lv-LV"/>
              </w:rPr>
            </w:pPr>
            <w:ins w:id="726" w:author="Information Services" w:date="2017-05-25T17:55:00Z">
              <w:r>
                <w:rPr>
                  <w:lang w:val="lv-LV"/>
                </w:rPr>
                <w:t>movies</w:t>
              </w:r>
            </w:ins>
          </w:p>
        </w:tc>
        <w:tc>
          <w:tcPr>
            <w:tcW w:w="444" w:type="dxa"/>
            <w:shd w:val="clear" w:color="auto" w:fill="auto"/>
          </w:tcPr>
          <w:p w14:paraId="1D2E2664" w14:textId="77777777" w:rsidR="00FC4163" w:rsidRPr="00853CBC" w:rsidRDefault="00FC4163" w:rsidP="002D3B9E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771434E1" w14:textId="77777777" w:rsidTr="0098714C">
        <w:tc>
          <w:tcPr>
            <w:tcW w:w="1825" w:type="dxa"/>
            <w:shd w:val="clear" w:color="auto" w:fill="auto"/>
          </w:tcPr>
          <w:p w14:paraId="4BA0AB95" w14:textId="77777777" w:rsidR="00FC4163" w:rsidRDefault="00FC4163" w:rsidP="00841253">
            <w:pPr>
              <w:rPr>
                <w:ins w:id="727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lastRenderedPageBreak/>
              <w:t>koncerts</w:t>
            </w:r>
          </w:p>
          <w:p w14:paraId="65BA76CA" w14:textId="6DE35F06" w:rsidR="003B1ABB" w:rsidRPr="00853CBC" w:rsidRDefault="003B1ABB" w:rsidP="00841253">
            <w:pPr>
              <w:rPr>
                <w:lang w:val="lv-LV"/>
              </w:rPr>
            </w:pPr>
            <w:ins w:id="728" w:author="Information Services" w:date="2017-05-25T17:55:00Z">
              <w:r>
                <w:rPr>
                  <w:lang w:val="lv-LV"/>
                </w:rPr>
                <w:t>concert</w:t>
              </w:r>
            </w:ins>
          </w:p>
        </w:tc>
        <w:tc>
          <w:tcPr>
            <w:tcW w:w="444" w:type="dxa"/>
            <w:shd w:val="clear" w:color="auto" w:fill="auto"/>
          </w:tcPr>
          <w:p w14:paraId="3D6C1952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099B749C" w14:textId="77777777" w:rsidTr="00D74334">
        <w:tc>
          <w:tcPr>
            <w:tcW w:w="1825" w:type="dxa"/>
            <w:shd w:val="clear" w:color="auto" w:fill="auto"/>
          </w:tcPr>
          <w:p w14:paraId="46C15899" w14:textId="77777777" w:rsidR="00FC4163" w:rsidRDefault="00FC4163" w:rsidP="00841253">
            <w:pPr>
              <w:rPr>
                <w:ins w:id="729" w:author="Information Services" w:date="2017-05-25T17:55:00Z"/>
                <w:lang w:val="lv-LV"/>
              </w:rPr>
            </w:pPr>
            <w:r w:rsidRPr="00853CBC">
              <w:rPr>
                <w:lang w:val="lv-LV"/>
              </w:rPr>
              <w:t>lauki</w:t>
            </w:r>
          </w:p>
          <w:p w14:paraId="5D3D90A0" w14:textId="0270C352" w:rsidR="003B1ABB" w:rsidRPr="00853CBC" w:rsidRDefault="003B1ABB" w:rsidP="00841253">
            <w:pPr>
              <w:rPr>
                <w:lang w:val="lv-LV"/>
              </w:rPr>
            </w:pPr>
            <w:ins w:id="730" w:author="Information Services" w:date="2017-05-25T17:55:00Z">
              <w:r>
                <w:rPr>
                  <w:lang w:val="lv-LV"/>
                </w:rPr>
                <w:t>countryside</w:t>
              </w:r>
            </w:ins>
          </w:p>
        </w:tc>
        <w:tc>
          <w:tcPr>
            <w:tcW w:w="444" w:type="dxa"/>
            <w:shd w:val="clear" w:color="auto" w:fill="auto"/>
          </w:tcPr>
          <w:p w14:paraId="1DE231C1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6866D83E" w14:textId="77777777" w:rsidTr="0098714C">
        <w:tc>
          <w:tcPr>
            <w:tcW w:w="1825" w:type="dxa"/>
            <w:shd w:val="clear" w:color="auto" w:fill="auto"/>
          </w:tcPr>
          <w:p w14:paraId="3B01DD2F" w14:textId="77777777" w:rsidR="00FC4163" w:rsidRDefault="00FC4163" w:rsidP="00841253">
            <w:pPr>
              <w:rPr>
                <w:ins w:id="731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māja</w:t>
            </w:r>
          </w:p>
          <w:p w14:paraId="2BD540B1" w14:textId="518F16FD" w:rsidR="003B1ABB" w:rsidRPr="00853CBC" w:rsidRDefault="003B1ABB" w:rsidP="00841253">
            <w:pPr>
              <w:rPr>
                <w:lang w:val="lv-LV"/>
              </w:rPr>
            </w:pPr>
            <w:ins w:id="732" w:author="Information Services" w:date="2017-05-25T17:56:00Z">
              <w:r>
                <w:rPr>
                  <w:lang w:val="lv-LV"/>
                </w:rPr>
                <w:t>house</w:t>
              </w:r>
            </w:ins>
          </w:p>
        </w:tc>
        <w:tc>
          <w:tcPr>
            <w:tcW w:w="444" w:type="dxa"/>
            <w:shd w:val="clear" w:color="auto" w:fill="auto"/>
          </w:tcPr>
          <w:p w14:paraId="2F1F8CBC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145AA386" w14:textId="77777777" w:rsidTr="0098714C">
        <w:tc>
          <w:tcPr>
            <w:tcW w:w="1825" w:type="dxa"/>
            <w:shd w:val="clear" w:color="auto" w:fill="auto"/>
          </w:tcPr>
          <w:p w14:paraId="7971BA41" w14:textId="77777777" w:rsidR="003B1ABB" w:rsidRDefault="00840F34" w:rsidP="00840F34">
            <w:pPr>
              <w:keepNext/>
              <w:keepLines/>
              <w:outlineLvl w:val="5"/>
              <w:rPr>
                <w:ins w:id="733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māja</w:t>
            </w:r>
            <w:r w:rsidR="00FC4163" w:rsidRPr="00853CBC">
              <w:rPr>
                <w:lang w:val="lv-LV"/>
              </w:rPr>
              <w:t>s</w:t>
            </w:r>
          </w:p>
          <w:p w14:paraId="4C82BB75" w14:textId="66EF0FB5" w:rsidR="00FC4163" w:rsidRPr="00853CBC" w:rsidRDefault="003B1ABB" w:rsidP="00840F34">
            <w:pPr>
              <w:keepNext/>
              <w:keepLines/>
              <w:outlineLvl w:val="5"/>
              <w:rPr>
                <w:lang w:val="lv-LV"/>
              </w:rPr>
            </w:pPr>
            <w:ins w:id="734" w:author="Information Services" w:date="2017-05-25T17:56:00Z">
              <w:r>
                <w:rPr>
                  <w:lang w:val="lv-LV"/>
                </w:rPr>
                <w:t>home</w:t>
              </w:r>
            </w:ins>
            <w:r w:rsidR="00475B9B" w:rsidRPr="00853CBC">
              <w:rPr>
                <w:lang w:val="lv-LV"/>
              </w:rPr>
              <w:t xml:space="preserve"> </w:t>
            </w:r>
          </w:p>
        </w:tc>
        <w:tc>
          <w:tcPr>
            <w:tcW w:w="444" w:type="dxa"/>
            <w:shd w:val="clear" w:color="auto" w:fill="auto"/>
          </w:tcPr>
          <w:p w14:paraId="4E5E57C9" w14:textId="77777777" w:rsidR="00FC4163" w:rsidRPr="00853CBC" w:rsidRDefault="00FC4163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5F17796C" w14:textId="77777777" w:rsidTr="00D74334">
        <w:tc>
          <w:tcPr>
            <w:tcW w:w="1825" w:type="dxa"/>
            <w:shd w:val="clear" w:color="auto" w:fill="auto"/>
          </w:tcPr>
          <w:p w14:paraId="7C3A6FD0" w14:textId="77777777" w:rsidR="00FC4163" w:rsidRDefault="00FC4163" w:rsidP="00841253">
            <w:pPr>
              <w:rPr>
                <w:ins w:id="735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mežs</w:t>
            </w:r>
          </w:p>
          <w:p w14:paraId="743FF590" w14:textId="68E06F54" w:rsidR="003B1ABB" w:rsidRPr="00853CBC" w:rsidRDefault="003B1ABB" w:rsidP="00841253">
            <w:pPr>
              <w:rPr>
                <w:lang w:val="lv-LV"/>
              </w:rPr>
            </w:pPr>
            <w:ins w:id="736" w:author="Information Services" w:date="2017-05-25T17:56:00Z">
              <w:r>
                <w:rPr>
                  <w:lang w:val="lv-LV"/>
                </w:rPr>
                <w:lastRenderedPageBreak/>
                <w:t>forest/woods</w:t>
              </w:r>
            </w:ins>
          </w:p>
        </w:tc>
        <w:tc>
          <w:tcPr>
            <w:tcW w:w="444" w:type="dxa"/>
            <w:shd w:val="clear" w:color="auto" w:fill="auto"/>
          </w:tcPr>
          <w:p w14:paraId="54BC83C2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64A3B96A" w14:textId="77777777" w:rsidTr="0098714C">
        <w:tc>
          <w:tcPr>
            <w:tcW w:w="1825" w:type="dxa"/>
            <w:shd w:val="clear" w:color="auto" w:fill="auto"/>
          </w:tcPr>
          <w:p w14:paraId="051BD198" w14:textId="77777777" w:rsidR="00FC4163" w:rsidRDefault="00FC4163" w:rsidP="00841253">
            <w:pPr>
              <w:rPr>
                <w:ins w:id="737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pagalms</w:t>
            </w:r>
          </w:p>
          <w:p w14:paraId="229A1D2C" w14:textId="17447329" w:rsidR="003B1ABB" w:rsidRPr="00853CBC" w:rsidRDefault="003B1ABB" w:rsidP="00841253">
            <w:pPr>
              <w:rPr>
                <w:lang w:val="lv-LV"/>
              </w:rPr>
            </w:pPr>
            <w:ins w:id="738" w:author="Information Services" w:date="2017-05-25T17:56:00Z">
              <w:r>
                <w:rPr>
                  <w:lang w:val="lv-LV"/>
                </w:rPr>
                <w:t>yard</w:t>
              </w:r>
            </w:ins>
          </w:p>
        </w:tc>
        <w:tc>
          <w:tcPr>
            <w:tcW w:w="444" w:type="dxa"/>
            <w:shd w:val="clear" w:color="auto" w:fill="auto"/>
          </w:tcPr>
          <w:p w14:paraId="0D5DDAE8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5E3296EA" w14:textId="77777777" w:rsidTr="00D74334">
        <w:tc>
          <w:tcPr>
            <w:tcW w:w="1825" w:type="dxa"/>
            <w:shd w:val="clear" w:color="auto" w:fill="auto"/>
          </w:tcPr>
          <w:p w14:paraId="3802B58D" w14:textId="77777777" w:rsidR="00FC4163" w:rsidRDefault="00FC4163" w:rsidP="00841253">
            <w:pPr>
              <w:rPr>
                <w:ins w:id="739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parks</w:t>
            </w:r>
          </w:p>
          <w:p w14:paraId="780D0E1E" w14:textId="5AFBAAE7" w:rsidR="003B1ABB" w:rsidRPr="00853CBC" w:rsidRDefault="003B1ABB" w:rsidP="00841253">
            <w:pPr>
              <w:rPr>
                <w:lang w:val="lv-LV"/>
              </w:rPr>
            </w:pPr>
            <w:ins w:id="740" w:author="Information Services" w:date="2017-05-25T17:56:00Z">
              <w:r>
                <w:rPr>
                  <w:lang w:val="lv-LV"/>
                </w:rPr>
                <w:t>park</w:t>
              </w:r>
            </w:ins>
          </w:p>
        </w:tc>
        <w:tc>
          <w:tcPr>
            <w:tcW w:w="444" w:type="dxa"/>
            <w:shd w:val="clear" w:color="auto" w:fill="auto"/>
          </w:tcPr>
          <w:p w14:paraId="27E38358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460FBCE1" w14:textId="77777777" w:rsidTr="0098714C">
        <w:tc>
          <w:tcPr>
            <w:tcW w:w="1825" w:type="dxa"/>
            <w:shd w:val="clear" w:color="auto" w:fill="auto"/>
          </w:tcPr>
          <w:p w14:paraId="03D8411B" w14:textId="77777777" w:rsidR="00FC4163" w:rsidRDefault="00FC4163" w:rsidP="00841253">
            <w:pPr>
              <w:rPr>
                <w:ins w:id="741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pilsēta</w:t>
            </w:r>
          </w:p>
          <w:p w14:paraId="55D487F1" w14:textId="1A464C7A" w:rsidR="003B1ABB" w:rsidRPr="00853CBC" w:rsidRDefault="003B1ABB" w:rsidP="00841253">
            <w:pPr>
              <w:rPr>
                <w:lang w:val="lv-LV"/>
              </w:rPr>
            </w:pPr>
            <w:ins w:id="742" w:author="Information Services" w:date="2017-05-25T17:56:00Z">
              <w:r>
                <w:rPr>
                  <w:lang w:val="lv-LV"/>
                </w:rPr>
                <w:t>city</w:t>
              </w:r>
            </w:ins>
          </w:p>
        </w:tc>
        <w:tc>
          <w:tcPr>
            <w:tcW w:w="444" w:type="dxa"/>
            <w:shd w:val="clear" w:color="auto" w:fill="auto"/>
          </w:tcPr>
          <w:p w14:paraId="557008D5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0A44D813" w14:textId="77777777" w:rsidTr="00D74334">
        <w:tc>
          <w:tcPr>
            <w:tcW w:w="1825" w:type="dxa"/>
            <w:shd w:val="clear" w:color="auto" w:fill="auto"/>
          </w:tcPr>
          <w:p w14:paraId="15F0A97B" w14:textId="77777777" w:rsidR="00FC4163" w:rsidRDefault="00FC4163" w:rsidP="00841253">
            <w:pPr>
              <w:rPr>
                <w:ins w:id="743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pludmale</w:t>
            </w:r>
          </w:p>
          <w:p w14:paraId="64CDD3FC" w14:textId="4CA2A043" w:rsidR="003B1ABB" w:rsidRPr="00853CBC" w:rsidRDefault="003B1ABB" w:rsidP="00841253">
            <w:pPr>
              <w:rPr>
                <w:lang w:val="lv-LV"/>
              </w:rPr>
            </w:pPr>
            <w:ins w:id="744" w:author="Information Services" w:date="2017-05-25T17:56:00Z">
              <w:r>
                <w:rPr>
                  <w:lang w:val="lv-LV"/>
                </w:rPr>
                <w:t>beach</w:t>
              </w:r>
            </w:ins>
          </w:p>
        </w:tc>
        <w:tc>
          <w:tcPr>
            <w:tcW w:w="444" w:type="dxa"/>
            <w:shd w:val="clear" w:color="auto" w:fill="auto"/>
          </w:tcPr>
          <w:p w14:paraId="474A58FE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5A2152FF" w14:textId="77777777" w:rsidTr="00D74334">
        <w:tc>
          <w:tcPr>
            <w:tcW w:w="1825" w:type="dxa"/>
            <w:shd w:val="clear" w:color="auto" w:fill="auto"/>
          </w:tcPr>
          <w:p w14:paraId="15EAF63F" w14:textId="77777777" w:rsidR="00FC4163" w:rsidRDefault="00FC4163" w:rsidP="00841253">
            <w:pPr>
              <w:rPr>
                <w:ins w:id="745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lastRenderedPageBreak/>
              <w:t>rotaļlaukums</w:t>
            </w:r>
          </w:p>
          <w:p w14:paraId="0E22158A" w14:textId="71F5826F" w:rsidR="003B1ABB" w:rsidRPr="00853CBC" w:rsidRDefault="003B1ABB" w:rsidP="00841253">
            <w:pPr>
              <w:rPr>
                <w:lang w:val="lv-LV"/>
              </w:rPr>
            </w:pPr>
            <w:ins w:id="746" w:author="Information Services" w:date="2017-05-25T17:56:00Z">
              <w:r>
                <w:rPr>
                  <w:lang w:val="lv-LV"/>
                </w:rPr>
                <w:t>playground</w:t>
              </w:r>
            </w:ins>
          </w:p>
        </w:tc>
        <w:tc>
          <w:tcPr>
            <w:tcW w:w="444" w:type="dxa"/>
            <w:shd w:val="clear" w:color="auto" w:fill="auto"/>
          </w:tcPr>
          <w:p w14:paraId="4CA1114B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4C791861" w14:textId="77777777" w:rsidTr="0098714C">
        <w:tc>
          <w:tcPr>
            <w:tcW w:w="1825" w:type="dxa"/>
            <w:shd w:val="clear" w:color="auto" w:fill="auto"/>
          </w:tcPr>
          <w:p w14:paraId="7299DB53" w14:textId="77777777" w:rsidR="00FC4163" w:rsidRDefault="00FC4163" w:rsidP="00583C0C">
            <w:pPr>
              <w:keepNext/>
              <w:keepLines/>
              <w:outlineLvl w:val="5"/>
              <w:rPr>
                <w:ins w:id="747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skola</w:t>
            </w:r>
          </w:p>
          <w:p w14:paraId="4B79D7EE" w14:textId="137FFADD" w:rsidR="003B1ABB" w:rsidRPr="00853CBC" w:rsidRDefault="003B1ABB" w:rsidP="00583C0C">
            <w:pPr>
              <w:keepNext/>
              <w:keepLines/>
              <w:outlineLvl w:val="5"/>
              <w:rPr>
                <w:lang w:val="lv-LV"/>
              </w:rPr>
            </w:pPr>
            <w:ins w:id="748" w:author="Information Services" w:date="2017-05-25T17:56:00Z">
              <w:r>
                <w:rPr>
                  <w:lang w:val="lv-LV"/>
                </w:rPr>
                <w:t>school</w:t>
              </w:r>
            </w:ins>
          </w:p>
        </w:tc>
        <w:tc>
          <w:tcPr>
            <w:tcW w:w="444" w:type="dxa"/>
            <w:shd w:val="clear" w:color="auto" w:fill="auto"/>
          </w:tcPr>
          <w:p w14:paraId="1C5D9064" w14:textId="77777777" w:rsidR="00FC4163" w:rsidRPr="00853CBC" w:rsidRDefault="00FC4163" w:rsidP="00841253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14F3ED22" w14:textId="77777777" w:rsidTr="0098714C">
        <w:tc>
          <w:tcPr>
            <w:tcW w:w="1825" w:type="dxa"/>
            <w:shd w:val="clear" w:color="auto" w:fill="auto"/>
          </w:tcPr>
          <w:p w14:paraId="2FC79F91" w14:textId="77777777" w:rsidR="00FC4163" w:rsidRDefault="00FC4163" w:rsidP="00841253">
            <w:pPr>
              <w:rPr>
                <w:ins w:id="749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teātris</w:t>
            </w:r>
          </w:p>
          <w:p w14:paraId="5CA92916" w14:textId="184148C2" w:rsidR="003B1ABB" w:rsidRPr="00853CBC" w:rsidRDefault="003B1ABB" w:rsidP="00841253">
            <w:pPr>
              <w:rPr>
                <w:lang w:val="lv-LV"/>
              </w:rPr>
            </w:pPr>
            <w:ins w:id="750" w:author="Information Services" w:date="2017-05-25T17:56:00Z">
              <w:r>
                <w:rPr>
                  <w:lang w:val="lv-LV"/>
                </w:rPr>
                <w:t>theater</w:t>
              </w:r>
            </w:ins>
          </w:p>
        </w:tc>
        <w:tc>
          <w:tcPr>
            <w:tcW w:w="444" w:type="dxa"/>
            <w:shd w:val="clear" w:color="auto" w:fill="auto"/>
          </w:tcPr>
          <w:p w14:paraId="609A27C0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3417962D" w14:textId="77777777" w:rsidTr="00D74334">
        <w:tc>
          <w:tcPr>
            <w:tcW w:w="1825" w:type="dxa"/>
            <w:shd w:val="clear" w:color="auto" w:fill="auto"/>
          </w:tcPr>
          <w:p w14:paraId="1B90EE1B" w14:textId="77777777" w:rsidR="00FC4163" w:rsidRDefault="00FC4163" w:rsidP="00841253">
            <w:pPr>
              <w:rPr>
                <w:ins w:id="751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tirgus</w:t>
            </w:r>
          </w:p>
          <w:p w14:paraId="6CDCF8E8" w14:textId="220B3B0E" w:rsidR="003B1ABB" w:rsidRPr="00853CBC" w:rsidRDefault="003B1ABB" w:rsidP="00841253">
            <w:pPr>
              <w:rPr>
                <w:lang w:val="lv-LV"/>
              </w:rPr>
            </w:pPr>
            <w:ins w:id="752" w:author="Information Services" w:date="2017-05-25T17:56:00Z">
              <w:r>
                <w:rPr>
                  <w:lang w:val="lv-LV"/>
                </w:rPr>
                <w:t>market</w:t>
              </w:r>
            </w:ins>
          </w:p>
        </w:tc>
        <w:tc>
          <w:tcPr>
            <w:tcW w:w="444" w:type="dxa"/>
            <w:shd w:val="clear" w:color="auto" w:fill="auto"/>
          </w:tcPr>
          <w:p w14:paraId="7445C806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79EC927D" w14:textId="77777777" w:rsidTr="00D74334">
        <w:tc>
          <w:tcPr>
            <w:tcW w:w="1825" w:type="dxa"/>
            <w:shd w:val="clear" w:color="auto" w:fill="auto"/>
          </w:tcPr>
          <w:p w14:paraId="23E5593C" w14:textId="77777777" w:rsidR="00FC4163" w:rsidRDefault="00FC4163" w:rsidP="00841253">
            <w:pPr>
              <w:rPr>
                <w:ins w:id="753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veikals</w:t>
            </w:r>
          </w:p>
          <w:p w14:paraId="07E909E7" w14:textId="309D21C6" w:rsidR="003B1ABB" w:rsidRPr="00853CBC" w:rsidRDefault="003B1ABB" w:rsidP="00841253">
            <w:pPr>
              <w:rPr>
                <w:lang w:val="lv-LV"/>
              </w:rPr>
            </w:pPr>
            <w:ins w:id="754" w:author="Information Services" w:date="2017-05-25T17:56:00Z">
              <w:r>
                <w:rPr>
                  <w:lang w:val="lv-LV"/>
                </w:rPr>
                <w:lastRenderedPageBreak/>
                <w:t>shop</w:t>
              </w:r>
            </w:ins>
          </w:p>
        </w:tc>
        <w:tc>
          <w:tcPr>
            <w:tcW w:w="444" w:type="dxa"/>
            <w:shd w:val="clear" w:color="auto" w:fill="auto"/>
          </w:tcPr>
          <w:p w14:paraId="122D9652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FC4163" w:rsidRPr="00853CBC" w14:paraId="3F8DE2C9" w14:textId="77777777" w:rsidTr="0098714C">
        <w:tc>
          <w:tcPr>
            <w:tcW w:w="1825" w:type="dxa"/>
            <w:shd w:val="clear" w:color="auto" w:fill="auto"/>
          </w:tcPr>
          <w:p w14:paraId="17256DA4" w14:textId="77777777" w:rsidR="00FC4163" w:rsidRDefault="00FC4163" w:rsidP="00583C0C">
            <w:pPr>
              <w:keepNext/>
              <w:keepLines/>
              <w:outlineLvl w:val="5"/>
              <w:rPr>
                <w:ins w:id="755" w:author="Information Services" w:date="2017-05-25T17:56:00Z"/>
                <w:lang w:val="lv-LV"/>
              </w:rPr>
            </w:pPr>
            <w:r w:rsidRPr="00853CBC">
              <w:rPr>
                <w:lang w:val="lv-LV"/>
              </w:rPr>
              <w:t>zooloģiskais dārzs/zvērudārzs</w:t>
            </w:r>
          </w:p>
          <w:p w14:paraId="03BCC94A" w14:textId="11EBF5B6" w:rsidR="003B1ABB" w:rsidRPr="00853CBC" w:rsidRDefault="003B1ABB" w:rsidP="00583C0C">
            <w:pPr>
              <w:keepNext/>
              <w:keepLines/>
              <w:outlineLvl w:val="5"/>
              <w:rPr>
                <w:lang w:val="lv-LV"/>
              </w:rPr>
            </w:pPr>
            <w:ins w:id="756" w:author="Information Services" w:date="2017-05-25T17:56:00Z">
              <w:r>
                <w:rPr>
                  <w:lang w:val="lv-LV"/>
                </w:rPr>
                <w:t>zoo</w:t>
              </w:r>
            </w:ins>
          </w:p>
        </w:tc>
        <w:tc>
          <w:tcPr>
            <w:tcW w:w="444" w:type="dxa"/>
            <w:shd w:val="clear" w:color="auto" w:fill="auto"/>
          </w:tcPr>
          <w:p w14:paraId="7C82C35E" w14:textId="77777777" w:rsidR="00FC4163" w:rsidRPr="00853CBC" w:rsidRDefault="00FC4163" w:rsidP="00841253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026C6484" w14:textId="77777777" w:rsidR="00B70BA8" w:rsidRPr="00853CBC" w:rsidRDefault="00B70BA8" w:rsidP="00052E2F">
      <w:pPr>
        <w:rPr>
          <w:b/>
          <w:lang w:val="lv-LV"/>
        </w:rPr>
        <w:sectPr w:rsidR="00B70BA8" w:rsidRPr="00853CBC" w:rsidSect="00B70BA8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1B24A969" w14:textId="4EB3E7DA" w:rsidR="00917E1B" w:rsidRPr="00853CBC" w:rsidRDefault="00917E1B" w:rsidP="00917E1B">
      <w:pPr>
        <w:rPr>
          <w:lang w:val="lv-LV"/>
        </w:rPr>
      </w:pPr>
    </w:p>
    <w:p w14:paraId="5386906C" w14:textId="77777777" w:rsidR="00917E1B" w:rsidRPr="00853CBC" w:rsidRDefault="00917E1B" w:rsidP="00052E2F">
      <w:pPr>
        <w:rPr>
          <w:b/>
          <w:lang w:val="lv-LV"/>
        </w:rPr>
      </w:pPr>
    </w:p>
    <w:p w14:paraId="650F3DC6" w14:textId="403D11CC" w:rsidR="00052E2F" w:rsidRPr="00853CBC" w:rsidRDefault="00052E2F" w:rsidP="00052E2F">
      <w:pPr>
        <w:rPr>
          <w:b/>
          <w:lang w:val="lv-LV"/>
        </w:rPr>
      </w:pPr>
      <w:r w:rsidRPr="00853CBC">
        <w:rPr>
          <w:b/>
          <w:lang w:val="lv-LV"/>
        </w:rPr>
        <w:t>12. Cilvēki un personvārdi</w:t>
      </w:r>
      <w:r w:rsidR="00B75F36" w:rsidRPr="00853CBC">
        <w:rPr>
          <w:b/>
          <w:lang w:val="lv-LV"/>
        </w:rPr>
        <w:t xml:space="preserve"> </w:t>
      </w:r>
      <w:ins w:id="757" w:author="Information Services" w:date="2017-05-25T17:57:00Z">
        <w:r w:rsidR="00847D5E">
          <w:rPr>
            <w:b/>
            <w:lang w:val="lv-LV"/>
          </w:rPr>
          <w:t xml:space="preserve">People </w:t>
        </w:r>
      </w:ins>
      <w:r w:rsidR="00B75F36" w:rsidRPr="00853CBC">
        <w:rPr>
          <w:b/>
          <w:lang w:val="lv-LV"/>
        </w:rPr>
        <w:t>(30</w:t>
      </w:r>
      <w:r w:rsidR="00223FC0" w:rsidRPr="00853CBC">
        <w:rPr>
          <w:b/>
          <w:lang w:val="lv-LV"/>
        </w:rPr>
        <w:t>)</w:t>
      </w:r>
    </w:p>
    <w:p w14:paraId="14C1BFB5" w14:textId="77777777" w:rsidR="00052E2F" w:rsidRPr="00853CBC" w:rsidRDefault="00052E2F" w:rsidP="00052E2F">
      <w:pPr>
        <w:rPr>
          <w:b/>
          <w:lang w:val="lv-LV"/>
        </w:rPr>
      </w:pPr>
    </w:p>
    <w:p w14:paraId="0713F845" w14:textId="77777777" w:rsidR="00FB0D29" w:rsidRPr="00853CBC" w:rsidRDefault="00FB0D29" w:rsidP="00052E2F">
      <w:pPr>
        <w:rPr>
          <w:lang w:val="lv-LV"/>
        </w:rPr>
        <w:sectPr w:rsidR="00FB0D29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5"/>
        <w:gridCol w:w="584"/>
      </w:tblGrid>
      <w:tr w:rsidR="0088795A" w:rsidRPr="00853CBC" w14:paraId="3BF861C6" w14:textId="77777777" w:rsidTr="00DA57ED">
        <w:tc>
          <w:tcPr>
            <w:tcW w:w="1685" w:type="dxa"/>
            <w:shd w:val="clear" w:color="auto" w:fill="auto"/>
          </w:tcPr>
          <w:p w14:paraId="01E0A025" w14:textId="77777777" w:rsidR="0088795A" w:rsidRDefault="0088795A" w:rsidP="00052E2F">
            <w:pPr>
              <w:rPr>
                <w:ins w:id="758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lastRenderedPageBreak/>
              <w:t>ārsts</w:t>
            </w:r>
          </w:p>
          <w:p w14:paraId="511DD0DF" w14:textId="216C6789" w:rsidR="00847D5E" w:rsidRPr="00853CBC" w:rsidRDefault="00847D5E" w:rsidP="00052E2F">
            <w:pPr>
              <w:rPr>
                <w:b/>
                <w:lang w:val="lv-LV"/>
              </w:rPr>
            </w:pPr>
            <w:ins w:id="759" w:author="Information Services" w:date="2017-05-25T17:57:00Z">
              <w:r>
                <w:rPr>
                  <w:lang w:val="lv-LV"/>
                </w:rPr>
                <w:t>doctor</w:t>
              </w:r>
            </w:ins>
          </w:p>
        </w:tc>
        <w:tc>
          <w:tcPr>
            <w:tcW w:w="584" w:type="dxa"/>
            <w:shd w:val="clear" w:color="auto" w:fill="auto"/>
          </w:tcPr>
          <w:p w14:paraId="7FE2D453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44850FC" w14:textId="77777777" w:rsidTr="00DA57ED">
        <w:tc>
          <w:tcPr>
            <w:tcW w:w="1685" w:type="dxa"/>
            <w:shd w:val="clear" w:color="auto" w:fill="auto"/>
          </w:tcPr>
          <w:p w14:paraId="56CCC02C" w14:textId="77777777" w:rsidR="0088795A" w:rsidRDefault="0088795A" w:rsidP="00052E2F">
            <w:pPr>
              <w:rPr>
                <w:ins w:id="760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audzinātāja</w:t>
            </w:r>
          </w:p>
          <w:p w14:paraId="42CBB8E1" w14:textId="07F53AD2" w:rsidR="00847D5E" w:rsidRPr="00853CBC" w:rsidRDefault="00847D5E" w:rsidP="00052E2F">
            <w:pPr>
              <w:rPr>
                <w:b/>
                <w:lang w:val="lv-LV"/>
              </w:rPr>
            </w:pPr>
            <w:ins w:id="761" w:author="Information Services" w:date="2017-05-25T17:57:00Z">
              <w:r>
                <w:rPr>
                  <w:lang w:val="lv-LV"/>
                </w:rPr>
                <w:t>kindergarten teacher</w:t>
              </w:r>
            </w:ins>
          </w:p>
        </w:tc>
        <w:tc>
          <w:tcPr>
            <w:tcW w:w="584" w:type="dxa"/>
            <w:shd w:val="clear" w:color="auto" w:fill="auto"/>
          </w:tcPr>
          <w:p w14:paraId="1C806250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693371BB" w14:textId="77777777" w:rsidTr="00DA57ED">
        <w:tc>
          <w:tcPr>
            <w:tcW w:w="1685" w:type="dxa"/>
            <w:shd w:val="clear" w:color="auto" w:fill="auto"/>
          </w:tcPr>
          <w:p w14:paraId="65DE2DCE" w14:textId="77777777" w:rsidR="0088795A" w:rsidRDefault="0088795A" w:rsidP="00052E2F">
            <w:pPr>
              <w:rPr>
                <w:ins w:id="762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aukle</w:t>
            </w:r>
          </w:p>
          <w:p w14:paraId="655796AE" w14:textId="1790156D" w:rsidR="00847D5E" w:rsidRPr="00853CBC" w:rsidRDefault="00847D5E" w:rsidP="00052E2F">
            <w:pPr>
              <w:rPr>
                <w:b/>
                <w:lang w:val="lv-LV"/>
              </w:rPr>
            </w:pPr>
            <w:ins w:id="763" w:author="Information Services" w:date="2017-05-25T17:57:00Z">
              <w:r>
                <w:rPr>
                  <w:lang w:val="lv-LV"/>
                </w:rPr>
                <w:t>nanny</w:t>
              </w:r>
            </w:ins>
          </w:p>
        </w:tc>
        <w:tc>
          <w:tcPr>
            <w:tcW w:w="584" w:type="dxa"/>
            <w:shd w:val="clear" w:color="auto" w:fill="auto"/>
          </w:tcPr>
          <w:p w14:paraId="6C3C87D2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3AA9D0F0" w14:textId="77777777" w:rsidTr="00DA57ED">
        <w:tc>
          <w:tcPr>
            <w:tcW w:w="1685" w:type="dxa"/>
            <w:shd w:val="clear" w:color="auto" w:fill="auto"/>
          </w:tcPr>
          <w:p w14:paraId="0D92A50E" w14:textId="77777777" w:rsidR="0088795A" w:rsidRDefault="0088795A" w:rsidP="00D55065">
            <w:pPr>
              <w:rPr>
                <w:ins w:id="764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bērna vārds</w:t>
            </w:r>
            <w:r w:rsidR="00475B9B" w:rsidRPr="00853CBC">
              <w:rPr>
                <w:lang w:val="lv-LV"/>
              </w:rPr>
              <w:t xml:space="preserve"> </w:t>
            </w:r>
          </w:p>
          <w:p w14:paraId="759F093E" w14:textId="0F466F7D" w:rsidR="00847D5E" w:rsidRPr="00853CBC" w:rsidRDefault="00847D5E" w:rsidP="00D55065">
            <w:pPr>
              <w:rPr>
                <w:lang w:val="lv-LV"/>
              </w:rPr>
            </w:pPr>
            <w:ins w:id="765" w:author="Information Services" w:date="2017-05-25T17:57:00Z">
              <w:r>
                <w:rPr>
                  <w:lang w:val="lv-LV"/>
                </w:rPr>
                <w:t>child´s own name</w:t>
              </w:r>
            </w:ins>
          </w:p>
        </w:tc>
        <w:tc>
          <w:tcPr>
            <w:tcW w:w="584" w:type="dxa"/>
            <w:shd w:val="clear" w:color="auto" w:fill="auto"/>
          </w:tcPr>
          <w:p w14:paraId="71328874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189CEB0E" w14:textId="77777777" w:rsidTr="00DA57ED">
        <w:tc>
          <w:tcPr>
            <w:tcW w:w="1685" w:type="dxa"/>
            <w:shd w:val="clear" w:color="auto" w:fill="auto"/>
          </w:tcPr>
          <w:p w14:paraId="1C2FD9DE" w14:textId="77777777" w:rsidR="0088795A" w:rsidRDefault="0088795A" w:rsidP="00052E2F">
            <w:pPr>
              <w:rPr>
                <w:ins w:id="766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bērns</w:t>
            </w:r>
          </w:p>
          <w:p w14:paraId="1FC15856" w14:textId="72C5C9C0" w:rsidR="00847D5E" w:rsidRPr="00853CBC" w:rsidRDefault="00847D5E" w:rsidP="00052E2F">
            <w:pPr>
              <w:rPr>
                <w:b/>
                <w:lang w:val="lv-LV"/>
              </w:rPr>
            </w:pPr>
            <w:ins w:id="767" w:author="Information Services" w:date="2017-05-25T17:57:00Z">
              <w:r>
                <w:rPr>
                  <w:lang w:val="lv-LV"/>
                </w:rPr>
                <w:t>child</w:t>
              </w:r>
            </w:ins>
          </w:p>
        </w:tc>
        <w:tc>
          <w:tcPr>
            <w:tcW w:w="584" w:type="dxa"/>
            <w:shd w:val="clear" w:color="auto" w:fill="auto"/>
          </w:tcPr>
          <w:p w14:paraId="5766AA37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320F9B57" w14:textId="77777777" w:rsidTr="00DA57ED">
        <w:tc>
          <w:tcPr>
            <w:tcW w:w="1685" w:type="dxa"/>
            <w:shd w:val="clear" w:color="auto" w:fill="auto"/>
          </w:tcPr>
          <w:p w14:paraId="28D9BC1E" w14:textId="77777777" w:rsidR="0088795A" w:rsidRDefault="0088795A" w:rsidP="00052E2F">
            <w:pPr>
              <w:rPr>
                <w:ins w:id="768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brālis</w:t>
            </w:r>
          </w:p>
          <w:p w14:paraId="56F24137" w14:textId="44129DFE" w:rsidR="00847D5E" w:rsidRPr="00853CBC" w:rsidRDefault="00847D5E" w:rsidP="00052E2F">
            <w:pPr>
              <w:rPr>
                <w:b/>
                <w:lang w:val="lv-LV"/>
              </w:rPr>
            </w:pPr>
            <w:ins w:id="769" w:author="Information Services" w:date="2017-05-25T17:57:00Z">
              <w:r>
                <w:rPr>
                  <w:lang w:val="lv-LV"/>
                </w:rPr>
                <w:t>brother</w:t>
              </w:r>
            </w:ins>
          </w:p>
        </w:tc>
        <w:tc>
          <w:tcPr>
            <w:tcW w:w="584" w:type="dxa"/>
            <w:shd w:val="clear" w:color="auto" w:fill="auto"/>
          </w:tcPr>
          <w:p w14:paraId="26BCBF9C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1ADD9148" w14:textId="77777777" w:rsidTr="00DA57ED">
        <w:tc>
          <w:tcPr>
            <w:tcW w:w="1685" w:type="dxa"/>
            <w:shd w:val="clear" w:color="auto" w:fill="auto"/>
          </w:tcPr>
          <w:p w14:paraId="194403F9" w14:textId="77777777" w:rsidR="0088795A" w:rsidRDefault="0088795A" w:rsidP="00052E2F">
            <w:pPr>
              <w:rPr>
                <w:ins w:id="770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ciemiņš</w:t>
            </w:r>
          </w:p>
          <w:p w14:paraId="1BC72004" w14:textId="6159341B" w:rsidR="00847D5E" w:rsidRPr="00853CBC" w:rsidRDefault="00847D5E" w:rsidP="00052E2F">
            <w:pPr>
              <w:rPr>
                <w:b/>
                <w:lang w:val="lv-LV"/>
              </w:rPr>
            </w:pPr>
            <w:ins w:id="771" w:author="Information Services" w:date="2017-05-25T17:57:00Z">
              <w:r>
                <w:rPr>
                  <w:lang w:val="lv-LV"/>
                </w:rPr>
                <w:t>guest</w:t>
              </w:r>
            </w:ins>
          </w:p>
        </w:tc>
        <w:tc>
          <w:tcPr>
            <w:tcW w:w="584" w:type="dxa"/>
            <w:shd w:val="clear" w:color="auto" w:fill="auto"/>
          </w:tcPr>
          <w:p w14:paraId="4123F0E6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7091590" w14:textId="77777777" w:rsidTr="00DA57ED">
        <w:tc>
          <w:tcPr>
            <w:tcW w:w="1685" w:type="dxa"/>
            <w:shd w:val="clear" w:color="auto" w:fill="auto"/>
          </w:tcPr>
          <w:p w14:paraId="3630E90B" w14:textId="77777777" w:rsidR="0088795A" w:rsidRDefault="0088795A" w:rsidP="00052E2F">
            <w:pPr>
              <w:rPr>
                <w:ins w:id="772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t>cilvēks</w:t>
            </w:r>
          </w:p>
          <w:p w14:paraId="411B35F2" w14:textId="0D6920CB" w:rsidR="00847D5E" w:rsidRPr="00853CBC" w:rsidRDefault="00847D5E" w:rsidP="00052E2F">
            <w:pPr>
              <w:rPr>
                <w:b/>
                <w:lang w:val="lv-LV"/>
              </w:rPr>
            </w:pPr>
            <w:ins w:id="773" w:author="Information Services" w:date="2017-05-25T17:57:00Z">
              <w:r>
                <w:rPr>
                  <w:lang w:val="lv-LV"/>
                </w:rPr>
                <w:t>person</w:t>
              </w:r>
            </w:ins>
          </w:p>
        </w:tc>
        <w:tc>
          <w:tcPr>
            <w:tcW w:w="584" w:type="dxa"/>
            <w:shd w:val="clear" w:color="auto" w:fill="auto"/>
          </w:tcPr>
          <w:p w14:paraId="4BF166FF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673EDBDB" w14:textId="77777777" w:rsidTr="00DA57ED">
        <w:tc>
          <w:tcPr>
            <w:tcW w:w="1685" w:type="dxa"/>
            <w:shd w:val="clear" w:color="auto" w:fill="auto"/>
          </w:tcPr>
          <w:p w14:paraId="151BBE67" w14:textId="77777777" w:rsidR="0088795A" w:rsidRDefault="0088795A" w:rsidP="00052E2F">
            <w:pPr>
              <w:rPr>
                <w:ins w:id="774" w:author="Information Services" w:date="2017-05-25T17:57:00Z"/>
                <w:lang w:val="lv-LV"/>
              </w:rPr>
            </w:pPr>
            <w:r w:rsidRPr="00853CBC">
              <w:rPr>
                <w:lang w:val="lv-LV"/>
              </w:rPr>
              <w:lastRenderedPageBreak/>
              <w:t>dēls</w:t>
            </w:r>
          </w:p>
          <w:p w14:paraId="028CEF63" w14:textId="646420CD" w:rsidR="00847D5E" w:rsidRPr="00853CBC" w:rsidRDefault="00847D5E" w:rsidP="00052E2F">
            <w:pPr>
              <w:rPr>
                <w:b/>
                <w:lang w:val="lv-LV"/>
              </w:rPr>
            </w:pPr>
            <w:ins w:id="775" w:author="Information Services" w:date="2017-05-25T17:57:00Z">
              <w:r>
                <w:rPr>
                  <w:lang w:val="lv-LV"/>
                </w:rPr>
                <w:t>son</w:t>
              </w:r>
            </w:ins>
          </w:p>
        </w:tc>
        <w:tc>
          <w:tcPr>
            <w:tcW w:w="584" w:type="dxa"/>
            <w:shd w:val="clear" w:color="auto" w:fill="auto"/>
          </w:tcPr>
          <w:p w14:paraId="73C853AC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59A7CC5D" w14:textId="77777777" w:rsidTr="00DA57ED">
        <w:tc>
          <w:tcPr>
            <w:tcW w:w="1685" w:type="dxa"/>
            <w:shd w:val="clear" w:color="auto" w:fill="auto"/>
          </w:tcPr>
          <w:p w14:paraId="704B38D4" w14:textId="77777777" w:rsidR="0088795A" w:rsidRDefault="0088795A" w:rsidP="00052E2F">
            <w:pPr>
              <w:rPr>
                <w:ins w:id="776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draudzene</w:t>
            </w:r>
          </w:p>
          <w:p w14:paraId="71854064" w14:textId="10D00D7C" w:rsidR="00847D5E" w:rsidRPr="00853CBC" w:rsidRDefault="00847D5E" w:rsidP="00052E2F">
            <w:pPr>
              <w:rPr>
                <w:b/>
                <w:lang w:val="lv-LV"/>
              </w:rPr>
            </w:pPr>
            <w:ins w:id="777" w:author="Information Services" w:date="2017-05-25T17:58:00Z">
              <w:r>
                <w:rPr>
                  <w:lang w:val="lv-LV"/>
                </w:rPr>
                <w:t>friend (f)</w:t>
              </w:r>
            </w:ins>
          </w:p>
        </w:tc>
        <w:tc>
          <w:tcPr>
            <w:tcW w:w="584" w:type="dxa"/>
            <w:shd w:val="clear" w:color="auto" w:fill="auto"/>
          </w:tcPr>
          <w:p w14:paraId="20042262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A77765C" w14:textId="77777777" w:rsidTr="00DA57ED">
        <w:tc>
          <w:tcPr>
            <w:tcW w:w="1685" w:type="dxa"/>
            <w:shd w:val="clear" w:color="auto" w:fill="auto"/>
          </w:tcPr>
          <w:p w14:paraId="18A21A40" w14:textId="77777777" w:rsidR="0088795A" w:rsidRDefault="0088795A" w:rsidP="00052E2F">
            <w:pPr>
              <w:rPr>
                <w:ins w:id="778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draugs</w:t>
            </w:r>
          </w:p>
          <w:p w14:paraId="1557DF8F" w14:textId="1DD5D8AD" w:rsidR="00847D5E" w:rsidRPr="00853CBC" w:rsidRDefault="00847D5E" w:rsidP="00052E2F">
            <w:pPr>
              <w:rPr>
                <w:b/>
                <w:lang w:val="lv-LV"/>
              </w:rPr>
            </w:pPr>
            <w:ins w:id="779" w:author="Information Services" w:date="2017-05-25T17:58:00Z">
              <w:r>
                <w:rPr>
                  <w:lang w:val="lv-LV"/>
                </w:rPr>
                <w:t>friend (m)</w:t>
              </w:r>
            </w:ins>
          </w:p>
        </w:tc>
        <w:tc>
          <w:tcPr>
            <w:tcW w:w="584" w:type="dxa"/>
            <w:shd w:val="clear" w:color="auto" w:fill="auto"/>
          </w:tcPr>
          <w:p w14:paraId="67282745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34C786E" w14:textId="77777777" w:rsidTr="00DA57ED">
        <w:tc>
          <w:tcPr>
            <w:tcW w:w="1685" w:type="dxa"/>
            <w:shd w:val="clear" w:color="auto" w:fill="auto"/>
          </w:tcPr>
          <w:p w14:paraId="2FE62D01" w14:textId="77777777" w:rsidR="0088795A" w:rsidRDefault="0088795A" w:rsidP="00D55065">
            <w:pPr>
              <w:rPr>
                <w:ins w:id="780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klauns</w:t>
            </w:r>
          </w:p>
          <w:p w14:paraId="0689A85D" w14:textId="2C595622" w:rsidR="00847D5E" w:rsidRPr="00853CBC" w:rsidRDefault="00847D5E" w:rsidP="00D55065">
            <w:pPr>
              <w:rPr>
                <w:lang w:val="lv-LV"/>
              </w:rPr>
            </w:pPr>
            <w:ins w:id="781" w:author="Information Services" w:date="2017-05-25T17:58:00Z">
              <w:r>
                <w:rPr>
                  <w:lang w:val="lv-LV"/>
                </w:rPr>
                <w:t>clown</w:t>
              </w:r>
            </w:ins>
          </w:p>
        </w:tc>
        <w:tc>
          <w:tcPr>
            <w:tcW w:w="584" w:type="dxa"/>
            <w:shd w:val="clear" w:color="auto" w:fill="auto"/>
          </w:tcPr>
          <w:p w14:paraId="6A0CACC2" w14:textId="77777777" w:rsidR="0088795A" w:rsidRPr="00853CBC" w:rsidRDefault="0088795A" w:rsidP="00D55065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2404FFC8" w14:textId="77777777" w:rsidTr="00DA57ED">
        <w:tc>
          <w:tcPr>
            <w:tcW w:w="1685" w:type="dxa"/>
            <w:shd w:val="clear" w:color="auto" w:fill="auto"/>
          </w:tcPr>
          <w:p w14:paraId="7A4A16DD" w14:textId="77777777" w:rsidR="0088795A" w:rsidRDefault="0088795A" w:rsidP="00D55065">
            <w:pPr>
              <w:rPr>
                <w:ins w:id="782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krustmāte</w:t>
            </w:r>
          </w:p>
          <w:p w14:paraId="27B4C14B" w14:textId="075C0530" w:rsidR="00847D5E" w:rsidRPr="00853CBC" w:rsidRDefault="00847D5E" w:rsidP="00D55065">
            <w:pPr>
              <w:rPr>
                <w:b/>
                <w:lang w:val="lv-LV"/>
              </w:rPr>
            </w:pPr>
            <w:ins w:id="783" w:author="Information Services" w:date="2017-05-25T17:58:00Z">
              <w:r>
                <w:rPr>
                  <w:lang w:val="lv-LV"/>
                </w:rPr>
                <w:t>godmother</w:t>
              </w:r>
            </w:ins>
          </w:p>
        </w:tc>
        <w:tc>
          <w:tcPr>
            <w:tcW w:w="584" w:type="dxa"/>
            <w:shd w:val="clear" w:color="auto" w:fill="auto"/>
          </w:tcPr>
          <w:p w14:paraId="5C682FF7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2411979E" w14:textId="77777777" w:rsidTr="00DA57ED">
        <w:tc>
          <w:tcPr>
            <w:tcW w:w="1685" w:type="dxa"/>
            <w:shd w:val="clear" w:color="auto" w:fill="auto"/>
          </w:tcPr>
          <w:p w14:paraId="703FC14D" w14:textId="77777777" w:rsidR="0088795A" w:rsidRDefault="0088795A" w:rsidP="00052E2F">
            <w:pPr>
              <w:rPr>
                <w:ins w:id="784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krusttēvs</w:t>
            </w:r>
          </w:p>
          <w:p w14:paraId="6ED56875" w14:textId="58E79005" w:rsidR="00847D5E" w:rsidRPr="00853CBC" w:rsidRDefault="00847D5E" w:rsidP="00052E2F">
            <w:pPr>
              <w:rPr>
                <w:b/>
                <w:lang w:val="lv-LV"/>
              </w:rPr>
            </w:pPr>
            <w:ins w:id="785" w:author="Information Services" w:date="2017-05-25T17:58:00Z">
              <w:r>
                <w:rPr>
                  <w:lang w:val="lv-LV"/>
                </w:rPr>
                <w:t>godfather</w:t>
              </w:r>
            </w:ins>
          </w:p>
        </w:tc>
        <w:tc>
          <w:tcPr>
            <w:tcW w:w="584" w:type="dxa"/>
            <w:shd w:val="clear" w:color="auto" w:fill="auto"/>
          </w:tcPr>
          <w:p w14:paraId="0C153151" w14:textId="77777777" w:rsidR="0088795A" w:rsidRPr="00853CBC" w:rsidRDefault="0088795A" w:rsidP="00052E2F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211385DC" w14:textId="77777777" w:rsidTr="00DA57ED">
        <w:tc>
          <w:tcPr>
            <w:tcW w:w="1685" w:type="dxa"/>
            <w:shd w:val="clear" w:color="auto" w:fill="auto"/>
          </w:tcPr>
          <w:p w14:paraId="468D0322" w14:textId="77777777" w:rsidR="0088795A" w:rsidRDefault="0088795A" w:rsidP="00D55065">
            <w:pPr>
              <w:rPr>
                <w:ins w:id="786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ļaudis</w:t>
            </w:r>
          </w:p>
          <w:p w14:paraId="51F23BCC" w14:textId="2ABDF7BC" w:rsidR="00847D5E" w:rsidRPr="00853CBC" w:rsidRDefault="00847D5E" w:rsidP="00D55065">
            <w:pPr>
              <w:rPr>
                <w:lang w:val="lv-LV"/>
              </w:rPr>
            </w:pPr>
            <w:ins w:id="787" w:author="Information Services" w:date="2017-05-25T17:58:00Z">
              <w:r>
                <w:rPr>
                  <w:lang w:val="lv-LV"/>
                </w:rPr>
                <w:t>people</w:t>
              </w:r>
            </w:ins>
          </w:p>
        </w:tc>
        <w:tc>
          <w:tcPr>
            <w:tcW w:w="584" w:type="dxa"/>
            <w:shd w:val="clear" w:color="auto" w:fill="auto"/>
          </w:tcPr>
          <w:p w14:paraId="54ECF22D" w14:textId="77777777" w:rsidR="0088795A" w:rsidRPr="00853CBC" w:rsidRDefault="0088795A" w:rsidP="00D55065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686FA079" w14:textId="77777777" w:rsidTr="00DA57ED">
        <w:tc>
          <w:tcPr>
            <w:tcW w:w="1685" w:type="dxa"/>
            <w:shd w:val="clear" w:color="auto" w:fill="auto"/>
          </w:tcPr>
          <w:p w14:paraId="54D5AC9B" w14:textId="77777777" w:rsidR="0088795A" w:rsidRDefault="0088795A" w:rsidP="00D55065">
            <w:pPr>
              <w:rPr>
                <w:ins w:id="788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māsa</w:t>
            </w:r>
          </w:p>
          <w:p w14:paraId="050316C7" w14:textId="244B90D3" w:rsidR="00847D5E" w:rsidRPr="00853CBC" w:rsidRDefault="00847D5E" w:rsidP="00D55065">
            <w:pPr>
              <w:rPr>
                <w:b/>
                <w:lang w:val="lv-LV"/>
              </w:rPr>
            </w:pPr>
            <w:ins w:id="789" w:author="Information Services" w:date="2017-05-25T17:58:00Z">
              <w:r>
                <w:rPr>
                  <w:lang w:val="lv-LV"/>
                </w:rPr>
                <w:t>sister</w:t>
              </w:r>
            </w:ins>
          </w:p>
        </w:tc>
        <w:tc>
          <w:tcPr>
            <w:tcW w:w="584" w:type="dxa"/>
            <w:shd w:val="clear" w:color="auto" w:fill="auto"/>
          </w:tcPr>
          <w:p w14:paraId="628D7934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326A8681" w14:textId="77777777" w:rsidTr="00DA57ED">
        <w:tc>
          <w:tcPr>
            <w:tcW w:w="1685" w:type="dxa"/>
            <w:shd w:val="clear" w:color="auto" w:fill="auto"/>
          </w:tcPr>
          <w:p w14:paraId="01FFB251" w14:textId="77777777" w:rsidR="0088795A" w:rsidRDefault="0088795A" w:rsidP="00D55065">
            <w:pPr>
              <w:rPr>
                <w:ins w:id="790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māte*</w:t>
            </w:r>
          </w:p>
          <w:p w14:paraId="1D6C20F8" w14:textId="496881BA" w:rsidR="00847D5E" w:rsidRPr="00853CBC" w:rsidRDefault="00847D5E" w:rsidP="00D55065">
            <w:pPr>
              <w:rPr>
                <w:b/>
                <w:lang w:val="lv-LV"/>
              </w:rPr>
            </w:pPr>
            <w:ins w:id="791" w:author="Information Services" w:date="2017-05-25T17:58:00Z">
              <w:r>
                <w:rPr>
                  <w:lang w:val="lv-LV"/>
                </w:rPr>
                <w:lastRenderedPageBreak/>
                <w:t>mother</w:t>
              </w:r>
            </w:ins>
          </w:p>
        </w:tc>
        <w:tc>
          <w:tcPr>
            <w:tcW w:w="584" w:type="dxa"/>
            <w:shd w:val="clear" w:color="auto" w:fill="auto"/>
          </w:tcPr>
          <w:p w14:paraId="583989DB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33138969" w14:textId="77777777" w:rsidTr="00DA57ED">
        <w:tc>
          <w:tcPr>
            <w:tcW w:w="1685" w:type="dxa"/>
            <w:shd w:val="clear" w:color="auto" w:fill="auto"/>
          </w:tcPr>
          <w:p w14:paraId="49458E2B" w14:textId="77777777" w:rsidR="0088795A" w:rsidRDefault="0088795A" w:rsidP="00D55065">
            <w:pPr>
              <w:rPr>
                <w:ins w:id="792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mazulis</w:t>
            </w:r>
            <w:r w:rsidR="003F4508" w:rsidRPr="00853CBC">
              <w:rPr>
                <w:lang w:val="lv-LV"/>
              </w:rPr>
              <w:t>/bēbis</w:t>
            </w:r>
          </w:p>
          <w:p w14:paraId="3BB6C493" w14:textId="0C6BF10C" w:rsidR="00847D5E" w:rsidRPr="00853CBC" w:rsidRDefault="00847D5E" w:rsidP="00D55065">
            <w:pPr>
              <w:rPr>
                <w:b/>
                <w:lang w:val="lv-LV"/>
              </w:rPr>
            </w:pPr>
            <w:ins w:id="793" w:author="Information Services" w:date="2017-05-25T17:58:00Z">
              <w:r>
                <w:rPr>
                  <w:lang w:val="lv-LV"/>
                </w:rPr>
                <w:t>baby</w:t>
              </w:r>
            </w:ins>
          </w:p>
        </w:tc>
        <w:tc>
          <w:tcPr>
            <w:tcW w:w="584" w:type="dxa"/>
            <w:shd w:val="clear" w:color="auto" w:fill="auto"/>
          </w:tcPr>
          <w:p w14:paraId="6DA020B4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3B8B9AB" w14:textId="77777777" w:rsidTr="00DA57ED">
        <w:tc>
          <w:tcPr>
            <w:tcW w:w="1685" w:type="dxa"/>
            <w:shd w:val="clear" w:color="auto" w:fill="auto"/>
          </w:tcPr>
          <w:p w14:paraId="1E18B3CA" w14:textId="77777777" w:rsidR="0088795A" w:rsidRDefault="0088795A" w:rsidP="00D55065">
            <w:pPr>
              <w:rPr>
                <w:ins w:id="794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meita</w:t>
            </w:r>
          </w:p>
          <w:p w14:paraId="0F8B49E7" w14:textId="34B60CE6" w:rsidR="00AF088C" w:rsidRPr="00853CBC" w:rsidRDefault="00AF088C" w:rsidP="00D55065">
            <w:pPr>
              <w:rPr>
                <w:b/>
                <w:lang w:val="lv-LV"/>
              </w:rPr>
            </w:pPr>
            <w:ins w:id="795" w:author="Information Services" w:date="2017-05-25T17:58:00Z">
              <w:r>
                <w:rPr>
                  <w:lang w:val="lv-LV"/>
                </w:rPr>
                <w:t>daughter</w:t>
              </w:r>
            </w:ins>
          </w:p>
        </w:tc>
        <w:tc>
          <w:tcPr>
            <w:tcW w:w="584" w:type="dxa"/>
            <w:shd w:val="clear" w:color="auto" w:fill="auto"/>
          </w:tcPr>
          <w:p w14:paraId="6D9EE4B4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5EAB1386" w14:textId="77777777" w:rsidTr="00DA57ED">
        <w:tc>
          <w:tcPr>
            <w:tcW w:w="1685" w:type="dxa"/>
            <w:shd w:val="clear" w:color="auto" w:fill="auto"/>
          </w:tcPr>
          <w:p w14:paraId="47199617" w14:textId="77777777" w:rsidR="0088795A" w:rsidRDefault="0088795A" w:rsidP="00D55065">
            <w:pPr>
              <w:rPr>
                <w:ins w:id="796" w:author="Information Services" w:date="2017-05-25T17:58:00Z"/>
                <w:lang w:val="lv-LV"/>
              </w:rPr>
            </w:pPr>
            <w:r w:rsidRPr="00853CBC">
              <w:rPr>
                <w:lang w:val="lv-LV"/>
              </w:rPr>
              <w:t>meitene</w:t>
            </w:r>
          </w:p>
          <w:p w14:paraId="60B7745D" w14:textId="3B9FD596" w:rsidR="00AF088C" w:rsidRPr="00853CBC" w:rsidRDefault="00AF088C" w:rsidP="00D55065">
            <w:pPr>
              <w:rPr>
                <w:b/>
                <w:lang w:val="lv-LV"/>
              </w:rPr>
            </w:pPr>
            <w:ins w:id="797" w:author="Information Services" w:date="2017-05-25T17:58:00Z">
              <w:r>
                <w:rPr>
                  <w:lang w:val="lv-LV"/>
                </w:rPr>
                <w:t>girl</w:t>
              </w:r>
            </w:ins>
          </w:p>
        </w:tc>
        <w:tc>
          <w:tcPr>
            <w:tcW w:w="584" w:type="dxa"/>
            <w:shd w:val="clear" w:color="auto" w:fill="auto"/>
          </w:tcPr>
          <w:p w14:paraId="78F80A2B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72FF9FCC" w14:textId="77777777" w:rsidTr="00DA57ED">
        <w:tc>
          <w:tcPr>
            <w:tcW w:w="1685" w:type="dxa"/>
            <w:shd w:val="clear" w:color="auto" w:fill="auto"/>
          </w:tcPr>
          <w:p w14:paraId="7DD19E2D" w14:textId="77777777" w:rsidR="0088795A" w:rsidRDefault="0088795A" w:rsidP="00D55065">
            <w:pPr>
              <w:rPr>
                <w:ins w:id="798" w:author="Information Services" w:date="2017-05-25T17:59:00Z"/>
                <w:lang w:val="lv-LV"/>
              </w:rPr>
            </w:pPr>
            <w:r w:rsidRPr="00853CBC">
              <w:rPr>
                <w:lang w:val="lv-LV"/>
              </w:rPr>
              <w:t>onkulis</w:t>
            </w:r>
          </w:p>
          <w:p w14:paraId="6418D7EA" w14:textId="211F7D01" w:rsidR="00AF088C" w:rsidRPr="00853CBC" w:rsidRDefault="00AF088C" w:rsidP="00D55065">
            <w:pPr>
              <w:rPr>
                <w:lang w:val="lv-LV"/>
              </w:rPr>
            </w:pPr>
            <w:ins w:id="799" w:author="Information Services" w:date="2017-05-25T17:59:00Z">
              <w:r>
                <w:rPr>
                  <w:lang w:val="lv-LV"/>
                </w:rPr>
                <w:t>man</w:t>
              </w:r>
            </w:ins>
          </w:p>
        </w:tc>
        <w:tc>
          <w:tcPr>
            <w:tcW w:w="584" w:type="dxa"/>
            <w:shd w:val="clear" w:color="auto" w:fill="auto"/>
          </w:tcPr>
          <w:p w14:paraId="28201CDA" w14:textId="77777777" w:rsidR="0088795A" w:rsidRPr="00853CBC" w:rsidRDefault="0088795A" w:rsidP="00D55065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B75F36" w:rsidRPr="00853CBC" w14:paraId="10B51CD1" w14:textId="77777777" w:rsidTr="00DA57ED">
        <w:tc>
          <w:tcPr>
            <w:tcW w:w="1685" w:type="dxa"/>
            <w:shd w:val="clear" w:color="auto" w:fill="auto"/>
          </w:tcPr>
          <w:p w14:paraId="43AD0577" w14:textId="77777777" w:rsidR="00B75F36" w:rsidRDefault="00B75F36" w:rsidP="00D55065">
            <w:pPr>
              <w:rPr>
                <w:ins w:id="800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tēvocis</w:t>
            </w:r>
          </w:p>
          <w:p w14:paraId="65B4222D" w14:textId="5FB78949" w:rsidR="00AF088C" w:rsidRPr="00853CBC" w:rsidRDefault="00AF088C" w:rsidP="00D55065">
            <w:pPr>
              <w:rPr>
                <w:lang w:val="lv-LV"/>
              </w:rPr>
            </w:pPr>
            <w:ins w:id="801" w:author="Information Services" w:date="2017-05-25T18:00:00Z">
              <w:r>
                <w:rPr>
                  <w:lang w:val="lv-LV"/>
                </w:rPr>
                <w:t>unle</w:t>
              </w:r>
            </w:ins>
          </w:p>
        </w:tc>
        <w:tc>
          <w:tcPr>
            <w:tcW w:w="584" w:type="dxa"/>
            <w:shd w:val="clear" w:color="auto" w:fill="auto"/>
          </w:tcPr>
          <w:p w14:paraId="4A8FFBA1" w14:textId="1D32F7A8" w:rsidR="00B75F36" w:rsidRPr="00853CBC" w:rsidRDefault="00B75F36" w:rsidP="00D55065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3755AA24" w14:textId="77777777" w:rsidTr="00DA57ED">
        <w:tc>
          <w:tcPr>
            <w:tcW w:w="1685" w:type="dxa"/>
            <w:shd w:val="clear" w:color="auto" w:fill="auto"/>
          </w:tcPr>
          <w:p w14:paraId="500B526C" w14:textId="77777777" w:rsidR="0088795A" w:rsidRDefault="0088795A" w:rsidP="00D55065">
            <w:pPr>
              <w:rPr>
                <w:ins w:id="802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policists</w:t>
            </w:r>
          </w:p>
          <w:p w14:paraId="53A255AF" w14:textId="0BD3ABFA" w:rsidR="00AF088C" w:rsidRPr="00853CBC" w:rsidRDefault="00AF088C" w:rsidP="00D55065">
            <w:pPr>
              <w:rPr>
                <w:b/>
                <w:lang w:val="lv-LV"/>
              </w:rPr>
            </w:pPr>
            <w:ins w:id="803" w:author="Information Services" w:date="2017-05-25T18:00:00Z">
              <w:r>
                <w:rPr>
                  <w:lang w:val="lv-LV"/>
                </w:rPr>
                <w:t>policeman</w:t>
              </w:r>
            </w:ins>
          </w:p>
        </w:tc>
        <w:tc>
          <w:tcPr>
            <w:tcW w:w="584" w:type="dxa"/>
            <w:shd w:val="clear" w:color="auto" w:fill="auto"/>
          </w:tcPr>
          <w:p w14:paraId="15BE0F17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37AAFE9A" w14:textId="77777777" w:rsidTr="00DA57ED">
        <w:tc>
          <w:tcPr>
            <w:tcW w:w="1685" w:type="dxa"/>
            <w:shd w:val="clear" w:color="auto" w:fill="auto"/>
          </w:tcPr>
          <w:p w14:paraId="52795DFA" w14:textId="77777777" w:rsidR="0088795A" w:rsidRDefault="0088795A" w:rsidP="00D55065">
            <w:pPr>
              <w:rPr>
                <w:ins w:id="804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puika/zēns</w:t>
            </w:r>
          </w:p>
          <w:p w14:paraId="6C6CF72D" w14:textId="15171697" w:rsidR="00AF088C" w:rsidRPr="00853CBC" w:rsidRDefault="00AF088C" w:rsidP="00D55065">
            <w:pPr>
              <w:rPr>
                <w:b/>
                <w:lang w:val="lv-LV"/>
              </w:rPr>
            </w:pPr>
            <w:ins w:id="805" w:author="Information Services" w:date="2017-05-25T18:00:00Z">
              <w:r>
                <w:rPr>
                  <w:lang w:val="lv-LV"/>
                </w:rPr>
                <w:t>boy</w:t>
              </w:r>
            </w:ins>
          </w:p>
        </w:tc>
        <w:tc>
          <w:tcPr>
            <w:tcW w:w="584" w:type="dxa"/>
            <w:shd w:val="clear" w:color="auto" w:fill="auto"/>
          </w:tcPr>
          <w:p w14:paraId="2B5359DB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51BE68BA" w14:textId="77777777" w:rsidTr="00DA57ED">
        <w:tc>
          <w:tcPr>
            <w:tcW w:w="1685" w:type="dxa"/>
            <w:shd w:val="clear" w:color="auto" w:fill="auto"/>
          </w:tcPr>
          <w:p w14:paraId="31CA5F5F" w14:textId="77777777" w:rsidR="0088795A" w:rsidRDefault="0088795A" w:rsidP="00D55065">
            <w:pPr>
              <w:rPr>
                <w:ins w:id="806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skolotājs</w:t>
            </w:r>
          </w:p>
          <w:p w14:paraId="35F61DD5" w14:textId="3BB9820C" w:rsidR="00AF088C" w:rsidRPr="00853CBC" w:rsidRDefault="00AF088C" w:rsidP="00D55065">
            <w:pPr>
              <w:rPr>
                <w:b/>
                <w:lang w:val="lv-LV"/>
              </w:rPr>
            </w:pPr>
            <w:ins w:id="807" w:author="Information Services" w:date="2017-05-25T18:00:00Z">
              <w:r>
                <w:rPr>
                  <w:lang w:val="lv-LV"/>
                </w:rPr>
                <w:t>teacher</w:t>
              </w:r>
            </w:ins>
          </w:p>
        </w:tc>
        <w:tc>
          <w:tcPr>
            <w:tcW w:w="584" w:type="dxa"/>
            <w:shd w:val="clear" w:color="auto" w:fill="auto"/>
          </w:tcPr>
          <w:p w14:paraId="3DE33D96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7EE4EE7F" w14:textId="77777777" w:rsidTr="00DA57ED">
        <w:tc>
          <w:tcPr>
            <w:tcW w:w="1685" w:type="dxa"/>
            <w:shd w:val="clear" w:color="auto" w:fill="auto"/>
          </w:tcPr>
          <w:p w14:paraId="56BEEB96" w14:textId="77777777" w:rsidR="0088795A" w:rsidRDefault="0088795A" w:rsidP="00D55065">
            <w:pPr>
              <w:rPr>
                <w:ins w:id="808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lastRenderedPageBreak/>
              <w:t>tante</w:t>
            </w:r>
          </w:p>
          <w:p w14:paraId="10C47B1E" w14:textId="7560C28A" w:rsidR="00AF088C" w:rsidRPr="00853CBC" w:rsidRDefault="00AF088C" w:rsidP="00D55065">
            <w:pPr>
              <w:rPr>
                <w:lang w:val="lv-LV"/>
              </w:rPr>
            </w:pPr>
            <w:ins w:id="809" w:author="Information Services" w:date="2017-05-25T18:00:00Z">
              <w:r>
                <w:rPr>
                  <w:lang w:val="lv-LV"/>
                </w:rPr>
                <w:t>aunt</w:t>
              </w:r>
            </w:ins>
          </w:p>
        </w:tc>
        <w:tc>
          <w:tcPr>
            <w:tcW w:w="584" w:type="dxa"/>
            <w:shd w:val="clear" w:color="auto" w:fill="auto"/>
          </w:tcPr>
          <w:p w14:paraId="5CB3F5AE" w14:textId="77777777" w:rsidR="0088795A" w:rsidRPr="00853CBC" w:rsidRDefault="0088795A" w:rsidP="00D55065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F20EB13" w14:textId="77777777" w:rsidTr="00DA57ED">
        <w:tc>
          <w:tcPr>
            <w:tcW w:w="1685" w:type="dxa"/>
            <w:shd w:val="clear" w:color="auto" w:fill="auto"/>
          </w:tcPr>
          <w:p w14:paraId="1C141B4D" w14:textId="77777777" w:rsidR="0088795A" w:rsidRDefault="0088795A" w:rsidP="00D55065">
            <w:pPr>
              <w:rPr>
                <w:ins w:id="810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tēvs*</w:t>
            </w:r>
          </w:p>
          <w:p w14:paraId="2F9E799F" w14:textId="4A68137E" w:rsidR="00AF088C" w:rsidRPr="00853CBC" w:rsidRDefault="00AF088C" w:rsidP="00D55065">
            <w:pPr>
              <w:rPr>
                <w:b/>
                <w:lang w:val="lv-LV"/>
              </w:rPr>
            </w:pPr>
            <w:ins w:id="811" w:author="Information Services" w:date="2017-05-25T18:00:00Z">
              <w:r>
                <w:rPr>
                  <w:lang w:val="lv-LV"/>
                </w:rPr>
                <w:t>father</w:t>
              </w:r>
            </w:ins>
          </w:p>
        </w:tc>
        <w:tc>
          <w:tcPr>
            <w:tcW w:w="584" w:type="dxa"/>
            <w:shd w:val="clear" w:color="auto" w:fill="auto"/>
          </w:tcPr>
          <w:p w14:paraId="6DAC896C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59632C5F" w14:textId="77777777" w:rsidTr="00DA57ED">
        <w:tc>
          <w:tcPr>
            <w:tcW w:w="1685" w:type="dxa"/>
            <w:shd w:val="clear" w:color="auto" w:fill="auto"/>
          </w:tcPr>
          <w:p w14:paraId="15C09D4C" w14:textId="77777777" w:rsidR="0088795A" w:rsidRDefault="0088795A" w:rsidP="00D55065">
            <w:pPr>
              <w:rPr>
                <w:ins w:id="812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ugunsdzēsējs</w:t>
            </w:r>
          </w:p>
          <w:p w14:paraId="7CE6EEAC" w14:textId="195F1BE4" w:rsidR="00AF088C" w:rsidRPr="00853CBC" w:rsidRDefault="00AF088C" w:rsidP="00D55065">
            <w:pPr>
              <w:rPr>
                <w:lang w:val="lv-LV"/>
              </w:rPr>
            </w:pPr>
            <w:ins w:id="813" w:author="Information Services" w:date="2017-05-25T18:00:00Z">
              <w:r>
                <w:rPr>
                  <w:lang w:val="lv-LV"/>
                </w:rPr>
                <w:t>fireman</w:t>
              </w:r>
            </w:ins>
          </w:p>
        </w:tc>
        <w:tc>
          <w:tcPr>
            <w:tcW w:w="584" w:type="dxa"/>
            <w:shd w:val="clear" w:color="auto" w:fill="auto"/>
          </w:tcPr>
          <w:p w14:paraId="425F3438" w14:textId="77777777" w:rsidR="0088795A" w:rsidRPr="00853CBC" w:rsidRDefault="0088795A" w:rsidP="00D55065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29193A19" w14:textId="77777777" w:rsidTr="00DA57ED">
        <w:tc>
          <w:tcPr>
            <w:tcW w:w="1685" w:type="dxa"/>
            <w:shd w:val="clear" w:color="auto" w:fill="auto"/>
          </w:tcPr>
          <w:p w14:paraId="70BDC4E7" w14:textId="77777777" w:rsidR="0088795A" w:rsidRDefault="0088795A" w:rsidP="00D55065">
            <w:pPr>
              <w:rPr>
                <w:ins w:id="814" w:author="Information Services" w:date="2017-05-25T18:00:00Z"/>
                <w:lang w:val="lv-LV"/>
              </w:rPr>
            </w:pPr>
            <w:r w:rsidRPr="00853CBC">
              <w:rPr>
                <w:lang w:val="lv-LV"/>
              </w:rPr>
              <w:t>vecāmāte*</w:t>
            </w:r>
          </w:p>
          <w:p w14:paraId="4CAA2528" w14:textId="32D89881" w:rsidR="00AF088C" w:rsidRPr="00853CBC" w:rsidRDefault="00AF088C" w:rsidP="00D55065">
            <w:pPr>
              <w:rPr>
                <w:b/>
                <w:lang w:val="lv-LV"/>
              </w:rPr>
            </w:pPr>
            <w:ins w:id="815" w:author="Information Services" w:date="2017-05-25T18:00:00Z">
              <w:r>
                <w:rPr>
                  <w:lang w:val="lv-LV"/>
                </w:rPr>
                <w:t>grandmother</w:t>
              </w:r>
            </w:ins>
          </w:p>
        </w:tc>
        <w:tc>
          <w:tcPr>
            <w:tcW w:w="584" w:type="dxa"/>
            <w:shd w:val="clear" w:color="auto" w:fill="auto"/>
          </w:tcPr>
          <w:p w14:paraId="366057E8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795A" w:rsidRPr="00853CBC" w14:paraId="0BB8A3D8" w14:textId="77777777" w:rsidTr="00DA57ED">
        <w:tc>
          <w:tcPr>
            <w:tcW w:w="1685" w:type="dxa"/>
            <w:shd w:val="clear" w:color="auto" w:fill="auto"/>
          </w:tcPr>
          <w:p w14:paraId="3A5F51F3" w14:textId="77777777" w:rsidR="0088795A" w:rsidRDefault="0088795A" w:rsidP="00D55065">
            <w:pPr>
              <w:rPr>
                <w:ins w:id="816" w:author="Information Services" w:date="2017-05-25T18:01:00Z"/>
                <w:lang w:val="lv-LV"/>
              </w:rPr>
            </w:pPr>
            <w:r w:rsidRPr="00853CBC">
              <w:rPr>
                <w:lang w:val="lv-LV"/>
              </w:rPr>
              <w:t>vectēvs*</w:t>
            </w:r>
          </w:p>
          <w:p w14:paraId="47D68A41" w14:textId="75D79CE2" w:rsidR="00AF088C" w:rsidRPr="00853CBC" w:rsidRDefault="00AF088C" w:rsidP="00D55065">
            <w:pPr>
              <w:rPr>
                <w:b/>
                <w:lang w:val="lv-LV"/>
              </w:rPr>
            </w:pPr>
            <w:ins w:id="817" w:author="Information Services" w:date="2017-05-25T18:01:00Z">
              <w:r>
                <w:rPr>
                  <w:lang w:val="lv-LV"/>
                </w:rPr>
                <w:t>grandfather</w:t>
              </w:r>
            </w:ins>
          </w:p>
        </w:tc>
        <w:tc>
          <w:tcPr>
            <w:tcW w:w="584" w:type="dxa"/>
            <w:shd w:val="clear" w:color="auto" w:fill="auto"/>
          </w:tcPr>
          <w:p w14:paraId="0C82A9CC" w14:textId="77777777" w:rsidR="0088795A" w:rsidRPr="00853CBC" w:rsidRDefault="0088795A" w:rsidP="00D55065">
            <w:pPr>
              <w:rPr>
                <w:b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33AAD5B2" w14:textId="77777777" w:rsidR="00FB0D29" w:rsidRPr="00853CBC" w:rsidRDefault="00FB0D29" w:rsidP="00052E2F">
      <w:pPr>
        <w:rPr>
          <w:b/>
          <w:lang w:val="lv-LV"/>
        </w:rPr>
        <w:sectPr w:rsidR="00FB0D29" w:rsidRPr="00853CBC" w:rsidSect="00223FC0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68EA2BC7" w14:textId="504468D2" w:rsidR="00FB0D29" w:rsidRPr="00853CBC" w:rsidRDefault="00DA0392" w:rsidP="00DA0392">
      <w:pPr>
        <w:ind w:left="360"/>
        <w:rPr>
          <w:b/>
          <w:lang w:val="lv-LV"/>
        </w:rPr>
      </w:pPr>
      <w:r w:rsidRPr="00853CBC">
        <w:rPr>
          <w:b/>
          <w:lang w:val="lv-LV"/>
        </w:rPr>
        <w:lastRenderedPageBreak/>
        <w:t xml:space="preserve">* </w:t>
      </w:r>
      <w:r w:rsidR="00853F0B" w:rsidRPr="00853CBC">
        <w:rPr>
          <w:b/>
          <w:lang w:val="lv-LV"/>
        </w:rPr>
        <w:t>vai arī vārds, kuru izmantojat savā ģimenē.</w:t>
      </w:r>
      <w:ins w:id="818" w:author="Information Services" w:date="2017-05-25T18:01:00Z">
        <w:r w:rsidR="00AF088C">
          <w:rPr>
            <w:b/>
            <w:lang w:val="lv-LV"/>
          </w:rPr>
          <w:t xml:space="preserve"> </w:t>
        </w:r>
        <w:r w:rsidR="006153FB">
          <w:rPr>
            <w:b/>
            <w:lang w:val="lv-LV"/>
          </w:rPr>
          <w:t>* o</w:t>
        </w:r>
        <w:r w:rsidR="00AF088C">
          <w:rPr>
            <w:b/>
            <w:lang w:val="lv-LV"/>
          </w:rPr>
          <w:t>r the word used in your family</w:t>
        </w:r>
      </w:ins>
    </w:p>
    <w:p w14:paraId="090C1D28" w14:textId="77777777" w:rsidR="00DE36F1" w:rsidRPr="00853CBC" w:rsidRDefault="00DE36F1" w:rsidP="002D3B9E">
      <w:pPr>
        <w:rPr>
          <w:b/>
          <w:lang w:val="lv-LV"/>
        </w:rPr>
      </w:pPr>
    </w:p>
    <w:p w14:paraId="5B29D34F" w14:textId="77777777" w:rsidR="00D55065" w:rsidRPr="00853CBC" w:rsidRDefault="00D55065" w:rsidP="002D3B9E">
      <w:pPr>
        <w:rPr>
          <w:lang w:val="lv-LV"/>
        </w:rPr>
        <w:sectPr w:rsidR="00D55065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AAB0951" w14:textId="5BA8D399" w:rsidR="00425219" w:rsidRDefault="00425219" w:rsidP="00425219">
      <w:pPr>
        <w:rPr>
          <w:b/>
          <w:lang w:val="lv-LV"/>
        </w:rPr>
      </w:pPr>
      <w:r w:rsidRPr="00C723F8">
        <w:rPr>
          <w:b/>
          <w:lang w:val="lv-LV"/>
        </w:rPr>
        <w:lastRenderedPageBreak/>
        <w:t xml:space="preserve">13. </w:t>
      </w:r>
      <w:r>
        <w:rPr>
          <w:b/>
          <w:lang w:val="lv-LV"/>
        </w:rPr>
        <w:t xml:space="preserve">Bērna dienas kārtība, rotaļas un pieklājības vārdi </w:t>
      </w:r>
      <w:ins w:id="819" w:author="Information Services" w:date="2017-05-25T18:01:00Z">
        <w:r w:rsidR="00FA1EB2">
          <w:rPr>
            <w:b/>
            <w:lang w:val="lv-LV"/>
          </w:rPr>
          <w:t xml:space="preserve">Games and routines </w:t>
        </w:r>
      </w:ins>
      <w:r>
        <w:rPr>
          <w:b/>
          <w:lang w:val="lv-LV"/>
        </w:rPr>
        <w:t>(22)</w:t>
      </w:r>
    </w:p>
    <w:p w14:paraId="6E914FF9" w14:textId="77777777" w:rsidR="00425219" w:rsidRDefault="00425219" w:rsidP="00425219">
      <w:pPr>
        <w:rPr>
          <w:b/>
          <w:lang w:val="lv-LV"/>
        </w:rPr>
      </w:pPr>
    </w:p>
    <w:p w14:paraId="57B604B5" w14:textId="77777777" w:rsidR="00425219" w:rsidRDefault="00425219" w:rsidP="00425219">
      <w:pPr>
        <w:rPr>
          <w:lang w:val="lv-LV"/>
        </w:rPr>
        <w:sectPr w:rsidR="00425219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5"/>
        <w:gridCol w:w="462"/>
      </w:tblGrid>
      <w:tr w:rsidR="00425219" w:rsidRPr="00223FC0" w14:paraId="4C5522A1" w14:textId="77777777" w:rsidTr="00AF0E40">
        <w:tc>
          <w:tcPr>
            <w:tcW w:w="1804" w:type="dxa"/>
            <w:shd w:val="clear" w:color="auto" w:fill="auto"/>
          </w:tcPr>
          <w:p w14:paraId="319FBA61" w14:textId="77777777" w:rsidR="00425219" w:rsidRDefault="00425219" w:rsidP="00AF0E40">
            <w:pPr>
              <w:rPr>
                <w:ins w:id="820" w:author="Information Services" w:date="2017-05-25T18:05:00Z"/>
                <w:lang w:val="lv-LV"/>
              </w:rPr>
            </w:pPr>
            <w:r w:rsidRPr="00C951D1">
              <w:rPr>
                <w:lang w:val="lv-LV"/>
              </w:rPr>
              <w:lastRenderedPageBreak/>
              <w:t>"Cepu, cepu kukulīti... "</w:t>
            </w:r>
          </w:p>
          <w:p w14:paraId="7CDF7A54" w14:textId="662F10DA" w:rsidR="00135E98" w:rsidRPr="00C951D1" w:rsidRDefault="007B5716" w:rsidP="00AF0E40">
            <w:pPr>
              <w:rPr>
                <w:lang w:val="lv-LV"/>
              </w:rPr>
            </w:pPr>
            <w:ins w:id="821" w:author="Information Services" w:date="2017-05-25T18:05:00Z">
              <w:r>
                <w:rPr>
                  <w:lang w:val="lv-LV"/>
                </w:rPr>
                <w:t xml:space="preserve">Latvian </w:t>
              </w:r>
              <w:r w:rsidR="00135E98">
                <w:rPr>
                  <w:lang w:val="lv-LV"/>
                </w:rPr>
                <w:t>game routine</w:t>
              </w:r>
            </w:ins>
          </w:p>
        </w:tc>
        <w:tc>
          <w:tcPr>
            <w:tcW w:w="465" w:type="dxa"/>
            <w:shd w:val="clear" w:color="auto" w:fill="auto"/>
          </w:tcPr>
          <w:p w14:paraId="2464DBE8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35E878E5" w14:textId="77777777" w:rsidTr="00AF0E40">
        <w:tc>
          <w:tcPr>
            <w:tcW w:w="1804" w:type="dxa"/>
            <w:shd w:val="clear" w:color="auto" w:fill="auto"/>
          </w:tcPr>
          <w:p w14:paraId="04663D96" w14:textId="77777777" w:rsidR="00425219" w:rsidRDefault="00425219" w:rsidP="00AF0E40">
            <w:pPr>
              <w:rPr>
                <w:ins w:id="822" w:author="Information Services" w:date="2017-05-25T18:05:00Z"/>
                <w:lang w:val="lv-LV"/>
              </w:rPr>
            </w:pPr>
            <w:r w:rsidRPr="00C951D1">
              <w:rPr>
                <w:lang w:val="lv-LV"/>
              </w:rPr>
              <w:t>"Ķer mani!"</w:t>
            </w:r>
          </w:p>
          <w:p w14:paraId="791E6209" w14:textId="61555385" w:rsidR="00135E98" w:rsidRPr="00C951D1" w:rsidRDefault="00135E98" w:rsidP="00AF0E40">
            <w:pPr>
              <w:rPr>
                <w:lang w:val="lv-LV"/>
              </w:rPr>
            </w:pPr>
            <w:ins w:id="823" w:author="Information Services" w:date="2017-05-25T18:05:00Z">
              <w:r>
                <w:rPr>
                  <w:lang w:val="lv-LV"/>
                </w:rPr>
                <w:t>Catch me!</w:t>
              </w:r>
            </w:ins>
          </w:p>
        </w:tc>
        <w:tc>
          <w:tcPr>
            <w:tcW w:w="465" w:type="dxa"/>
            <w:shd w:val="clear" w:color="auto" w:fill="auto"/>
          </w:tcPr>
          <w:p w14:paraId="1DA3F486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2DDBDADA" w14:textId="77777777" w:rsidTr="00AF0E40">
        <w:tc>
          <w:tcPr>
            <w:tcW w:w="1804" w:type="dxa"/>
            <w:shd w:val="clear" w:color="auto" w:fill="auto"/>
          </w:tcPr>
          <w:p w14:paraId="3BA986E0" w14:textId="77777777" w:rsidR="00425219" w:rsidRDefault="00425219" w:rsidP="00AF0E40">
            <w:pPr>
              <w:rPr>
                <w:ins w:id="824" w:author="Information Services" w:date="2017-05-25T18:05:00Z"/>
                <w:lang w:val="lv-LV"/>
              </w:rPr>
            </w:pPr>
            <w:r w:rsidRPr="00C951D1">
              <w:rPr>
                <w:lang w:val="lv-LV"/>
              </w:rPr>
              <w:t>"Šitā jāja lieli kungi..."</w:t>
            </w:r>
          </w:p>
          <w:p w14:paraId="3272B638" w14:textId="2985C480" w:rsidR="00135E98" w:rsidRPr="00C951D1" w:rsidRDefault="007B5716" w:rsidP="00AF0E40">
            <w:pPr>
              <w:rPr>
                <w:lang w:val="lv-LV"/>
              </w:rPr>
            </w:pPr>
            <w:ins w:id="825" w:author="Information Services" w:date="2017-05-25T18:05:00Z">
              <w:r>
                <w:rPr>
                  <w:lang w:val="lv-LV"/>
                </w:rPr>
                <w:t xml:space="preserve">Latvian </w:t>
              </w:r>
              <w:r w:rsidR="00135E98">
                <w:rPr>
                  <w:lang w:val="lv-LV"/>
                </w:rPr>
                <w:t>game routine</w:t>
              </w:r>
            </w:ins>
          </w:p>
        </w:tc>
        <w:tc>
          <w:tcPr>
            <w:tcW w:w="465" w:type="dxa"/>
            <w:shd w:val="clear" w:color="auto" w:fill="auto"/>
          </w:tcPr>
          <w:p w14:paraId="75C551B1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70828630" w14:textId="77777777" w:rsidTr="00AF0E40">
        <w:tc>
          <w:tcPr>
            <w:tcW w:w="1804" w:type="dxa"/>
            <w:shd w:val="clear" w:color="auto" w:fill="auto"/>
          </w:tcPr>
          <w:p w14:paraId="59889CE4" w14:textId="77777777" w:rsidR="00425219" w:rsidRDefault="00425219" w:rsidP="00AF0E40">
            <w:pPr>
              <w:rPr>
                <w:ins w:id="826" w:author="Information Services" w:date="2017-05-25T18:05:00Z"/>
                <w:lang w:val="lv-LV"/>
              </w:rPr>
            </w:pPr>
            <w:r w:rsidRPr="00C951D1">
              <w:rPr>
                <w:lang w:val="lv-LV"/>
              </w:rPr>
              <w:t>"Vāru, vāru putriņu ..."</w:t>
            </w:r>
          </w:p>
          <w:p w14:paraId="6667B83B" w14:textId="0394BE4E" w:rsidR="00135E98" w:rsidRPr="00C951D1" w:rsidRDefault="007B5716" w:rsidP="00AF0E40">
            <w:pPr>
              <w:rPr>
                <w:lang w:val="lv-LV"/>
              </w:rPr>
            </w:pPr>
            <w:ins w:id="827" w:author="Information Services" w:date="2017-05-25T18:05:00Z">
              <w:r>
                <w:rPr>
                  <w:lang w:val="lv-LV"/>
                </w:rPr>
                <w:t xml:space="preserve">Latvian </w:t>
              </w:r>
              <w:r w:rsidR="00135E98">
                <w:rPr>
                  <w:lang w:val="lv-LV"/>
                </w:rPr>
                <w:t>game routine</w:t>
              </w:r>
            </w:ins>
          </w:p>
        </w:tc>
        <w:tc>
          <w:tcPr>
            <w:tcW w:w="465" w:type="dxa"/>
            <w:shd w:val="clear" w:color="auto" w:fill="auto"/>
          </w:tcPr>
          <w:p w14:paraId="3413A3E0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0D4D32D8" w14:textId="77777777" w:rsidTr="00AF0E40">
        <w:tc>
          <w:tcPr>
            <w:tcW w:w="1804" w:type="dxa"/>
            <w:shd w:val="clear" w:color="auto" w:fill="auto"/>
          </w:tcPr>
          <w:p w14:paraId="0875A216" w14:textId="77777777" w:rsidR="00425219" w:rsidRPr="00C951D1" w:rsidRDefault="00425219" w:rsidP="00AF0E40">
            <w:pPr>
              <w:rPr>
                <w:ins w:id="828" w:author="Information Services" w:date="2017-05-25T18:01:00Z"/>
                <w:lang w:val="lv-LV"/>
              </w:rPr>
            </w:pPr>
            <w:r w:rsidRPr="00C951D1">
              <w:rPr>
                <w:lang w:val="lv-LV"/>
              </w:rPr>
              <w:lastRenderedPageBreak/>
              <w:t>ar labu nakti</w:t>
            </w:r>
          </w:p>
          <w:p w14:paraId="5A62DA05" w14:textId="6FBA2FE7" w:rsidR="00C951D1" w:rsidRPr="00C951D1" w:rsidRDefault="00C951D1" w:rsidP="00AF0E40">
            <w:pPr>
              <w:rPr>
                <w:lang w:val="lv-LV"/>
              </w:rPr>
            </w:pPr>
            <w:ins w:id="829" w:author="Information Services" w:date="2017-05-25T18:01:00Z">
              <w:r w:rsidRPr="00C951D1">
                <w:rPr>
                  <w:lang w:val="lv-LV"/>
                </w:rPr>
                <w:t>good</w:t>
              </w:r>
            </w:ins>
            <w:ins w:id="830" w:author="Information Services" w:date="2017-05-25T18:02:00Z">
              <w:r w:rsidRPr="00C951D1">
                <w:rPr>
                  <w:lang w:val="lv-LV"/>
                </w:rPr>
                <w:t xml:space="preserve"> </w:t>
              </w:r>
            </w:ins>
            <w:ins w:id="831" w:author="Information Services" w:date="2017-05-25T18:01:00Z">
              <w:r w:rsidRPr="00C951D1">
                <w:rPr>
                  <w:lang w:val="lv-LV"/>
                </w:rPr>
                <w:t>night</w:t>
              </w:r>
            </w:ins>
          </w:p>
        </w:tc>
        <w:tc>
          <w:tcPr>
            <w:tcW w:w="465" w:type="dxa"/>
            <w:shd w:val="clear" w:color="auto" w:fill="auto"/>
          </w:tcPr>
          <w:p w14:paraId="1D52D1F4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16A3D5DA" w14:textId="77777777" w:rsidTr="00AF0E40">
        <w:tc>
          <w:tcPr>
            <w:tcW w:w="1804" w:type="dxa"/>
            <w:shd w:val="clear" w:color="auto" w:fill="auto"/>
          </w:tcPr>
          <w:p w14:paraId="2CC12B1E" w14:textId="77777777" w:rsidR="00425219" w:rsidRPr="00C951D1" w:rsidRDefault="00425219" w:rsidP="00AF0E40">
            <w:pPr>
              <w:rPr>
                <w:ins w:id="832" w:author="Information Services" w:date="2017-05-25T18:01:00Z"/>
                <w:lang w:val="lv-LV"/>
              </w:rPr>
            </w:pPr>
            <w:r w:rsidRPr="00C951D1">
              <w:rPr>
                <w:lang w:val="lv-LV"/>
              </w:rPr>
              <w:t>atvaino</w:t>
            </w:r>
          </w:p>
          <w:p w14:paraId="65A43A98" w14:textId="099FEE86" w:rsidR="00C951D1" w:rsidRPr="00C951D1" w:rsidRDefault="00C951D1" w:rsidP="00AF0E40">
            <w:pPr>
              <w:rPr>
                <w:lang w:val="lv-LV"/>
              </w:rPr>
            </w:pPr>
            <w:ins w:id="833" w:author="Information Services" w:date="2017-05-25T18:01:00Z">
              <w:r w:rsidRPr="00773DCF">
                <w:rPr>
                  <w:lang w:val="lv-LV"/>
                </w:rPr>
                <w:t>sorry</w:t>
              </w:r>
            </w:ins>
          </w:p>
        </w:tc>
        <w:tc>
          <w:tcPr>
            <w:tcW w:w="465" w:type="dxa"/>
            <w:shd w:val="clear" w:color="auto" w:fill="auto"/>
          </w:tcPr>
          <w:p w14:paraId="6868C6E9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2BB877BB" w14:textId="77777777" w:rsidTr="00AF0E40">
        <w:tc>
          <w:tcPr>
            <w:tcW w:w="1804" w:type="dxa"/>
            <w:shd w:val="clear" w:color="auto" w:fill="auto"/>
          </w:tcPr>
          <w:p w14:paraId="578E4F3D" w14:textId="77777777" w:rsidR="00425219" w:rsidRPr="00C951D1" w:rsidRDefault="00425219" w:rsidP="00AF0E40">
            <w:pPr>
              <w:rPr>
                <w:ins w:id="834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brokastis</w:t>
            </w:r>
          </w:p>
          <w:p w14:paraId="264FD3AE" w14:textId="0982B8B8" w:rsidR="00C951D1" w:rsidRPr="00C951D1" w:rsidRDefault="00C951D1" w:rsidP="00AF0E40">
            <w:pPr>
              <w:rPr>
                <w:lang w:val="lv-LV"/>
              </w:rPr>
            </w:pPr>
            <w:ins w:id="835" w:author="Information Services" w:date="2017-05-25T18:02:00Z">
              <w:r w:rsidRPr="00C951D1">
                <w:rPr>
                  <w:lang w:val="lv-LV"/>
                </w:rPr>
                <w:t>breakfast</w:t>
              </w:r>
            </w:ins>
          </w:p>
        </w:tc>
        <w:tc>
          <w:tcPr>
            <w:tcW w:w="465" w:type="dxa"/>
            <w:shd w:val="clear" w:color="auto" w:fill="auto"/>
          </w:tcPr>
          <w:p w14:paraId="5F7878A0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5B827F42" w14:textId="77777777" w:rsidTr="00AF0E40">
        <w:tc>
          <w:tcPr>
            <w:tcW w:w="1804" w:type="dxa"/>
            <w:shd w:val="clear" w:color="auto" w:fill="auto"/>
          </w:tcPr>
          <w:p w14:paraId="56B6F57C" w14:textId="77777777" w:rsidR="00425219" w:rsidRPr="00C951D1" w:rsidRDefault="00425219" w:rsidP="00AF0E40">
            <w:pPr>
              <w:rPr>
                <w:ins w:id="836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diendusa</w:t>
            </w:r>
          </w:p>
          <w:p w14:paraId="5ED60019" w14:textId="43F476B4" w:rsidR="00C951D1" w:rsidRPr="00C951D1" w:rsidRDefault="00C951D1" w:rsidP="00AF0E40">
            <w:pPr>
              <w:rPr>
                <w:lang w:val="lv-LV"/>
              </w:rPr>
            </w:pPr>
            <w:ins w:id="837" w:author="Information Services" w:date="2017-05-25T18:02:00Z">
              <w:r w:rsidRPr="00C951D1">
                <w:rPr>
                  <w:lang w:val="lv-LV"/>
                </w:rPr>
                <w:t>siesta</w:t>
              </w:r>
            </w:ins>
          </w:p>
        </w:tc>
        <w:tc>
          <w:tcPr>
            <w:tcW w:w="465" w:type="dxa"/>
            <w:shd w:val="clear" w:color="auto" w:fill="auto"/>
          </w:tcPr>
          <w:p w14:paraId="52CE9DA4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2F9B1B9E" w14:textId="77777777" w:rsidTr="00AF0E40">
        <w:tc>
          <w:tcPr>
            <w:tcW w:w="1804" w:type="dxa"/>
            <w:shd w:val="clear" w:color="auto" w:fill="auto"/>
          </w:tcPr>
          <w:p w14:paraId="147ABD5F" w14:textId="77777777" w:rsidR="00425219" w:rsidRPr="00C951D1" w:rsidRDefault="00425219" w:rsidP="00AF0E40">
            <w:pPr>
              <w:rPr>
                <w:ins w:id="838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jā</w:t>
            </w:r>
          </w:p>
          <w:p w14:paraId="3858E949" w14:textId="43BFA128" w:rsidR="00C951D1" w:rsidRPr="00C951D1" w:rsidRDefault="00C951D1" w:rsidP="00AF0E40">
            <w:pPr>
              <w:rPr>
                <w:lang w:val="lv-LV"/>
              </w:rPr>
            </w:pPr>
            <w:ins w:id="839" w:author="Information Services" w:date="2017-05-25T18:02:00Z">
              <w:r w:rsidRPr="00C951D1">
                <w:rPr>
                  <w:lang w:val="lv-LV"/>
                </w:rPr>
                <w:t>yes</w:t>
              </w:r>
            </w:ins>
          </w:p>
        </w:tc>
        <w:tc>
          <w:tcPr>
            <w:tcW w:w="465" w:type="dxa"/>
            <w:shd w:val="clear" w:color="auto" w:fill="auto"/>
          </w:tcPr>
          <w:p w14:paraId="45FA54FC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14:paraId="20EF1AEC" w14:textId="77777777" w:rsidTr="00AF0E40">
        <w:tc>
          <w:tcPr>
            <w:tcW w:w="1804" w:type="dxa"/>
            <w:shd w:val="clear" w:color="auto" w:fill="auto"/>
          </w:tcPr>
          <w:p w14:paraId="2996457D" w14:textId="77777777" w:rsidR="00425219" w:rsidRPr="00C951D1" w:rsidRDefault="00425219" w:rsidP="00AF0E40">
            <w:pPr>
              <w:rPr>
                <w:ins w:id="840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klusu!</w:t>
            </w:r>
          </w:p>
          <w:p w14:paraId="6C7F4E98" w14:textId="347606A5" w:rsidR="00C951D1" w:rsidRPr="00773DCF" w:rsidRDefault="00C951D1" w:rsidP="00AF0E40">
            <w:pPr>
              <w:rPr>
                <w:lang w:val="lv-LV"/>
              </w:rPr>
            </w:pPr>
            <w:ins w:id="841" w:author="Information Services" w:date="2017-05-25T18:02:00Z">
              <w:r w:rsidRPr="00773DCF">
                <w:rPr>
                  <w:lang w:val="lv-LV"/>
                </w:rPr>
                <w:t>be quiet</w:t>
              </w:r>
            </w:ins>
          </w:p>
        </w:tc>
        <w:tc>
          <w:tcPr>
            <w:tcW w:w="465" w:type="dxa"/>
            <w:shd w:val="clear" w:color="auto" w:fill="auto"/>
          </w:tcPr>
          <w:p w14:paraId="6AF70105" w14:textId="77777777" w:rsidR="00425219" w:rsidRPr="00D646BD" w:rsidRDefault="00425219" w:rsidP="00AF0E40">
            <w:pPr>
              <w:rPr>
                <w:sz w:val="24"/>
                <w:szCs w:val="24"/>
              </w:rPr>
            </w:pPr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029158EA" w14:textId="77777777" w:rsidTr="00AF0E40">
        <w:tc>
          <w:tcPr>
            <w:tcW w:w="1804" w:type="dxa"/>
            <w:shd w:val="clear" w:color="auto" w:fill="auto"/>
          </w:tcPr>
          <w:p w14:paraId="2EE9B378" w14:textId="77777777" w:rsidR="00425219" w:rsidRPr="00C951D1" w:rsidRDefault="00425219" w:rsidP="00AF0E40">
            <w:pPr>
              <w:rPr>
                <w:ins w:id="842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labdien</w:t>
            </w:r>
          </w:p>
          <w:p w14:paraId="0FE89E30" w14:textId="5696E007" w:rsidR="00C951D1" w:rsidRPr="00C951D1" w:rsidRDefault="00C951D1" w:rsidP="00AF0E40">
            <w:pPr>
              <w:rPr>
                <w:lang w:val="lv-LV"/>
              </w:rPr>
            </w:pPr>
            <w:ins w:id="843" w:author="Information Services" w:date="2017-05-25T18:02:00Z">
              <w:r w:rsidRPr="00C951D1">
                <w:rPr>
                  <w:lang w:val="lv-LV"/>
                </w:rPr>
                <w:t>good afternoon</w:t>
              </w:r>
            </w:ins>
          </w:p>
        </w:tc>
        <w:tc>
          <w:tcPr>
            <w:tcW w:w="465" w:type="dxa"/>
            <w:shd w:val="clear" w:color="auto" w:fill="auto"/>
          </w:tcPr>
          <w:p w14:paraId="6A0951BB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0C7B4352" w14:textId="77777777" w:rsidTr="00AF0E40">
        <w:tc>
          <w:tcPr>
            <w:tcW w:w="1804" w:type="dxa"/>
            <w:shd w:val="clear" w:color="auto" w:fill="auto"/>
          </w:tcPr>
          <w:p w14:paraId="751D59C9" w14:textId="77777777" w:rsidR="00425219" w:rsidRPr="00C951D1" w:rsidRDefault="00425219" w:rsidP="00AF0E40">
            <w:pPr>
              <w:rPr>
                <w:ins w:id="844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lastRenderedPageBreak/>
              <w:t>labrīt</w:t>
            </w:r>
          </w:p>
          <w:p w14:paraId="1D0CC4A7" w14:textId="020A6DC8" w:rsidR="00C951D1" w:rsidRPr="00C951D1" w:rsidRDefault="00C951D1" w:rsidP="00AF0E40">
            <w:pPr>
              <w:rPr>
                <w:lang w:val="lv-LV"/>
              </w:rPr>
            </w:pPr>
            <w:ins w:id="845" w:author="Information Services" w:date="2017-05-25T18:02:00Z">
              <w:r w:rsidRPr="00C951D1">
                <w:rPr>
                  <w:lang w:val="lv-LV"/>
                </w:rPr>
                <w:t>good morning</w:t>
              </w:r>
            </w:ins>
          </w:p>
        </w:tc>
        <w:tc>
          <w:tcPr>
            <w:tcW w:w="465" w:type="dxa"/>
            <w:shd w:val="clear" w:color="auto" w:fill="auto"/>
          </w:tcPr>
          <w:p w14:paraId="0DE104A1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7CE82EED" w14:textId="77777777" w:rsidTr="00AF0E40">
        <w:tc>
          <w:tcPr>
            <w:tcW w:w="1804" w:type="dxa"/>
            <w:shd w:val="clear" w:color="auto" w:fill="auto"/>
          </w:tcPr>
          <w:p w14:paraId="65224B93" w14:textId="77777777" w:rsidR="00425219" w:rsidRPr="00C951D1" w:rsidRDefault="00425219" w:rsidP="00AF0E40">
            <w:pPr>
              <w:rPr>
                <w:ins w:id="846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labvakar</w:t>
            </w:r>
          </w:p>
          <w:p w14:paraId="6FD2686B" w14:textId="54CC982B" w:rsidR="00C951D1" w:rsidRPr="00C951D1" w:rsidRDefault="00C951D1" w:rsidP="00AF0E40">
            <w:pPr>
              <w:rPr>
                <w:lang w:val="lv-LV"/>
              </w:rPr>
            </w:pPr>
            <w:ins w:id="847" w:author="Information Services" w:date="2017-05-25T18:02:00Z">
              <w:r w:rsidRPr="00C951D1">
                <w:rPr>
                  <w:lang w:val="lv-LV"/>
                </w:rPr>
                <w:t>good evening</w:t>
              </w:r>
            </w:ins>
          </w:p>
        </w:tc>
        <w:tc>
          <w:tcPr>
            <w:tcW w:w="465" w:type="dxa"/>
            <w:shd w:val="clear" w:color="auto" w:fill="auto"/>
          </w:tcPr>
          <w:p w14:paraId="75FCC395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6837CFD4" w14:textId="77777777" w:rsidTr="00AF0E40">
        <w:tc>
          <w:tcPr>
            <w:tcW w:w="1804" w:type="dxa"/>
            <w:shd w:val="clear" w:color="auto" w:fill="auto"/>
          </w:tcPr>
          <w:p w14:paraId="47F68F26" w14:textId="77777777" w:rsidR="00425219" w:rsidRPr="00C951D1" w:rsidRDefault="00425219" w:rsidP="00AF0E40">
            <w:pPr>
              <w:rPr>
                <w:ins w:id="848" w:author="Information Services" w:date="2017-05-25T18:02:00Z"/>
                <w:lang w:val="lv-LV"/>
              </w:rPr>
            </w:pPr>
            <w:r w:rsidRPr="00C951D1">
              <w:rPr>
                <w:lang w:val="lv-LV"/>
              </w:rPr>
              <w:t>launags</w:t>
            </w:r>
          </w:p>
          <w:p w14:paraId="725D276A" w14:textId="3974DC8A" w:rsidR="00C951D1" w:rsidRPr="00C951D1" w:rsidRDefault="00C951D1" w:rsidP="00AF0E40">
            <w:pPr>
              <w:rPr>
                <w:lang w:val="lv-LV"/>
              </w:rPr>
            </w:pPr>
            <w:ins w:id="849" w:author="Information Services" w:date="2017-05-25T18:03:00Z">
              <w:r w:rsidRPr="00C951D1">
                <w:rPr>
                  <w:lang w:val="lv-LV"/>
                </w:rPr>
                <w:t>afternoon snack</w:t>
              </w:r>
            </w:ins>
          </w:p>
        </w:tc>
        <w:tc>
          <w:tcPr>
            <w:tcW w:w="465" w:type="dxa"/>
            <w:shd w:val="clear" w:color="auto" w:fill="auto"/>
          </w:tcPr>
          <w:p w14:paraId="7ABE0E4E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155B2F55" w14:textId="77777777" w:rsidTr="00AF0E40">
        <w:tc>
          <w:tcPr>
            <w:tcW w:w="1804" w:type="dxa"/>
            <w:shd w:val="clear" w:color="auto" w:fill="auto"/>
          </w:tcPr>
          <w:p w14:paraId="533D5999" w14:textId="77777777" w:rsidR="00425219" w:rsidRDefault="00425219" w:rsidP="00AF0E40">
            <w:pPr>
              <w:rPr>
                <w:ins w:id="850" w:author="Information Services" w:date="2017-05-25T18:03:00Z"/>
                <w:lang w:val="lv-LV"/>
              </w:rPr>
            </w:pPr>
            <w:r w:rsidRPr="00C951D1">
              <w:rPr>
                <w:lang w:val="lv-LV"/>
              </w:rPr>
              <w:t>lūdzu</w:t>
            </w:r>
          </w:p>
          <w:p w14:paraId="402CDDD8" w14:textId="73A316A6" w:rsidR="00C951D1" w:rsidRPr="00C951D1" w:rsidRDefault="00C951D1" w:rsidP="00AF0E40">
            <w:pPr>
              <w:rPr>
                <w:lang w:val="lv-LV"/>
              </w:rPr>
            </w:pPr>
            <w:ins w:id="851" w:author="Information Services" w:date="2017-05-25T18:03:00Z">
              <w:r>
                <w:rPr>
                  <w:lang w:val="lv-LV"/>
                </w:rPr>
                <w:t>please</w:t>
              </w:r>
            </w:ins>
          </w:p>
        </w:tc>
        <w:tc>
          <w:tcPr>
            <w:tcW w:w="465" w:type="dxa"/>
            <w:shd w:val="clear" w:color="auto" w:fill="auto"/>
          </w:tcPr>
          <w:p w14:paraId="14477B8B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2EBAE1C8" w14:textId="77777777" w:rsidTr="00AF0E40">
        <w:tc>
          <w:tcPr>
            <w:tcW w:w="1804" w:type="dxa"/>
            <w:shd w:val="clear" w:color="auto" w:fill="auto"/>
          </w:tcPr>
          <w:p w14:paraId="52A8D6DD" w14:textId="77777777" w:rsidR="00425219" w:rsidRDefault="00425219" w:rsidP="00AF0E40">
            <w:pPr>
              <w:rPr>
                <w:ins w:id="852" w:author="Information Services" w:date="2017-05-25T18:03:00Z"/>
                <w:lang w:val="lv-LV"/>
              </w:rPr>
            </w:pPr>
            <w:r w:rsidRPr="00C951D1">
              <w:rPr>
                <w:lang w:val="lv-LV"/>
              </w:rPr>
              <w:t>nē</w:t>
            </w:r>
          </w:p>
          <w:p w14:paraId="66338D51" w14:textId="3247C02A" w:rsidR="00C951D1" w:rsidRPr="00C951D1" w:rsidRDefault="00C951D1" w:rsidP="00AF0E40">
            <w:pPr>
              <w:rPr>
                <w:lang w:val="lv-LV"/>
              </w:rPr>
            </w:pPr>
            <w:ins w:id="853" w:author="Information Services" w:date="2017-05-25T18:03:00Z">
              <w:r>
                <w:rPr>
                  <w:lang w:val="lv-LV"/>
                </w:rPr>
                <w:t>no</w:t>
              </w:r>
            </w:ins>
          </w:p>
        </w:tc>
        <w:tc>
          <w:tcPr>
            <w:tcW w:w="465" w:type="dxa"/>
            <w:shd w:val="clear" w:color="auto" w:fill="auto"/>
          </w:tcPr>
          <w:p w14:paraId="62C15A87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4F7E26CF" w14:textId="77777777" w:rsidTr="00AF0E40">
        <w:tc>
          <w:tcPr>
            <w:tcW w:w="1804" w:type="dxa"/>
            <w:shd w:val="clear" w:color="auto" w:fill="auto"/>
          </w:tcPr>
          <w:p w14:paraId="05A3E9F9" w14:textId="77777777" w:rsidR="00425219" w:rsidRDefault="00425219" w:rsidP="00AF0E40">
            <w:pPr>
              <w:rPr>
                <w:ins w:id="854" w:author="Information Services" w:date="2017-05-25T18:03:00Z"/>
                <w:lang w:val="lv-LV"/>
              </w:rPr>
            </w:pPr>
            <w:r w:rsidRPr="00C951D1">
              <w:rPr>
                <w:lang w:val="lv-LV"/>
              </w:rPr>
              <w:t>paldies</w:t>
            </w:r>
          </w:p>
          <w:p w14:paraId="52748F58" w14:textId="7C539958" w:rsidR="00C951D1" w:rsidRPr="00C951D1" w:rsidRDefault="00C951D1" w:rsidP="00AF0E40">
            <w:pPr>
              <w:rPr>
                <w:lang w:val="lv-LV"/>
              </w:rPr>
            </w:pPr>
            <w:ins w:id="855" w:author="Information Services" w:date="2017-05-25T18:03:00Z">
              <w:r>
                <w:rPr>
                  <w:lang w:val="lv-LV"/>
                </w:rPr>
                <w:t>thank you</w:t>
              </w:r>
            </w:ins>
          </w:p>
        </w:tc>
        <w:tc>
          <w:tcPr>
            <w:tcW w:w="465" w:type="dxa"/>
            <w:shd w:val="clear" w:color="auto" w:fill="auto"/>
          </w:tcPr>
          <w:p w14:paraId="5CAC0D11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032B8BC5" w14:textId="77777777" w:rsidTr="00AF0E40">
        <w:tc>
          <w:tcPr>
            <w:tcW w:w="1804" w:type="dxa"/>
            <w:shd w:val="clear" w:color="auto" w:fill="auto"/>
          </w:tcPr>
          <w:p w14:paraId="2E2EC566" w14:textId="77777777" w:rsidR="00425219" w:rsidRDefault="00425219" w:rsidP="00AF0E40">
            <w:pPr>
              <w:rPr>
                <w:ins w:id="856" w:author="Information Services" w:date="2017-05-25T18:04:00Z"/>
                <w:lang w:val="lv-LV"/>
              </w:rPr>
            </w:pPr>
            <w:r w:rsidRPr="00223FC0">
              <w:rPr>
                <w:lang w:val="lv-LV"/>
              </w:rPr>
              <w:t>piedod</w:t>
            </w:r>
          </w:p>
          <w:p w14:paraId="35A3A0AD" w14:textId="53579A6B" w:rsidR="00C951D1" w:rsidRPr="00223FC0" w:rsidRDefault="00C951D1" w:rsidP="00AF0E40">
            <w:ins w:id="857" w:author="Information Services" w:date="2017-05-25T18:04:00Z">
              <w:r>
                <w:rPr>
                  <w:lang w:val="lv-LV"/>
                </w:rPr>
                <w:t>excuse me</w:t>
              </w:r>
            </w:ins>
          </w:p>
        </w:tc>
        <w:tc>
          <w:tcPr>
            <w:tcW w:w="465" w:type="dxa"/>
            <w:shd w:val="clear" w:color="auto" w:fill="auto"/>
          </w:tcPr>
          <w:p w14:paraId="6157DFA4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35D976B4" w14:textId="77777777" w:rsidTr="00AF0E40">
        <w:tc>
          <w:tcPr>
            <w:tcW w:w="1804" w:type="dxa"/>
            <w:shd w:val="clear" w:color="auto" w:fill="auto"/>
          </w:tcPr>
          <w:p w14:paraId="62CBD5D5" w14:textId="77777777" w:rsidR="00425219" w:rsidRDefault="00425219" w:rsidP="00AF0E40">
            <w:pPr>
              <w:rPr>
                <w:ins w:id="858" w:author="Information Services" w:date="2017-05-25T18:04:00Z"/>
                <w:lang w:val="lv-LV"/>
              </w:rPr>
            </w:pPr>
            <w:r w:rsidRPr="00223FC0">
              <w:rPr>
                <w:lang w:val="lv-LV"/>
              </w:rPr>
              <w:lastRenderedPageBreak/>
              <w:t>pusdienas</w:t>
            </w:r>
          </w:p>
          <w:p w14:paraId="389DBB57" w14:textId="40D739D9" w:rsidR="00C951D1" w:rsidRPr="00223FC0" w:rsidRDefault="00C951D1" w:rsidP="00AF0E40">
            <w:ins w:id="859" w:author="Information Services" w:date="2017-05-25T18:04:00Z">
              <w:r>
                <w:rPr>
                  <w:lang w:val="lv-LV"/>
                </w:rPr>
                <w:t>lunch</w:t>
              </w:r>
            </w:ins>
          </w:p>
        </w:tc>
        <w:tc>
          <w:tcPr>
            <w:tcW w:w="465" w:type="dxa"/>
            <w:shd w:val="clear" w:color="auto" w:fill="auto"/>
          </w:tcPr>
          <w:p w14:paraId="1628C9FC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63191978" w14:textId="77777777" w:rsidTr="00AF0E40">
        <w:tc>
          <w:tcPr>
            <w:tcW w:w="1804" w:type="dxa"/>
            <w:shd w:val="clear" w:color="auto" w:fill="auto"/>
          </w:tcPr>
          <w:p w14:paraId="1BD32222" w14:textId="77777777" w:rsidR="00425219" w:rsidRDefault="00425219" w:rsidP="00AF0E40">
            <w:pPr>
              <w:rPr>
                <w:ins w:id="860" w:author="Information Services" w:date="2017-05-25T18:04:00Z"/>
                <w:lang w:val="lv-LV"/>
              </w:rPr>
            </w:pPr>
            <w:r w:rsidRPr="00223FC0">
              <w:rPr>
                <w:lang w:val="lv-LV"/>
              </w:rPr>
              <w:t>sveiki, čau</w:t>
            </w:r>
          </w:p>
          <w:p w14:paraId="72ABAD08" w14:textId="4237EC2F" w:rsidR="00C951D1" w:rsidRPr="00223FC0" w:rsidRDefault="00C951D1" w:rsidP="00AF0E40">
            <w:ins w:id="861" w:author="Information Services" w:date="2017-05-25T18:04:00Z">
              <w:r>
                <w:rPr>
                  <w:lang w:val="lv-LV"/>
                </w:rPr>
                <w:t>hello</w:t>
              </w:r>
            </w:ins>
          </w:p>
        </w:tc>
        <w:tc>
          <w:tcPr>
            <w:tcW w:w="465" w:type="dxa"/>
            <w:shd w:val="clear" w:color="auto" w:fill="auto"/>
          </w:tcPr>
          <w:p w14:paraId="3F19FD59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3DCA5A45" w14:textId="77777777" w:rsidTr="00AF0E40">
        <w:tc>
          <w:tcPr>
            <w:tcW w:w="1804" w:type="dxa"/>
            <w:shd w:val="clear" w:color="auto" w:fill="auto"/>
          </w:tcPr>
          <w:p w14:paraId="766C91DA" w14:textId="77777777" w:rsidR="00425219" w:rsidRDefault="00425219" w:rsidP="00AF0E40">
            <w:pPr>
              <w:rPr>
                <w:ins w:id="862" w:author="Information Services" w:date="2017-05-25T18:04:00Z"/>
                <w:lang w:val="lv-LV"/>
              </w:rPr>
            </w:pPr>
            <w:r w:rsidRPr="00223FC0">
              <w:rPr>
                <w:lang w:val="lv-LV"/>
              </w:rPr>
              <w:t>uz redzēšanos</w:t>
            </w:r>
            <w:r w:rsidRPr="00223FC0">
              <w:t>/</w:t>
            </w:r>
            <w:r w:rsidRPr="00223FC0">
              <w:rPr>
                <w:lang w:val="lv-LV"/>
              </w:rPr>
              <w:t>atā</w:t>
            </w:r>
          </w:p>
          <w:p w14:paraId="54F2FE23" w14:textId="3E243CAD" w:rsidR="00C951D1" w:rsidRPr="00223FC0" w:rsidRDefault="00C951D1" w:rsidP="00AF0E40">
            <w:ins w:id="863" w:author="Information Services" w:date="2017-05-25T18:04:00Z">
              <w:r>
                <w:rPr>
                  <w:lang w:val="lv-LV"/>
                </w:rPr>
                <w:t>bye</w:t>
              </w:r>
            </w:ins>
          </w:p>
        </w:tc>
        <w:tc>
          <w:tcPr>
            <w:tcW w:w="465" w:type="dxa"/>
            <w:shd w:val="clear" w:color="auto" w:fill="auto"/>
          </w:tcPr>
          <w:p w14:paraId="090C73FD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  <w:tr w:rsidR="00425219" w:rsidRPr="00223FC0" w14:paraId="4DE93E29" w14:textId="77777777" w:rsidTr="00AF0E40">
        <w:tc>
          <w:tcPr>
            <w:tcW w:w="1804" w:type="dxa"/>
            <w:shd w:val="clear" w:color="auto" w:fill="auto"/>
          </w:tcPr>
          <w:p w14:paraId="0F3882A8" w14:textId="77777777" w:rsidR="00425219" w:rsidRDefault="00425219" w:rsidP="00AF0E40">
            <w:pPr>
              <w:rPr>
                <w:ins w:id="864" w:author="Information Services" w:date="2017-05-25T18:04:00Z"/>
                <w:lang w:val="lv-LV"/>
              </w:rPr>
            </w:pPr>
            <w:r w:rsidRPr="00223FC0">
              <w:rPr>
                <w:lang w:val="lv-LV"/>
              </w:rPr>
              <w:t>vakariņas</w:t>
            </w:r>
          </w:p>
          <w:p w14:paraId="16F5ED19" w14:textId="05F9174A" w:rsidR="00C951D1" w:rsidRPr="00223FC0" w:rsidRDefault="00C951D1" w:rsidP="00AF0E40">
            <w:ins w:id="865" w:author="Information Services" w:date="2017-05-25T18:04:00Z">
              <w:r>
                <w:rPr>
                  <w:lang w:val="lv-LV"/>
                </w:rPr>
                <w:t>dinner</w:t>
              </w:r>
            </w:ins>
          </w:p>
        </w:tc>
        <w:tc>
          <w:tcPr>
            <w:tcW w:w="465" w:type="dxa"/>
            <w:shd w:val="clear" w:color="auto" w:fill="auto"/>
          </w:tcPr>
          <w:p w14:paraId="73959E5D" w14:textId="77777777" w:rsidR="00425219" w:rsidRPr="00223FC0" w:rsidRDefault="00425219" w:rsidP="00AF0E40">
            <w:r w:rsidRPr="00223FC0">
              <w:rPr>
                <w:sz w:val="24"/>
                <w:szCs w:val="24"/>
              </w:rPr>
              <w:sym w:font="Wingdings" w:char="F06F"/>
            </w:r>
          </w:p>
        </w:tc>
      </w:tr>
    </w:tbl>
    <w:p w14:paraId="5B0D161C" w14:textId="77777777" w:rsidR="00425219" w:rsidRDefault="00425219" w:rsidP="002D3B9E">
      <w:pPr>
        <w:rPr>
          <w:lang w:val="lv-LV"/>
        </w:rPr>
        <w:sectPr w:rsidR="00425219" w:rsidSect="00425219">
          <w:type w:val="continuous"/>
          <w:pgSz w:w="11900" w:h="16840"/>
          <w:pgMar w:top="1417" w:right="1417" w:bottom="1417" w:left="1417" w:header="708" w:footer="708" w:gutter="0"/>
          <w:cols w:num="4" w:space="340"/>
          <w:docGrid w:linePitch="360"/>
        </w:sectPr>
      </w:pPr>
    </w:p>
    <w:p w14:paraId="30C72F8B" w14:textId="37EB5AF4" w:rsidR="00DE36F1" w:rsidRPr="00853CBC" w:rsidRDefault="00DE36F1" w:rsidP="002D3B9E">
      <w:pPr>
        <w:rPr>
          <w:lang w:val="lv-LV"/>
        </w:rPr>
      </w:pPr>
    </w:p>
    <w:p w14:paraId="64353ABB" w14:textId="77777777" w:rsidR="00421E3F" w:rsidRPr="00853CBC" w:rsidRDefault="00421E3F" w:rsidP="002D3B9E">
      <w:pPr>
        <w:rPr>
          <w:lang w:val="lv-LV"/>
        </w:rPr>
      </w:pPr>
    </w:p>
    <w:p w14:paraId="547899F0" w14:textId="6AD9C14A" w:rsidR="00F31DC2" w:rsidRPr="00853CBC" w:rsidRDefault="00A6193C" w:rsidP="002D3B9E">
      <w:pPr>
        <w:rPr>
          <w:b/>
          <w:lang w:val="lv-LV"/>
        </w:rPr>
        <w:sectPr w:rsidR="00F31DC2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 w:rsidRPr="00853CBC">
        <w:rPr>
          <w:b/>
          <w:lang w:val="lv-LV"/>
        </w:rPr>
        <w:t>14. Darbības vārdi</w:t>
      </w:r>
      <w:r w:rsidR="00E85676" w:rsidRPr="00853CBC">
        <w:rPr>
          <w:b/>
          <w:lang w:val="lv-LV"/>
        </w:rPr>
        <w:t xml:space="preserve"> </w:t>
      </w:r>
      <w:ins w:id="866" w:author="Information Services" w:date="2017-05-26T12:38:00Z">
        <w:r w:rsidR="0062615B">
          <w:rPr>
            <w:b/>
            <w:lang w:val="lv-LV"/>
          </w:rPr>
          <w:t>Action words</w:t>
        </w:r>
      </w:ins>
      <w:ins w:id="867" w:author="Information Services" w:date="2017-05-25T18:06:00Z">
        <w:r w:rsidR="00372974">
          <w:rPr>
            <w:b/>
            <w:lang w:val="lv-LV"/>
          </w:rPr>
          <w:t xml:space="preserve"> </w:t>
        </w:r>
      </w:ins>
      <w:r w:rsidR="00E85676" w:rsidRPr="00853CBC">
        <w:rPr>
          <w:b/>
          <w:lang w:val="lv-LV"/>
        </w:rPr>
        <w:t>(</w:t>
      </w:r>
      <w:r w:rsidR="009657E0" w:rsidRPr="00853CBC">
        <w:rPr>
          <w:b/>
          <w:lang w:val="lv-LV"/>
        </w:rPr>
        <w:t>107</w:t>
      </w:r>
      <w:r w:rsidR="00425219">
        <w:rPr>
          <w:b/>
          <w:lang w:val="lv-LV"/>
        </w:rPr>
        <w:t>)</w:t>
      </w:r>
    </w:p>
    <w:p w14:paraId="4099C801" w14:textId="77777777" w:rsidR="00F31DC2" w:rsidRPr="00853CBC" w:rsidRDefault="00F31DC2" w:rsidP="002D3B9E">
      <w:pPr>
        <w:rPr>
          <w:lang w:val="lv-LV"/>
        </w:rPr>
        <w:sectPr w:rsidR="00F31DC2" w:rsidRPr="00853CBC" w:rsidSect="00F31DC2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2F2E0D1B" w14:textId="77777777" w:rsidR="00DA31E6" w:rsidRPr="00853CBC" w:rsidRDefault="00DA31E6" w:rsidP="00DA31E6">
      <w:pPr>
        <w:rPr>
          <w:lang w:val="lv-LV"/>
        </w:rPr>
        <w:sectPr w:rsidR="00DA31E6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510"/>
      </w:tblGrid>
      <w:tr w:rsidR="009657E0" w:rsidRPr="00853CBC" w14:paraId="0B98594B" w14:textId="77777777" w:rsidTr="009657E0">
        <w:tc>
          <w:tcPr>
            <w:tcW w:w="1746" w:type="dxa"/>
            <w:shd w:val="clear" w:color="auto" w:fill="auto"/>
          </w:tcPr>
          <w:p w14:paraId="5B688E51" w14:textId="77777777" w:rsidR="009657E0" w:rsidRDefault="009657E0" w:rsidP="00DA31E6">
            <w:pPr>
              <w:rPr>
                <w:ins w:id="868" w:author="Information Services" w:date="2017-05-26T11:01:00Z"/>
                <w:lang w:val="lv-LV"/>
              </w:rPr>
            </w:pPr>
            <w:r w:rsidRPr="00853CBC">
              <w:rPr>
                <w:lang w:val="lv-LV"/>
              </w:rPr>
              <w:lastRenderedPageBreak/>
              <w:t>aizvērt</w:t>
            </w:r>
          </w:p>
          <w:p w14:paraId="4FFA1FCE" w14:textId="552895D0" w:rsidR="0054710D" w:rsidRPr="00853CBC" w:rsidRDefault="0054710D" w:rsidP="00DA31E6">
            <w:pPr>
              <w:rPr>
                <w:lang w:val="lv-LV"/>
              </w:rPr>
            </w:pPr>
            <w:ins w:id="869" w:author="Information Services" w:date="2017-05-26T11:01:00Z">
              <w:r>
                <w:rPr>
                  <w:lang w:val="lv-LV"/>
                </w:rPr>
                <w:t>close</w:t>
              </w:r>
            </w:ins>
          </w:p>
        </w:tc>
        <w:tc>
          <w:tcPr>
            <w:tcW w:w="510" w:type="dxa"/>
            <w:shd w:val="clear" w:color="auto" w:fill="auto"/>
          </w:tcPr>
          <w:p w14:paraId="49A2F4D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A51179F" w14:textId="77777777" w:rsidTr="009657E0">
        <w:tc>
          <w:tcPr>
            <w:tcW w:w="1746" w:type="dxa"/>
            <w:shd w:val="clear" w:color="auto" w:fill="auto"/>
          </w:tcPr>
          <w:p w14:paraId="110824FB" w14:textId="77777777" w:rsidR="009657E0" w:rsidRDefault="009657E0" w:rsidP="009657E0">
            <w:pPr>
              <w:rPr>
                <w:ins w:id="870" w:author="Information Services" w:date="2017-05-26T11:01:00Z"/>
                <w:lang w:val="lv-LV"/>
              </w:rPr>
            </w:pPr>
            <w:r w:rsidRPr="00853CBC">
              <w:rPr>
                <w:lang w:val="lv-LV"/>
              </w:rPr>
              <w:t>apskaut/apkampt</w:t>
            </w:r>
          </w:p>
          <w:p w14:paraId="7A71CB86" w14:textId="45917FC3" w:rsidR="0054710D" w:rsidRPr="00853CBC" w:rsidRDefault="007F3433" w:rsidP="009657E0">
            <w:pPr>
              <w:rPr>
                <w:lang w:val="lv-LV"/>
              </w:rPr>
            </w:pPr>
            <w:ins w:id="871" w:author="Information Services" w:date="2017-05-26T11:01:00Z">
              <w:r>
                <w:rPr>
                  <w:lang w:val="lv-LV"/>
                </w:rPr>
                <w:t>hug</w:t>
              </w:r>
            </w:ins>
          </w:p>
        </w:tc>
        <w:tc>
          <w:tcPr>
            <w:tcW w:w="510" w:type="dxa"/>
            <w:shd w:val="clear" w:color="auto" w:fill="auto"/>
          </w:tcPr>
          <w:p w14:paraId="7A99D36E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33AC5F6" w14:textId="77777777" w:rsidTr="009657E0">
        <w:tc>
          <w:tcPr>
            <w:tcW w:w="1746" w:type="dxa"/>
            <w:shd w:val="clear" w:color="auto" w:fill="auto"/>
          </w:tcPr>
          <w:p w14:paraId="79DF2946" w14:textId="77777777" w:rsidR="009657E0" w:rsidRDefault="009657E0" w:rsidP="009657E0">
            <w:pPr>
              <w:rPr>
                <w:ins w:id="872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apstāties</w:t>
            </w:r>
          </w:p>
          <w:p w14:paraId="140427EC" w14:textId="013F6B41" w:rsidR="007F3433" w:rsidRPr="00853CBC" w:rsidRDefault="007F3433" w:rsidP="009657E0">
            <w:pPr>
              <w:rPr>
                <w:lang w:val="lv-LV"/>
              </w:rPr>
            </w:pPr>
            <w:ins w:id="873" w:author="Information Services" w:date="2017-05-26T11:02:00Z">
              <w:r>
                <w:rPr>
                  <w:lang w:val="lv-LV"/>
                </w:rPr>
                <w:t>stop</w:t>
              </w:r>
            </w:ins>
          </w:p>
        </w:tc>
        <w:tc>
          <w:tcPr>
            <w:tcW w:w="510" w:type="dxa"/>
            <w:shd w:val="clear" w:color="auto" w:fill="auto"/>
          </w:tcPr>
          <w:p w14:paraId="7E7C57A1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BAF30D6" w14:textId="77777777" w:rsidTr="009657E0">
        <w:tc>
          <w:tcPr>
            <w:tcW w:w="1746" w:type="dxa"/>
            <w:shd w:val="clear" w:color="auto" w:fill="auto"/>
          </w:tcPr>
          <w:p w14:paraId="790243CC" w14:textId="77777777" w:rsidR="009657E0" w:rsidRDefault="009657E0" w:rsidP="00DA31E6">
            <w:pPr>
              <w:rPr>
                <w:ins w:id="874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lastRenderedPageBreak/>
              <w:t>atrast</w:t>
            </w:r>
          </w:p>
          <w:p w14:paraId="00C91542" w14:textId="66EFE93C" w:rsidR="007F3433" w:rsidRPr="00853CBC" w:rsidRDefault="007F3433" w:rsidP="00DA31E6">
            <w:pPr>
              <w:rPr>
                <w:lang w:val="lv-LV"/>
              </w:rPr>
            </w:pPr>
            <w:ins w:id="875" w:author="Information Services" w:date="2017-05-26T11:02:00Z">
              <w:r>
                <w:rPr>
                  <w:lang w:val="lv-LV"/>
                </w:rPr>
                <w:t>find</w:t>
              </w:r>
            </w:ins>
          </w:p>
        </w:tc>
        <w:tc>
          <w:tcPr>
            <w:tcW w:w="510" w:type="dxa"/>
            <w:shd w:val="clear" w:color="auto" w:fill="auto"/>
          </w:tcPr>
          <w:p w14:paraId="3D4142DF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1ABEDCE" w14:textId="77777777" w:rsidTr="009657E0">
        <w:tc>
          <w:tcPr>
            <w:tcW w:w="1746" w:type="dxa"/>
            <w:shd w:val="clear" w:color="auto" w:fill="auto"/>
          </w:tcPr>
          <w:p w14:paraId="1CD39F68" w14:textId="77777777" w:rsidR="009657E0" w:rsidRDefault="009657E0" w:rsidP="00DA31E6">
            <w:pPr>
              <w:rPr>
                <w:ins w:id="876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atvērt</w:t>
            </w:r>
          </w:p>
          <w:p w14:paraId="5AF14194" w14:textId="7D970EE0" w:rsidR="007F3433" w:rsidRPr="00853CBC" w:rsidRDefault="007F3433" w:rsidP="00DA31E6">
            <w:pPr>
              <w:rPr>
                <w:lang w:val="lv-LV"/>
              </w:rPr>
            </w:pPr>
            <w:ins w:id="877" w:author="Information Services" w:date="2017-05-26T11:02:00Z">
              <w:r>
                <w:rPr>
                  <w:lang w:val="lv-LV"/>
                </w:rPr>
                <w:t>open</w:t>
              </w:r>
            </w:ins>
          </w:p>
        </w:tc>
        <w:tc>
          <w:tcPr>
            <w:tcW w:w="510" w:type="dxa"/>
            <w:shd w:val="clear" w:color="auto" w:fill="auto"/>
          </w:tcPr>
          <w:p w14:paraId="746DC1AD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C454D32" w14:textId="77777777" w:rsidTr="009657E0">
        <w:tc>
          <w:tcPr>
            <w:tcW w:w="1746" w:type="dxa"/>
            <w:shd w:val="clear" w:color="auto" w:fill="auto"/>
          </w:tcPr>
          <w:p w14:paraId="2722AD20" w14:textId="77777777" w:rsidR="009657E0" w:rsidRDefault="009657E0" w:rsidP="00DA31E6">
            <w:pPr>
              <w:rPr>
                <w:ins w:id="878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baidīties</w:t>
            </w:r>
          </w:p>
          <w:p w14:paraId="2BCEB74D" w14:textId="785860F0" w:rsidR="007F3433" w:rsidRPr="00853CBC" w:rsidRDefault="007F3433" w:rsidP="00DA31E6">
            <w:pPr>
              <w:rPr>
                <w:lang w:val="lv-LV"/>
              </w:rPr>
            </w:pPr>
            <w:ins w:id="879" w:author="Information Services" w:date="2017-05-26T11:02:00Z">
              <w:r>
                <w:rPr>
                  <w:lang w:val="lv-LV"/>
                </w:rPr>
                <w:t>be scared</w:t>
              </w:r>
            </w:ins>
          </w:p>
        </w:tc>
        <w:tc>
          <w:tcPr>
            <w:tcW w:w="510" w:type="dxa"/>
            <w:shd w:val="clear" w:color="auto" w:fill="auto"/>
          </w:tcPr>
          <w:p w14:paraId="345AD90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1C91F19" w14:textId="77777777" w:rsidTr="009657E0">
        <w:tc>
          <w:tcPr>
            <w:tcW w:w="1746" w:type="dxa"/>
            <w:shd w:val="clear" w:color="auto" w:fill="auto"/>
          </w:tcPr>
          <w:p w14:paraId="718BDFDB" w14:textId="77777777" w:rsidR="009657E0" w:rsidRDefault="009657E0" w:rsidP="00DA31E6">
            <w:pPr>
              <w:rPr>
                <w:ins w:id="880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lastRenderedPageBreak/>
              <w:t>barot</w:t>
            </w:r>
          </w:p>
          <w:p w14:paraId="29AF349B" w14:textId="1E17BA63" w:rsidR="007F3433" w:rsidRPr="00853CBC" w:rsidRDefault="007F3433" w:rsidP="00DA31E6">
            <w:pPr>
              <w:rPr>
                <w:lang w:val="lv-LV"/>
              </w:rPr>
            </w:pPr>
            <w:ins w:id="881" w:author="Information Services" w:date="2017-05-26T11:02:00Z">
              <w:r>
                <w:rPr>
                  <w:lang w:val="lv-LV"/>
                </w:rPr>
                <w:t>feed</w:t>
              </w:r>
            </w:ins>
          </w:p>
        </w:tc>
        <w:tc>
          <w:tcPr>
            <w:tcW w:w="510" w:type="dxa"/>
            <w:shd w:val="clear" w:color="auto" w:fill="auto"/>
          </w:tcPr>
          <w:p w14:paraId="4181F60D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46FA163" w14:textId="77777777" w:rsidTr="009657E0">
        <w:tc>
          <w:tcPr>
            <w:tcW w:w="1746" w:type="dxa"/>
            <w:shd w:val="clear" w:color="auto" w:fill="auto"/>
          </w:tcPr>
          <w:p w14:paraId="0F563C1D" w14:textId="77777777" w:rsidR="009657E0" w:rsidRDefault="009657E0" w:rsidP="00DA31E6">
            <w:pPr>
              <w:rPr>
                <w:ins w:id="882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beigt</w:t>
            </w:r>
          </w:p>
          <w:p w14:paraId="0BBADBC6" w14:textId="7A4CD755" w:rsidR="007F3433" w:rsidRPr="00853CBC" w:rsidRDefault="007F3433" w:rsidP="00DA31E6">
            <w:pPr>
              <w:rPr>
                <w:lang w:val="lv-LV"/>
              </w:rPr>
            </w:pPr>
            <w:ins w:id="883" w:author="Information Services" w:date="2017-05-26T11:02:00Z">
              <w:r>
                <w:rPr>
                  <w:lang w:val="lv-LV"/>
                </w:rPr>
                <w:t>finish</w:t>
              </w:r>
            </w:ins>
          </w:p>
        </w:tc>
        <w:tc>
          <w:tcPr>
            <w:tcW w:w="510" w:type="dxa"/>
            <w:shd w:val="clear" w:color="auto" w:fill="auto"/>
          </w:tcPr>
          <w:p w14:paraId="1A8DFEAB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87658AD" w14:textId="77777777" w:rsidTr="009657E0">
        <w:tc>
          <w:tcPr>
            <w:tcW w:w="1746" w:type="dxa"/>
            <w:shd w:val="clear" w:color="auto" w:fill="auto"/>
          </w:tcPr>
          <w:p w14:paraId="70EDDDEC" w14:textId="77777777" w:rsidR="009657E0" w:rsidRDefault="009657E0" w:rsidP="00DA31E6">
            <w:pPr>
              <w:rPr>
                <w:ins w:id="884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braukt</w:t>
            </w:r>
          </w:p>
          <w:p w14:paraId="598F46CE" w14:textId="7067A549" w:rsidR="007F3433" w:rsidRPr="00853CBC" w:rsidRDefault="007F3433" w:rsidP="00DA31E6">
            <w:pPr>
              <w:rPr>
                <w:lang w:val="lv-LV"/>
              </w:rPr>
            </w:pPr>
            <w:ins w:id="885" w:author="Information Services" w:date="2017-05-26T11:02:00Z">
              <w:r>
                <w:rPr>
                  <w:lang w:val="lv-LV"/>
                </w:rPr>
                <w:t>go (by car etc.)</w:t>
              </w:r>
            </w:ins>
          </w:p>
        </w:tc>
        <w:tc>
          <w:tcPr>
            <w:tcW w:w="510" w:type="dxa"/>
            <w:shd w:val="clear" w:color="auto" w:fill="auto"/>
          </w:tcPr>
          <w:p w14:paraId="689C1FA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0706866" w14:textId="77777777" w:rsidTr="009657E0">
        <w:tc>
          <w:tcPr>
            <w:tcW w:w="1746" w:type="dxa"/>
            <w:shd w:val="clear" w:color="auto" w:fill="auto"/>
          </w:tcPr>
          <w:p w14:paraId="533CD9C7" w14:textId="77777777" w:rsidR="009657E0" w:rsidRDefault="009657E0" w:rsidP="00DA31E6">
            <w:pPr>
              <w:rPr>
                <w:ins w:id="886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lastRenderedPageBreak/>
              <w:t>bučot/skūpstīt</w:t>
            </w:r>
          </w:p>
          <w:p w14:paraId="7F34C1FB" w14:textId="607B95A9" w:rsidR="007F3433" w:rsidRPr="00853CBC" w:rsidRDefault="007F3433" w:rsidP="00DA31E6">
            <w:pPr>
              <w:rPr>
                <w:lang w:val="lv-LV"/>
              </w:rPr>
            </w:pPr>
            <w:ins w:id="887" w:author="Information Services" w:date="2017-05-26T11:02:00Z">
              <w:r>
                <w:rPr>
                  <w:lang w:val="lv-LV"/>
                </w:rPr>
                <w:t>kiss</w:t>
              </w:r>
            </w:ins>
          </w:p>
        </w:tc>
        <w:tc>
          <w:tcPr>
            <w:tcW w:w="510" w:type="dxa"/>
            <w:shd w:val="clear" w:color="auto" w:fill="auto"/>
          </w:tcPr>
          <w:p w14:paraId="2602B1EC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105DE3C" w14:textId="77777777" w:rsidTr="009657E0">
        <w:tc>
          <w:tcPr>
            <w:tcW w:w="1746" w:type="dxa"/>
            <w:shd w:val="clear" w:color="auto" w:fill="auto"/>
          </w:tcPr>
          <w:p w14:paraId="00296398" w14:textId="77777777" w:rsidR="009657E0" w:rsidRDefault="009657E0" w:rsidP="00DA31E6">
            <w:pPr>
              <w:rPr>
                <w:ins w:id="888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celt</w:t>
            </w:r>
          </w:p>
          <w:p w14:paraId="0361FDB4" w14:textId="4EDE609C" w:rsidR="007F3433" w:rsidRPr="00853CBC" w:rsidRDefault="007F3433" w:rsidP="00DA31E6">
            <w:pPr>
              <w:rPr>
                <w:lang w:val="lv-LV"/>
              </w:rPr>
            </w:pPr>
            <w:ins w:id="889" w:author="Information Services" w:date="2017-05-26T11:02:00Z">
              <w:r>
                <w:rPr>
                  <w:lang w:val="lv-LV"/>
                </w:rPr>
                <w:t>build</w:t>
              </w:r>
            </w:ins>
          </w:p>
        </w:tc>
        <w:tc>
          <w:tcPr>
            <w:tcW w:w="510" w:type="dxa"/>
            <w:shd w:val="clear" w:color="auto" w:fill="auto"/>
          </w:tcPr>
          <w:p w14:paraId="614EA46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06C30AD" w14:textId="77777777" w:rsidTr="009657E0">
        <w:tc>
          <w:tcPr>
            <w:tcW w:w="1746" w:type="dxa"/>
            <w:shd w:val="clear" w:color="auto" w:fill="auto"/>
          </w:tcPr>
          <w:p w14:paraId="442D28D3" w14:textId="77777777" w:rsidR="009657E0" w:rsidRDefault="009657E0" w:rsidP="00DA31E6">
            <w:pPr>
              <w:rPr>
                <w:ins w:id="890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celties</w:t>
            </w:r>
          </w:p>
          <w:p w14:paraId="792B5CF7" w14:textId="1383FAF3" w:rsidR="007F3433" w:rsidRPr="00853CBC" w:rsidRDefault="007F3433" w:rsidP="00DA31E6">
            <w:pPr>
              <w:rPr>
                <w:lang w:val="lv-LV"/>
              </w:rPr>
            </w:pPr>
            <w:ins w:id="891" w:author="Information Services" w:date="2017-05-26T11:02:00Z">
              <w:r>
                <w:rPr>
                  <w:lang w:val="lv-LV"/>
                </w:rPr>
                <w:t>get up</w:t>
              </w:r>
            </w:ins>
          </w:p>
        </w:tc>
        <w:tc>
          <w:tcPr>
            <w:tcW w:w="510" w:type="dxa"/>
            <w:shd w:val="clear" w:color="auto" w:fill="auto"/>
          </w:tcPr>
          <w:p w14:paraId="0F9A604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B1BA61A" w14:textId="77777777" w:rsidTr="009657E0">
        <w:tc>
          <w:tcPr>
            <w:tcW w:w="1746" w:type="dxa"/>
            <w:shd w:val="clear" w:color="auto" w:fill="auto"/>
          </w:tcPr>
          <w:p w14:paraId="493EFD04" w14:textId="77777777" w:rsidR="009657E0" w:rsidRDefault="009657E0" w:rsidP="00DA31E6">
            <w:pPr>
              <w:rPr>
                <w:ins w:id="892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lastRenderedPageBreak/>
              <w:t>čurāt</w:t>
            </w:r>
          </w:p>
          <w:p w14:paraId="41942F1F" w14:textId="107D59E6" w:rsidR="007F3433" w:rsidRPr="00853CBC" w:rsidRDefault="007F3433" w:rsidP="00DA31E6">
            <w:pPr>
              <w:rPr>
                <w:lang w:val="lv-LV"/>
              </w:rPr>
            </w:pPr>
            <w:ins w:id="893" w:author="Information Services" w:date="2017-05-26T11:02:00Z">
              <w:r>
                <w:rPr>
                  <w:lang w:val="lv-LV"/>
                </w:rPr>
                <w:t>pee</w:t>
              </w:r>
            </w:ins>
          </w:p>
        </w:tc>
        <w:tc>
          <w:tcPr>
            <w:tcW w:w="510" w:type="dxa"/>
            <w:shd w:val="clear" w:color="auto" w:fill="auto"/>
          </w:tcPr>
          <w:p w14:paraId="6CE07CA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7065057" w14:textId="77777777" w:rsidTr="009657E0">
        <w:tc>
          <w:tcPr>
            <w:tcW w:w="1746" w:type="dxa"/>
            <w:shd w:val="clear" w:color="auto" w:fill="auto"/>
          </w:tcPr>
          <w:p w14:paraId="33EE7F0F" w14:textId="77777777" w:rsidR="009657E0" w:rsidRDefault="009657E0" w:rsidP="00DA31E6">
            <w:pPr>
              <w:rPr>
                <w:ins w:id="894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dabūt</w:t>
            </w:r>
          </w:p>
          <w:p w14:paraId="6EC0288E" w14:textId="5F8D2642" w:rsidR="007F3433" w:rsidRPr="00853CBC" w:rsidRDefault="007F3433" w:rsidP="00DA31E6">
            <w:pPr>
              <w:rPr>
                <w:lang w:val="lv-LV"/>
              </w:rPr>
            </w:pPr>
            <w:ins w:id="895" w:author="Information Services" w:date="2017-05-26T11:02:00Z">
              <w:r>
                <w:rPr>
                  <w:lang w:val="lv-LV"/>
                </w:rPr>
                <w:t>get</w:t>
              </w:r>
            </w:ins>
          </w:p>
        </w:tc>
        <w:tc>
          <w:tcPr>
            <w:tcW w:w="510" w:type="dxa"/>
            <w:shd w:val="clear" w:color="auto" w:fill="auto"/>
          </w:tcPr>
          <w:p w14:paraId="5CE0CC3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ADC2719" w14:textId="77777777" w:rsidTr="009657E0">
        <w:tc>
          <w:tcPr>
            <w:tcW w:w="1746" w:type="dxa"/>
            <w:shd w:val="clear" w:color="auto" w:fill="auto"/>
          </w:tcPr>
          <w:p w14:paraId="45019A94" w14:textId="77777777" w:rsidR="009657E0" w:rsidRDefault="009657E0" w:rsidP="00DA31E6">
            <w:pPr>
              <w:rPr>
                <w:ins w:id="896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darīt</w:t>
            </w:r>
          </w:p>
          <w:p w14:paraId="0844D999" w14:textId="6993E91E" w:rsidR="007F3433" w:rsidRPr="00853CBC" w:rsidRDefault="007F3433" w:rsidP="00DA31E6">
            <w:pPr>
              <w:rPr>
                <w:lang w:val="lv-LV"/>
              </w:rPr>
            </w:pPr>
            <w:ins w:id="897" w:author="Information Services" w:date="2017-05-26T11:02:00Z">
              <w:r>
                <w:rPr>
                  <w:lang w:val="lv-LV"/>
                </w:rPr>
                <w:t>do</w:t>
              </w:r>
            </w:ins>
          </w:p>
        </w:tc>
        <w:tc>
          <w:tcPr>
            <w:tcW w:w="510" w:type="dxa"/>
            <w:shd w:val="clear" w:color="auto" w:fill="auto"/>
          </w:tcPr>
          <w:p w14:paraId="545C7AB4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FA7C2C4" w14:textId="77777777" w:rsidTr="009657E0">
        <w:tc>
          <w:tcPr>
            <w:tcW w:w="1746" w:type="dxa"/>
            <w:shd w:val="clear" w:color="auto" w:fill="auto"/>
          </w:tcPr>
          <w:p w14:paraId="6A631D6E" w14:textId="77777777" w:rsidR="009657E0" w:rsidRDefault="009657E0" w:rsidP="00DA31E6">
            <w:pPr>
              <w:rPr>
                <w:ins w:id="898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dejot</w:t>
            </w:r>
          </w:p>
          <w:p w14:paraId="6AD4F6DF" w14:textId="776CF6A0" w:rsidR="007F3433" w:rsidRPr="00853CBC" w:rsidRDefault="007F3433" w:rsidP="00DA31E6">
            <w:pPr>
              <w:rPr>
                <w:lang w:val="lv-LV"/>
              </w:rPr>
            </w:pPr>
            <w:ins w:id="899" w:author="Information Services" w:date="2017-05-26T11:02:00Z">
              <w:r>
                <w:rPr>
                  <w:lang w:val="lv-LV"/>
                </w:rPr>
                <w:t>dance</w:t>
              </w:r>
            </w:ins>
          </w:p>
        </w:tc>
        <w:tc>
          <w:tcPr>
            <w:tcW w:w="510" w:type="dxa"/>
            <w:shd w:val="clear" w:color="auto" w:fill="auto"/>
          </w:tcPr>
          <w:p w14:paraId="070FAE8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433462E" w14:textId="77777777" w:rsidTr="009657E0">
        <w:tc>
          <w:tcPr>
            <w:tcW w:w="1746" w:type="dxa"/>
            <w:shd w:val="clear" w:color="auto" w:fill="auto"/>
          </w:tcPr>
          <w:p w14:paraId="2A3E4705" w14:textId="77777777" w:rsidR="009657E0" w:rsidRDefault="009657E0" w:rsidP="00DA31E6">
            <w:pPr>
              <w:rPr>
                <w:ins w:id="900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domāt</w:t>
            </w:r>
          </w:p>
          <w:p w14:paraId="61E7C2DA" w14:textId="32375E10" w:rsidR="007F3433" w:rsidRPr="00853CBC" w:rsidRDefault="007F3433" w:rsidP="00DA31E6">
            <w:pPr>
              <w:rPr>
                <w:lang w:val="lv-LV"/>
              </w:rPr>
            </w:pPr>
            <w:ins w:id="901" w:author="Information Services" w:date="2017-05-26T11:02:00Z">
              <w:r>
                <w:rPr>
                  <w:lang w:val="lv-LV"/>
                </w:rPr>
                <w:t>think</w:t>
              </w:r>
            </w:ins>
          </w:p>
        </w:tc>
        <w:tc>
          <w:tcPr>
            <w:tcW w:w="510" w:type="dxa"/>
            <w:shd w:val="clear" w:color="auto" w:fill="auto"/>
          </w:tcPr>
          <w:p w14:paraId="132B0388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E607E21" w14:textId="77777777" w:rsidTr="009657E0">
        <w:tc>
          <w:tcPr>
            <w:tcW w:w="1746" w:type="dxa"/>
            <w:shd w:val="clear" w:color="auto" w:fill="auto"/>
          </w:tcPr>
          <w:p w14:paraId="11205E16" w14:textId="77777777" w:rsidR="009657E0" w:rsidRDefault="009657E0" w:rsidP="00DA31E6">
            <w:pPr>
              <w:rPr>
                <w:ins w:id="902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dot</w:t>
            </w:r>
          </w:p>
          <w:p w14:paraId="6E184161" w14:textId="21C63667" w:rsidR="007F3433" w:rsidRPr="00853CBC" w:rsidRDefault="007F3433" w:rsidP="00DA31E6">
            <w:pPr>
              <w:rPr>
                <w:lang w:val="lv-LV"/>
              </w:rPr>
            </w:pPr>
            <w:ins w:id="903" w:author="Information Services" w:date="2017-05-26T11:02:00Z">
              <w:r>
                <w:rPr>
                  <w:lang w:val="lv-LV"/>
                </w:rPr>
                <w:t>give</w:t>
              </w:r>
            </w:ins>
          </w:p>
        </w:tc>
        <w:tc>
          <w:tcPr>
            <w:tcW w:w="510" w:type="dxa"/>
            <w:shd w:val="clear" w:color="auto" w:fill="auto"/>
          </w:tcPr>
          <w:p w14:paraId="33910B0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8448F1A" w14:textId="77777777" w:rsidTr="009657E0">
        <w:tc>
          <w:tcPr>
            <w:tcW w:w="1746" w:type="dxa"/>
            <w:shd w:val="clear" w:color="auto" w:fill="auto"/>
          </w:tcPr>
          <w:p w14:paraId="4C21E10A" w14:textId="77777777" w:rsidR="009657E0" w:rsidRDefault="009657E0" w:rsidP="00DA31E6">
            <w:pPr>
              <w:rPr>
                <w:ins w:id="904" w:author="Information Services" w:date="2017-05-26T11:02:00Z"/>
                <w:lang w:val="lv-LV"/>
              </w:rPr>
            </w:pPr>
            <w:r w:rsidRPr="00853CBC">
              <w:rPr>
                <w:lang w:val="lv-LV"/>
              </w:rPr>
              <w:t>dusmoties</w:t>
            </w:r>
          </w:p>
          <w:p w14:paraId="36D3A47C" w14:textId="4AC30B62" w:rsidR="007F3433" w:rsidRPr="00853CBC" w:rsidRDefault="007F3433" w:rsidP="00DA31E6">
            <w:pPr>
              <w:rPr>
                <w:lang w:val="lv-LV"/>
              </w:rPr>
            </w:pPr>
            <w:ins w:id="905" w:author="Information Services" w:date="2017-05-26T11:03:00Z">
              <w:r>
                <w:rPr>
                  <w:lang w:val="lv-LV"/>
                </w:rPr>
                <w:t>be angry</w:t>
              </w:r>
            </w:ins>
          </w:p>
        </w:tc>
        <w:tc>
          <w:tcPr>
            <w:tcW w:w="510" w:type="dxa"/>
            <w:shd w:val="clear" w:color="auto" w:fill="auto"/>
          </w:tcPr>
          <w:p w14:paraId="705A037C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86D8DC2" w14:textId="77777777" w:rsidTr="009657E0">
        <w:tc>
          <w:tcPr>
            <w:tcW w:w="1746" w:type="dxa"/>
            <w:shd w:val="clear" w:color="auto" w:fill="auto"/>
          </w:tcPr>
          <w:p w14:paraId="379884C5" w14:textId="77777777" w:rsidR="009657E0" w:rsidRDefault="009657E0" w:rsidP="00DA31E6">
            <w:pPr>
              <w:rPr>
                <w:ins w:id="906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dzert</w:t>
            </w:r>
          </w:p>
          <w:p w14:paraId="0932B762" w14:textId="712A4F0F" w:rsidR="007F3433" w:rsidRPr="00853CBC" w:rsidRDefault="007F3433" w:rsidP="00DA31E6">
            <w:pPr>
              <w:rPr>
                <w:lang w:val="lv-LV"/>
              </w:rPr>
            </w:pPr>
            <w:ins w:id="907" w:author="Information Services" w:date="2017-05-26T11:03:00Z">
              <w:r>
                <w:rPr>
                  <w:lang w:val="lv-LV"/>
                </w:rPr>
                <w:t>drink</w:t>
              </w:r>
            </w:ins>
          </w:p>
        </w:tc>
        <w:tc>
          <w:tcPr>
            <w:tcW w:w="510" w:type="dxa"/>
            <w:shd w:val="clear" w:color="auto" w:fill="auto"/>
          </w:tcPr>
          <w:p w14:paraId="79B1E36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C46CE1D" w14:textId="77777777" w:rsidTr="009657E0">
        <w:tc>
          <w:tcPr>
            <w:tcW w:w="1746" w:type="dxa"/>
            <w:shd w:val="clear" w:color="auto" w:fill="auto"/>
          </w:tcPr>
          <w:p w14:paraId="7F27D5F3" w14:textId="77777777" w:rsidR="009657E0" w:rsidRDefault="009657E0" w:rsidP="00DA31E6">
            <w:pPr>
              <w:rPr>
                <w:ins w:id="908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dziedāt</w:t>
            </w:r>
          </w:p>
          <w:p w14:paraId="5DE40CE3" w14:textId="3647D3DF" w:rsidR="007F3433" w:rsidRPr="00853CBC" w:rsidRDefault="007F3433" w:rsidP="00DA31E6">
            <w:pPr>
              <w:rPr>
                <w:lang w:val="lv-LV"/>
              </w:rPr>
            </w:pPr>
            <w:ins w:id="909" w:author="Information Services" w:date="2017-05-26T11:03:00Z">
              <w:r>
                <w:rPr>
                  <w:lang w:val="lv-LV"/>
                </w:rPr>
                <w:t>sing</w:t>
              </w:r>
            </w:ins>
          </w:p>
        </w:tc>
        <w:tc>
          <w:tcPr>
            <w:tcW w:w="510" w:type="dxa"/>
            <w:shd w:val="clear" w:color="auto" w:fill="auto"/>
          </w:tcPr>
          <w:p w14:paraId="10CF5043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0D4893D" w14:textId="77777777" w:rsidTr="009657E0">
        <w:tc>
          <w:tcPr>
            <w:tcW w:w="1746" w:type="dxa"/>
            <w:shd w:val="clear" w:color="auto" w:fill="auto"/>
          </w:tcPr>
          <w:p w14:paraId="7C97F0F1" w14:textId="77777777" w:rsidR="009657E0" w:rsidRDefault="009657E0" w:rsidP="00DA31E6">
            <w:pPr>
              <w:rPr>
                <w:ins w:id="910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dzirdēt</w:t>
            </w:r>
          </w:p>
          <w:p w14:paraId="435E1C15" w14:textId="6C035312" w:rsidR="007F3433" w:rsidRPr="00853CBC" w:rsidRDefault="007F3433" w:rsidP="00DA31E6">
            <w:pPr>
              <w:rPr>
                <w:lang w:val="lv-LV"/>
              </w:rPr>
            </w:pPr>
            <w:ins w:id="911" w:author="Information Services" w:date="2017-05-26T11:03:00Z">
              <w:r>
                <w:rPr>
                  <w:lang w:val="lv-LV"/>
                </w:rPr>
                <w:t>hear</w:t>
              </w:r>
            </w:ins>
          </w:p>
        </w:tc>
        <w:tc>
          <w:tcPr>
            <w:tcW w:w="510" w:type="dxa"/>
            <w:shd w:val="clear" w:color="auto" w:fill="auto"/>
          </w:tcPr>
          <w:p w14:paraId="0C681AB0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920A103" w14:textId="77777777" w:rsidTr="009657E0">
        <w:tc>
          <w:tcPr>
            <w:tcW w:w="1746" w:type="dxa"/>
            <w:shd w:val="clear" w:color="auto" w:fill="auto"/>
          </w:tcPr>
          <w:p w14:paraId="5696CDC0" w14:textId="77777777" w:rsidR="009657E0" w:rsidRDefault="009657E0" w:rsidP="00DA31E6">
            <w:pPr>
              <w:rPr>
                <w:ins w:id="912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ēst</w:t>
            </w:r>
          </w:p>
          <w:p w14:paraId="44A19E96" w14:textId="72603476" w:rsidR="007F3433" w:rsidRPr="00853CBC" w:rsidRDefault="007F3433" w:rsidP="00DA31E6">
            <w:pPr>
              <w:rPr>
                <w:lang w:val="lv-LV"/>
              </w:rPr>
            </w:pPr>
            <w:ins w:id="913" w:author="Information Services" w:date="2017-05-26T11:03:00Z">
              <w:r>
                <w:rPr>
                  <w:lang w:val="lv-LV"/>
                </w:rPr>
                <w:t>eat</w:t>
              </w:r>
            </w:ins>
          </w:p>
        </w:tc>
        <w:tc>
          <w:tcPr>
            <w:tcW w:w="510" w:type="dxa"/>
            <w:shd w:val="clear" w:color="auto" w:fill="auto"/>
          </w:tcPr>
          <w:p w14:paraId="074DA78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A2E7779" w14:textId="77777777" w:rsidTr="009657E0">
        <w:tc>
          <w:tcPr>
            <w:tcW w:w="1746" w:type="dxa"/>
            <w:shd w:val="clear" w:color="auto" w:fill="auto"/>
          </w:tcPr>
          <w:p w14:paraId="6FC97A6A" w14:textId="77777777" w:rsidR="009657E0" w:rsidRDefault="009657E0" w:rsidP="00DA31E6">
            <w:pPr>
              <w:rPr>
                <w:ins w:id="914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gaidīt</w:t>
            </w:r>
          </w:p>
          <w:p w14:paraId="03CDC80F" w14:textId="1F6A35E9" w:rsidR="007F3433" w:rsidRPr="00853CBC" w:rsidRDefault="007F3433" w:rsidP="00DA31E6">
            <w:pPr>
              <w:rPr>
                <w:lang w:val="lv-LV"/>
              </w:rPr>
            </w:pPr>
            <w:ins w:id="915" w:author="Information Services" w:date="2017-05-26T11:03:00Z">
              <w:r>
                <w:rPr>
                  <w:lang w:val="lv-LV"/>
                </w:rPr>
                <w:t>wait</w:t>
              </w:r>
            </w:ins>
          </w:p>
        </w:tc>
        <w:tc>
          <w:tcPr>
            <w:tcW w:w="510" w:type="dxa"/>
            <w:shd w:val="clear" w:color="auto" w:fill="auto"/>
          </w:tcPr>
          <w:p w14:paraId="0880A45F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EF225D5" w14:textId="77777777" w:rsidTr="009657E0">
        <w:tc>
          <w:tcPr>
            <w:tcW w:w="1746" w:type="dxa"/>
            <w:shd w:val="clear" w:color="auto" w:fill="auto"/>
          </w:tcPr>
          <w:p w14:paraId="48A2F9CB" w14:textId="77777777" w:rsidR="009657E0" w:rsidRDefault="009657E0" w:rsidP="00DA31E6">
            <w:pPr>
              <w:rPr>
                <w:ins w:id="916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garšot</w:t>
            </w:r>
          </w:p>
          <w:p w14:paraId="73AA482D" w14:textId="2F55CBE5" w:rsidR="007F3433" w:rsidRPr="00853CBC" w:rsidRDefault="007F3433" w:rsidP="00DA31E6">
            <w:pPr>
              <w:rPr>
                <w:lang w:val="lv-LV"/>
              </w:rPr>
            </w:pPr>
            <w:ins w:id="917" w:author="Information Services" w:date="2017-05-26T11:03:00Z">
              <w:r>
                <w:rPr>
                  <w:lang w:val="lv-LV"/>
                </w:rPr>
                <w:t>taste</w:t>
              </w:r>
            </w:ins>
          </w:p>
        </w:tc>
        <w:tc>
          <w:tcPr>
            <w:tcW w:w="510" w:type="dxa"/>
            <w:shd w:val="clear" w:color="auto" w:fill="auto"/>
          </w:tcPr>
          <w:p w14:paraId="669FE3C7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01BC291" w14:textId="77777777" w:rsidTr="009657E0">
        <w:tc>
          <w:tcPr>
            <w:tcW w:w="1746" w:type="dxa"/>
            <w:shd w:val="clear" w:color="auto" w:fill="auto"/>
          </w:tcPr>
          <w:p w14:paraId="097BE04B" w14:textId="77777777" w:rsidR="009657E0" w:rsidRDefault="009657E0" w:rsidP="00DA31E6">
            <w:pPr>
              <w:rPr>
                <w:ins w:id="918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gribēt</w:t>
            </w:r>
          </w:p>
          <w:p w14:paraId="4AA21C5E" w14:textId="70585763" w:rsidR="007F3433" w:rsidRPr="00853CBC" w:rsidRDefault="007F3433" w:rsidP="00DA31E6">
            <w:pPr>
              <w:rPr>
                <w:lang w:val="lv-LV"/>
              </w:rPr>
            </w:pPr>
            <w:ins w:id="919" w:author="Information Services" w:date="2017-05-26T11:03:00Z">
              <w:r>
                <w:rPr>
                  <w:lang w:val="lv-LV"/>
                </w:rPr>
                <w:t>want</w:t>
              </w:r>
            </w:ins>
          </w:p>
        </w:tc>
        <w:tc>
          <w:tcPr>
            <w:tcW w:w="510" w:type="dxa"/>
            <w:shd w:val="clear" w:color="auto" w:fill="auto"/>
          </w:tcPr>
          <w:p w14:paraId="482720A2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5991C21" w14:textId="77777777" w:rsidTr="009657E0">
        <w:tc>
          <w:tcPr>
            <w:tcW w:w="1746" w:type="dxa"/>
            <w:shd w:val="clear" w:color="auto" w:fill="auto"/>
          </w:tcPr>
          <w:p w14:paraId="4003DEE4" w14:textId="77777777" w:rsidR="009657E0" w:rsidRDefault="009657E0" w:rsidP="00DA31E6">
            <w:pPr>
              <w:rPr>
                <w:ins w:id="920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griezt</w:t>
            </w:r>
          </w:p>
          <w:p w14:paraId="6403F4BD" w14:textId="6F8AB335" w:rsidR="00FC68B9" w:rsidRPr="00853CBC" w:rsidRDefault="00FC68B9" w:rsidP="00DA31E6">
            <w:pPr>
              <w:rPr>
                <w:lang w:val="lv-LV"/>
              </w:rPr>
            </w:pPr>
            <w:ins w:id="921" w:author="Information Services" w:date="2017-05-26T11:03:00Z">
              <w:r>
                <w:rPr>
                  <w:lang w:val="lv-LV"/>
                </w:rPr>
                <w:t>cut</w:t>
              </w:r>
            </w:ins>
          </w:p>
        </w:tc>
        <w:tc>
          <w:tcPr>
            <w:tcW w:w="510" w:type="dxa"/>
            <w:shd w:val="clear" w:color="auto" w:fill="auto"/>
          </w:tcPr>
          <w:p w14:paraId="06D0DC1E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8146D65" w14:textId="77777777" w:rsidTr="009657E0">
        <w:tc>
          <w:tcPr>
            <w:tcW w:w="1746" w:type="dxa"/>
            <w:shd w:val="clear" w:color="auto" w:fill="auto"/>
          </w:tcPr>
          <w:p w14:paraId="3709E50D" w14:textId="77777777" w:rsidR="009657E0" w:rsidRDefault="009657E0" w:rsidP="00DA31E6">
            <w:pPr>
              <w:rPr>
                <w:ins w:id="922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grūst</w:t>
            </w:r>
          </w:p>
          <w:p w14:paraId="2DD8DE6E" w14:textId="11A4F3AD" w:rsidR="00FC68B9" w:rsidRPr="00853CBC" w:rsidRDefault="00FC68B9" w:rsidP="00DA31E6">
            <w:pPr>
              <w:rPr>
                <w:lang w:val="lv-LV"/>
              </w:rPr>
            </w:pPr>
            <w:ins w:id="923" w:author="Information Services" w:date="2017-05-26T11:03:00Z">
              <w:r>
                <w:rPr>
                  <w:lang w:val="lv-LV"/>
                </w:rPr>
                <w:t>push</w:t>
              </w:r>
            </w:ins>
          </w:p>
        </w:tc>
        <w:tc>
          <w:tcPr>
            <w:tcW w:w="510" w:type="dxa"/>
            <w:shd w:val="clear" w:color="auto" w:fill="auto"/>
          </w:tcPr>
          <w:p w14:paraId="73D9DD8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8734EC4" w14:textId="77777777" w:rsidTr="009657E0">
        <w:tc>
          <w:tcPr>
            <w:tcW w:w="1746" w:type="dxa"/>
            <w:shd w:val="clear" w:color="auto" w:fill="auto"/>
          </w:tcPr>
          <w:p w14:paraId="0024E00F" w14:textId="77777777" w:rsidR="009657E0" w:rsidRDefault="009657E0" w:rsidP="00DA31E6">
            <w:pPr>
              <w:rPr>
                <w:ins w:id="924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gulēt</w:t>
            </w:r>
          </w:p>
          <w:p w14:paraId="12B57E28" w14:textId="21B4595F" w:rsidR="00FC68B9" w:rsidRPr="00853CBC" w:rsidRDefault="00FC68B9" w:rsidP="00DA31E6">
            <w:pPr>
              <w:rPr>
                <w:lang w:val="lv-LV"/>
              </w:rPr>
            </w:pPr>
            <w:ins w:id="925" w:author="Information Services" w:date="2017-05-26T11:03:00Z">
              <w:r>
                <w:rPr>
                  <w:lang w:val="lv-LV"/>
                </w:rPr>
                <w:t>sleep</w:t>
              </w:r>
            </w:ins>
          </w:p>
        </w:tc>
        <w:tc>
          <w:tcPr>
            <w:tcW w:w="510" w:type="dxa"/>
            <w:shd w:val="clear" w:color="auto" w:fill="auto"/>
          </w:tcPr>
          <w:p w14:paraId="57B57C6D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715B919" w14:textId="77777777" w:rsidTr="009657E0">
        <w:tc>
          <w:tcPr>
            <w:tcW w:w="1746" w:type="dxa"/>
            <w:shd w:val="clear" w:color="auto" w:fill="auto"/>
          </w:tcPr>
          <w:p w14:paraId="1ED554A7" w14:textId="77777777" w:rsidR="009657E0" w:rsidRDefault="009657E0" w:rsidP="00DA31E6">
            <w:pPr>
              <w:rPr>
                <w:ins w:id="926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ģērbties</w:t>
            </w:r>
          </w:p>
          <w:p w14:paraId="2AA1A7FF" w14:textId="791D42F0" w:rsidR="00FC68B9" w:rsidRPr="00853CBC" w:rsidRDefault="00FC68B9" w:rsidP="00DA31E6">
            <w:pPr>
              <w:rPr>
                <w:lang w:val="lv-LV"/>
              </w:rPr>
            </w:pPr>
            <w:ins w:id="927" w:author="Information Services" w:date="2017-05-26T11:03:00Z">
              <w:r>
                <w:rPr>
                  <w:lang w:val="lv-LV"/>
                </w:rPr>
                <w:t>get dressed</w:t>
              </w:r>
            </w:ins>
          </w:p>
        </w:tc>
        <w:tc>
          <w:tcPr>
            <w:tcW w:w="510" w:type="dxa"/>
            <w:shd w:val="clear" w:color="auto" w:fill="auto"/>
          </w:tcPr>
          <w:p w14:paraId="16B69F9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5A1C463" w14:textId="77777777" w:rsidTr="009657E0">
        <w:tc>
          <w:tcPr>
            <w:tcW w:w="1746" w:type="dxa"/>
            <w:shd w:val="clear" w:color="auto" w:fill="auto"/>
          </w:tcPr>
          <w:p w14:paraId="729DDAD5" w14:textId="77777777" w:rsidR="009657E0" w:rsidRDefault="009657E0" w:rsidP="00DA31E6">
            <w:pPr>
              <w:rPr>
                <w:ins w:id="928" w:author="Information Services" w:date="2017-05-26T11:03:00Z"/>
                <w:lang w:val="lv-LV"/>
              </w:rPr>
            </w:pPr>
            <w:r w:rsidRPr="00853CBC">
              <w:rPr>
                <w:lang w:val="lv-LV"/>
              </w:rPr>
              <w:t>iet</w:t>
            </w:r>
          </w:p>
          <w:p w14:paraId="36CE4DA5" w14:textId="4816D4D0" w:rsidR="00FC68B9" w:rsidRPr="00853CBC" w:rsidRDefault="006A42DF" w:rsidP="00DA31E6">
            <w:pPr>
              <w:rPr>
                <w:lang w:val="lv-LV"/>
              </w:rPr>
            </w:pPr>
            <w:ins w:id="929" w:author="Information Services" w:date="2017-05-26T11:03:00Z">
              <w:r>
                <w:rPr>
                  <w:lang w:val="lv-LV"/>
                </w:rPr>
                <w:t>go (</w:t>
              </w:r>
            </w:ins>
            <w:ins w:id="930" w:author="Information Services" w:date="2017-05-26T11:11:00Z">
              <w:r>
                <w:rPr>
                  <w:lang w:val="lv-LV"/>
                </w:rPr>
                <w:t>on foot</w:t>
              </w:r>
            </w:ins>
            <w:ins w:id="931" w:author="Information Services" w:date="2017-05-26T11:03:00Z">
              <w:r>
                <w:rPr>
                  <w:lang w:val="lv-LV"/>
                </w:rPr>
                <w:t>)</w:t>
              </w:r>
            </w:ins>
          </w:p>
        </w:tc>
        <w:tc>
          <w:tcPr>
            <w:tcW w:w="510" w:type="dxa"/>
            <w:shd w:val="clear" w:color="auto" w:fill="auto"/>
          </w:tcPr>
          <w:p w14:paraId="23858DE8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8D14750" w14:textId="77777777" w:rsidTr="009657E0">
        <w:tc>
          <w:tcPr>
            <w:tcW w:w="1746" w:type="dxa"/>
            <w:shd w:val="clear" w:color="auto" w:fill="auto"/>
          </w:tcPr>
          <w:p w14:paraId="53E5271D" w14:textId="77777777" w:rsidR="009657E0" w:rsidRDefault="009657E0" w:rsidP="00DA31E6">
            <w:pPr>
              <w:rPr>
                <w:ins w:id="932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kakāt</w:t>
            </w:r>
          </w:p>
          <w:p w14:paraId="095015E9" w14:textId="191A792D" w:rsidR="00FC68B9" w:rsidRPr="00853CBC" w:rsidRDefault="00FC68B9" w:rsidP="00DA31E6">
            <w:pPr>
              <w:rPr>
                <w:lang w:val="lv-LV"/>
              </w:rPr>
            </w:pPr>
            <w:ins w:id="933" w:author="Information Services" w:date="2017-05-26T11:04:00Z">
              <w:r>
                <w:rPr>
                  <w:lang w:val="lv-LV"/>
                </w:rPr>
                <w:t>poop</w:t>
              </w:r>
            </w:ins>
          </w:p>
        </w:tc>
        <w:tc>
          <w:tcPr>
            <w:tcW w:w="510" w:type="dxa"/>
            <w:shd w:val="clear" w:color="auto" w:fill="auto"/>
          </w:tcPr>
          <w:p w14:paraId="606549E9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53B7525" w14:textId="77777777" w:rsidTr="009657E0">
        <w:tc>
          <w:tcPr>
            <w:tcW w:w="1746" w:type="dxa"/>
            <w:shd w:val="clear" w:color="auto" w:fill="auto"/>
          </w:tcPr>
          <w:p w14:paraId="27A76D92" w14:textId="77777777" w:rsidR="009657E0" w:rsidRDefault="009657E0" w:rsidP="00DA31E6">
            <w:pPr>
              <w:rPr>
                <w:ins w:id="934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kāpt</w:t>
            </w:r>
          </w:p>
          <w:p w14:paraId="7FA98F77" w14:textId="5D2332AF" w:rsidR="00FC68B9" w:rsidRPr="00853CBC" w:rsidRDefault="00FC68B9" w:rsidP="00DA31E6">
            <w:pPr>
              <w:rPr>
                <w:lang w:val="lv-LV"/>
              </w:rPr>
            </w:pPr>
            <w:ins w:id="935" w:author="Information Services" w:date="2017-05-26T11:04:00Z">
              <w:r>
                <w:rPr>
                  <w:lang w:val="lv-LV"/>
                </w:rPr>
                <w:t>climb</w:t>
              </w:r>
            </w:ins>
          </w:p>
        </w:tc>
        <w:tc>
          <w:tcPr>
            <w:tcW w:w="510" w:type="dxa"/>
            <w:shd w:val="clear" w:color="auto" w:fill="auto"/>
          </w:tcPr>
          <w:p w14:paraId="26F1CC68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00A30F3" w14:textId="77777777" w:rsidTr="009657E0">
        <w:tc>
          <w:tcPr>
            <w:tcW w:w="1746" w:type="dxa"/>
            <w:shd w:val="clear" w:color="auto" w:fill="auto"/>
          </w:tcPr>
          <w:p w14:paraId="2A5C49B4" w14:textId="77777777" w:rsidR="009657E0" w:rsidRDefault="009657E0" w:rsidP="00DA31E6">
            <w:pPr>
              <w:rPr>
                <w:ins w:id="936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klausīties</w:t>
            </w:r>
          </w:p>
          <w:p w14:paraId="7509CB3A" w14:textId="318447F9" w:rsidR="00FC68B9" w:rsidRPr="00853CBC" w:rsidRDefault="00FC68B9" w:rsidP="00DA31E6">
            <w:pPr>
              <w:rPr>
                <w:lang w:val="lv-LV"/>
              </w:rPr>
            </w:pPr>
            <w:ins w:id="937" w:author="Information Services" w:date="2017-05-26T11:04:00Z">
              <w:r>
                <w:rPr>
                  <w:lang w:val="lv-LV"/>
                </w:rPr>
                <w:t>listen</w:t>
              </w:r>
            </w:ins>
          </w:p>
        </w:tc>
        <w:tc>
          <w:tcPr>
            <w:tcW w:w="510" w:type="dxa"/>
            <w:shd w:val="clear" w:color="auto" w:fill="auto"/>
          </w:tcPr>
          <w:p w14:paraId="13C6788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4AAFCA4" w14:textId="77777777" w:rsidTr="009657E0">
        <w:tc>
          <w:tcPr>
            <w:tcW w:w="1746" w:type="dxa"/>
            <w:shd w:val="clear" w:color="auto" w:fill="auto"/>
          </w:tcPr>
          <w:p w14:paraId="3AC9DD2B" w14:textId="77777777" w:rsidR="009657E0" w:rsidRDefault="009657E0" w:rsidP="00DA31E6">
            <w:pPr>
              <w:rPr>
                <w:ins w:id="938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klauvēt</w:t>
            </w:r>
          </w:p>
          <w:p w14:paraId="6204C1AD" w14:textId="6D369FEC" w:rsidR="00FC68B9" w:rsidRPr="00853CBC" w:rsidRDefault="00FC68B9" w:rsidP="00DA31E6">
            <w:pPr>
              <w:rPr>
                <w:lang w:val="lv-LV"/>
              </w:rPr>
            </w:pPr>
            <w:ins w:id="939" w:author="Information Services" w:date="2017-05-26T11:04:00Z">
              <w:r>
                <w:rPr>
                  <w:lang w:val="lv-LV"/>
                </w:rPr>
                <w:t>knock</w:t>
              </w:r>
            </w:ins>
          </w:p>
        </w:tc>
        <w:tc>
          <w:tcPr>
            <w:tcW w:w="510" w:type="dxa"/>
            <w:shd w:val="clear" w:color="auto" w:fill="auto"/>
          </w:tcPr>
          <w:p w14:paraId="6B86FD29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73ADEA1" w14:textId="77777777" w:rsidTr="009657E0">
        <w:tc>
          <w:tcPr>
            <w:tcW w:w="1746" w:type="dxa"/>
            <w:shd w:val="clear" w:color="auto" w:fill="auto"/>
          </w:tcPr>
          <w:p w14:paraId="63A210C0" w14:textId="77777777" w:rsidR="009657E0" w:rsidRDefault="009657E0" w:rsidP="00DA31E6">
            <w:pPr>
              <w:rPr>
                <w:ins w:id="940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kliegt</w:t>
            </w:r>
          </w:p>
          <w:p w14:paraId="1EAAE50A" w14:textId="5B6984DE" w:rsidR="00FC68B9" w:rsidRPr="00853CBC" w:rsidRDefault="00FC68B9" w:rsidP="00DA31E6">
            <w:pPr>
              <w:rPr>
                <w:lang w:val="lv-LV"/>
              </w:rPr>
            </w:pPr>
            <w:ins w:id="941" w:author="Information Services" w:date="2017-05-26T11:04:00Z">
              <w:r>
                <w:rPr>
                  <w:lang w:val="lv-LV"/>
                </w:rPr>
                <w:t>scream</w:t>
              </w:r>
            </w:ins>
          </w:p>
        </w:tc>
        <w:tc>
          <w:tcPr>
            <w:tcW w:w="510" w:type="dxa"/>
            <w:shd w:val="clear" w:color="auto" w:fill="auto"/>
          </w:tcPr>
          <w:p w14:paraId="1D2172B9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5E25A84" w14:textId="77777777" w:rsidTr="009657E0">
        <w:tc>
          <w:tcPr>
            <w:tcW w:w="1746" w:type="dxa"/>
            <w:shd w:val="clear" w:color="auto" w:fill="auto"/>
          </w:tcPr>
          <w:p w14:paraId="7A1B20CC" w14:textId="77777777" w:rsidR="009657E0" w:rsidRDefault="009657E0" w:rsidP="00DA31E6">
            <w:pPr>
              <w:rPr>
                <w:ins w:id="942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lastRenderedPageBreak/>
              <w:t>kniebt</w:t>
            </w:r>
          </w:p>
          <w:p w14:paraId="187B7B8A" w14:textId="7DC61E61" w:rsidR="00FC68B9" w:rsidRPr="00853CBC" w:rsidRDefault="00FC68B9" w:rsidP="00DA31E6">
            <w:pPr>
              <w:rPr>
                <w:lang w:val="lv-LV"/>
              </w:rPr>
            </w:pPr>
            <w:ins w:id="943" w:author="Information Services" w:date="2017-05-26T11:04:00Z">
              <w:r>
                <w:rPr>
                  <w:lang w:val="lv-LV"/>
                </w:rPr>
                <w:t>pinch</w:t>
              </w:r>
            </w:ins>
          </w:p>
        </w:tc>
        <w:tc>
          <w:tcPr>
            <w:tcW w:w="510" w:type="dxa"/>
            <w:shd w:val="clear" w:color="auto" w:fill="auto"/>
          </w:tcPr>
          <w:p w14:paraId="543F27B0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282BFB5" w14:textId="77777777" w:rsidTr="009657E0">
        <w:tc>
          <w:tcPr>
            <w:tcW w:w="1746" w:type="dxa"/>
            <w:shd w:val="clear" w:color="auto" w:fill="auto"/>
          </w:tcPr>
          <w:p w14:paraId="34885B36" w14:textId="77777777" w:rsidR="009657E0" w:rsidRDefault="009657E0" w:rsidP="00DA31E6">
            <w:pPr>
              <w:rPr>
                <w:ins w:id="944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kost</w:t>
            </w:r>
          </w:p>
          <w:p w14:paraId="27B729AF" w14:textId="6E1FF6B7" w:rsidR="00FC68B9" w:rsidRPr="00853CBC" w:rsidRDefault="00FC68B9" w:rsidP="00DA31E6">
            <w:pPr>
              <w:rPr>
                <w:lang w:val="lv-LV"/>
              </w:rPr>
            </w:pPr>
            <w:ins w:id="945" w:author="Information Services" w:date="2017-05-26T11:04:00Z">
              <w:r>
                <w:rPr>
                  <w:lang w:val="lv-LV"/>
                </w:rPr>
                <w:t>bite</w:t>
              </w:r>
            </w:ins>
          </w:p>
        </w:tc>
        <w:tc>
          <w:tcPr>
            <w:tcW w:w="510" w:type="dxa"/>
            <w:shd w:val="clear" w:color="auto" w:fill="auto"/>
          </w:tcPr>
          <w:p w14:paraId="38C6ED1A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218BA85" w14:textId="77777777" w:rsidTr="009657E0">
        <w:tc>
          <w:tcPr>
            <w:tcW w:w="1746" w:type="dxa"/>
            <w:shd w:val="clear" w:color="auto" w:fill="auto"/>
          </w:tcPr>
          <w:p w14:paraId="5B48AAFD" w14:textId="77777777" w:rsidR="009657E0" w:rsidRDefault="009657E0" w:rsidP="00DA31E6">
            <w:pPr>
              <w:rPr>
                <w:ins w:id="946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krāsot</w:t>
            </w:r>
          </w:p>
          <w:p w14:paraId="2D01649D" w14:textId="0DD483F4" w:rsidR="00FC68B9" w:rsidRPr="00853CBC" w:rsidRDefault="00FC68B9" w:rsidP="00DA31E6">
            <w:pPr>
              <w:rPr>
                <w:lang w:val="lv-LV"/>
              </w:rPr>
            </w:pPr>
            <w:ins w:id="947" w:author="Information Services" w:date="2017-05-26T11:04:00Z">
              <w:r>
                <w:rPr>
                  <w:lang w:val="lv-LV"/>
                </w:rPr>
                <w:t>pain</w:t>
              </w:r>
            </w:ins>
          </w:p>
        </w:tc>
        <w:tc>
          <w:tcPr>
            <w:tcW w:w="510" w:type="dxa"/>
            <w:shd w:val="clear" w:color="auto" w:fill="auto"/>
          </w:tcPr>
          <w:p w14:paraId="297D970E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1AC44B6" w14:textId="77777777" w:rsidTr="009657E0">
        <w:tc>
          <w:tcPr>
            <w:tcW w:w="1746" w:type="dxa"/>
            <w:shd w:val="clear" w:color="auto" w:fill="auto"/>
          </w:tcPr>
          <w:p w14:paraId="2CD6EB87" w14:textId="77777777" w:rsidR="009657E0" w:rsidRDefault="009657E0" w:rsidP="00DA31E6">
            <w:pPr>
              <w:rPr>
                <w:ins w:id="948" w:author="Information Services" w:date="2017-05-26T11:04:00Z"/>
                <w:lang w:val="lv-LV"/>
              </w:rPr>
            </w:pPr>
            <w:r w:rsidRPr="00853CBC">
              <w:rPr>
                <w:lang w:val="lv-LV"/>
              </w:rPr>
              <w:t>krist</w:t>
            </w:r>
          </w:p>
          <w:p w14:paraId="19B85044" w14:textId="4C16633F" w:rsidR="00FC68B9" w:rsidRPr="00853CBC" w:rsidRDefault="00FC68B9" w:rsidP="00DA31E6">
            <w:pPr>
              <w:rPr>
                <w:lang w:val="lv-LV"/>
              </w:rPr>
            </w:pPr>
            <w:ins w:id="949" w:author="Information Services" w:date="2017-05-26T11:04:00Z">
              <w:r>
                <w:rPr>
                  <w:lang w:val="lv-LV"/>
                </w:rPr>
                <w:t>fall</w:t>
              </w:r>
            </w:ins>
          </w:p>
        </w:tc>
        <w:tc>
          <w:tcPr>
            <w:tcW w:w="510" w:type="dxa"/>
            <w:shd w:val="clear" w:color="auto" w:fill="auto"/>
          </w:tcPr>
          <w:p w14:paraId="4EEC1346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9B24C63" w14:textId="77777777" w:rsidTr="009657E0">
        <w:tc>
          <w:tcPr>
            <w:tcW w:w="1746" w:type="dxa"/>
            <w:shd w:val="clear" w:color="auto" w:fill="auto"/>
          </w:tcPr>
          <w:p w14:paraId="11EA537D" w14:textId="77777777" w:rsidR="009657E0" w:rsidRDefault="009657E0" w:rsidP="00DA31E6">
            <w:pPr>
              <w:rPr>
                <w:ins w:id="950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ķert</w:t>
            </w:r>
          </w:p>
          <w:p w14:paraId="58D4E39D" w14:textId="65918F97" w:rsidR="00FC68B9" w:rsidRPr="00853CBC" w:rsidRDefault="00FC68B9" w:rsidP="00DA31E6">
            <w:pPr>
              <w:rPr>
                <w:lang w:val="lv-LV"/>
              </w:rPr>
            </w:pPr>
            <w:ins w:id="951" w:author="Information Services" w:date="2017-05-26T11:05:00Z">
              <w:r>
                <w:rPr>
                  <w:lang w:val="lv-LV"/>
                </w:rPr>
                <w:t>catch</w:t>
              </w:r>
            </w:ins>
          </w:p>
        </w:tc>
        <w:tc>
          <w:tcPr>
            <w:tcW w:w="510" w:type="dxa"/>
            <w:shd w:val="clear" w:color="auto" w:fill="auto"/>
          </w:tcPr>
          <w:p w14:paraId="7A2CF4A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39B8E0D" w14:textId="77777777" w:rsidTr="009657E0">
        <w:tc>
          <w:tcPr>
            <w:tcW w:w="1746" w:type="dxa"/>
            <w:shd w:val="clear" w:color="auto" w:fill="auto"/>
          </w:tcPr>
          <w:p w14:paraId="1C3E8201" w14:textId="77777777" w:rsidR="009657E0" w:rsidRDefault="009657E0" w:rsidP="00DA31E6">
            <w:pPr>
              <w:rPr>
                <w:ins w:id="952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laizīt</w:t>
            </w:r>
          </w:p>
          <w:p w14:paraId="382941EA" w14:textId="250E144A" w:rsidR="00FC68B9" w:rsidRPr="00853CBC" w:rsidRDefault="00FC68B9" w:rsidP="00DA31E6">
            <w:pPr>
              <w:rPr>
                <w:lang w:val="lv-LV"/>
              </w:rPr>
            </w:pPr>
            <w:ins w:id="953" w:author="Information Services" w:date="2017-05-26T11:05:00Z">
              <w:r>
                <w:rPr>
                  <w:lang w:val="lv-LV"/>
                </w:rPr>
                <w:t>lick</w:t>
              </w:r>
            </w:ins>
          </w:p>
        </w:tc>
        <w:tc>
          <w:tcPr>
            <w:tcW w:w="510" w:type="dxa"/>
            <w:shd w:val="clear" w:color="auto" w:fill="auto"/>
          </w:tcPr>
          <w:p w14:paraId="21D2809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E8BEB11" w14:textId="77777777" w:rsidTr="009657E0">
        <w:tc>
          <w:tcPr>
            <w:tcW w:w="1746" w:type="dxa"/>
            <w:shd w:val="clear" w:color="auto" w:fill="auto"/>
          </w:tcPr>
          <w:p w14:paraId="282D3001" w14:textId="77777777" w:rsidR="009657E0" w:rsidRDefault="009657E0" w:rsidP="00DA31E6">
            <w:pPr>
              <w:rPr>
                <w:ins w:id="954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lasīt</w:t>
            </w:r>
          </w:p>
          <w:p w14:paraId="21A54BDC" w14:textId="68975706" w:rsidR="00FC68B9" w:rsidRPr="00853CBC" w:rsidRDefault="00FC68B9" w:rsidP="00DA31E6">
            <w:pPr>
              <w:rPr>
                <w:lang w:val="lv-LV"/>
              </w:rPr>
            </w:pPr>
            <w:ins w:id="955" w:author="Information Services" w:date="2017-05-26T11:05:00Z">
              <w:r>
                <w:rPr>
                  <w:lang w:val="lv-LV"/>
                </w:rPr>
                <w:t>read</w:t>
              </w:r>
            </w:ins>
          </w:p>
        </w:tc>
        <w:tc>
          <w:tcPr>
            <w:tcW w:w="510" w:type="dxa"/>
            <w:shd w:val="clear" w:color="auto" w:fill="auto"/>
          </w:tcPr>
          <w:p w14:paraId="5D5C072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4B0C3AA" w14:textId="77777777" w:rsidTr="009657E0">
        <w:tc>
          <w:tcPr>
            <w:tcW w:w="1746" w:type="dxa"/>
            <w:shd w:val="clear" w:color="auto" w:fill="auto"/>
          </w:tcPr>
          <w:p w14:paraId="10F27805" w14:textId="77777777" w:rsidR="009657E0" w:rsidRDefault="009657E0" w:rsidP="00DA31E6">
            <w:pPr>
              <w:rPr>
                <w:ins w:id="956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lauzt</w:t>
            </w:r>
          </w:p>
          <w:p w14:paraId="48C5BAF9" w14:textId="40F30E70" w:rsidR="00FC68B9" w:rsidRPr="00853CBC" w:rsidRDefault="00FC68B9" w:rsidP="00DA31E6">
            <w:pPr>
              <w:rPr>
                <w:lang w:val="lv-LV"/>
              </w:rPr>
            </w:pPr>
            <w:ins w:id="957" w:author="Information Services" w:date="2017-05-26T11:05:00Z">
              <w:r>
                <w:rPr>
                  <w:lang w:val="lv-LV"/>
                </w:rPr>
                <w:t>break</w:t>
              </w:r>
            </w:ins>
          </w:p>
        </w:tc>
        <w:tc>
          <w:tcPr>
            <w:tcW w:w="510" w:type="dxa"/>
            <w:shd w:val="clear" w:color="auto" w:fill="auto"/>
          </w:tcPr>
          <w:p w14:paraId="64A2CD74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0534440" w14:textId="77777777" w:rsidTr="009657E0">
        <w:tc>
          <w:tcPr>
            <w:tcW w:w="1746" w:type="dxa"/>
            <w:shd w:val="clear" w:color="auto" w:fill="auto"/>
          </w:tcPr>
          <w:p w14:paraId="59153494" w14:textId="77777777" w:rsidR="009657E0" w:rsidRDefault="009657E0" w:rsidP="00DA31E6">
            <w:pPr>
              <w:rPr>
                <w:ins w:id="958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lēkt</w:t>
            </w:r>
          </w:p>
          <w:p w14:paraId="1C4F3983" w14:textId="1D8F096E" w:rsidR="00FC68B9" w:rsidRPr="00853CBC" w:rsidRDefault="00FC68B9" w:rsidP="00DA31E6">
            <w:pPr>
              <w:rPr>
                <w:lang w:val="lv-LV"/>
              </w:rPr>
            </w:pPr>
            <w:ins w:id="959" w:author="Information Services" w:date="2017-05-26T11:05:00Z">
              <w:r>
                <w:rPr>
                  <w:lang w:val="lv-LV"/>
                </w:rPr>
                <w:t>jump</w:t>
              </w:r>
            </w:ins>
          </w:p>
        </w:tc>
        <w:tc>
          <w:tcPr>
            <w:tcW w:w="510" w:type="dxa"/>
            <w:shd w:val="clear" w:color="auto" w:fill="auto"/>
          </w:tcPr>
          <w:p w14:paraId="265E078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A6AD166" w14:textId="77777777" w:rsidTr="009657E0">
        <w:tc>
          <w:tcPr>
            <w:tcW w:w="1746" w:type="dxa"/>
            <w:shd w:val="clear" w:color="auto" w:fill="auto"/>
          </w:tcPr>
          <w:p w14:paraId="13697783" w14:textId="77777777" w:rsidR="009657E0" w:rsidRDefault="009657E0" w:rsidP="00DA31E6">
            <w:pPr>
              <w:rPr>
                <w:ins w:id="960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lidot</w:t>
            </w:r>
          </w:p>
          <w:p w14:paraId="156DF0F1" w14:textId="501A990E" w:rsidR="00FC68B9" w:rsidRPr="00853CBC" w:rsidRDefault="00FC68B9" w:rsidP="00DA31E6">
            <w:pPr>
              <w:rPr>
                <w:lang w:val="lv-LV"/>
              </w:rPr>
            </w:pPr>
            <w:ins w:id="961" w:author="Information Services" w:date="2017-05-26T11:05:00Z">
              <w:r>
                <w:rPr>
                  <w:lang w:val="lv-LV"/>
                </w:rPr>
                <w:t>fly</w:t>
              </w:r>
            </w:ins>
          </w:p>
        </w:tc>
        <w:tc>
          <w:tcPr>
            <w:tcW w:w="510" w:type="dxa"/>
            <w:shd w:val="clear" w:color="auto" w:fill="auto"/>
          </w:tcPr>
          <w:p w14:paraId="35C10F0A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227F5C5" w14:textId="77777777" w:rsidTr="009657E0">
        <w:tc>
          <w:tcPr>
            <w:tcW w:w="1746" w:type="dxa"/>
            <w:shd w:val="clear" w:color="auto" w:fill="auto"/>
          </w:tcPr>
          <w:p w14:paraId="276E9E55" w14:textId="77777777" w:rsidR="009657E0" w:rsidRDefault="009657E0" w:rsidP="00DA31E6">
            <w:pPr>
              <w:rPr>
                <w:ins w:id="962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liet</w:t>
            </w:r>
          </w:p>
          <w:p w14:paraId="7EF00F24" w14:textId="59BCDA1A" w:rsidR="00FC68B9" w:rsidRPr="00853CBC" w:rsidRDefault="00FC68B9" w:rsidP="00DA31E6">
            <w:pPr>
              <w:rPr>
                <w:lang w:val="lv-LV"/>
              </w:rPr>
            </w:pPr>
            <w:ins w:id="963" w:author="Information Services" w:date="2017-05-26T11:05:00Z">
              <w:r>
                <w:rPr>
                  <w:lang w:val="lv-LV"/>
                </w:rPr>
                <w:t>pour</w:t>
              </w:r>
            </w:ins>
          </w:p>
        </w:tc>
        <w:tc>
          <w:tcPr>
            <w:tcW w:w="510" w:type="dxa"/>
            <w:shd w:val="clear" w:color="auto" w:fill="auto"/>
          </w:tcPr>
          <w:p w14:paraId="5A81D728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BEE3AF2" w14:textId="77777777" w:rsidTr="009657E0">
        <w:tc>
          <w:tcPr>
            <w:tcW w:w="1746" w:type="dxa"/>
            <w:shd w:val="clear" w:color="auto" w:fill="auto"/>
          </w:tcPr>
          <w:p w14:paraId="343D2D84" w14:textId="77777777" w:rsidR="009657E0" w:rsidRDefault="009657E0" w:rsidP="00DA31E6">
            <w:pPr>
              <w:rPr>
                <w:ins w:id="964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likt</w:t>
            </w:r>
          </w:p>
          <w:p w14:paraId="120C510C" w14:textId="2A07FC98" w:rsidR="00FC68B9" w:rsidRPr="00853CBC" w:rsidRDefault="00FC68B9" w:rsidP="00DA31E6">
            <w:pPr>
              <w:rPr>
                <w:lang w:val="lv-LV"/>
              </w:rPr>
            </w:pPr>
            <w:ins w:id="965" w:author="Information Services" w:date="2017-05-26T11:05:00Z">
              <w:r>
                <w:rPr>
                  <w:lang w:val="lv-LV"/>
                </w:rPr>
                <w:t>put</w:t>
              </w:r>
            </w:ins>
          </w:p>
        </w:tc>
        <w:tc>
          <w:tcPr>
            <w:tcW w:w="510" w:type="dxa"/>
            <w:shd w:val="clear" w:color="auto" w:fill="auto"/>
          </w:tcPr>
          <w:p w14:paraId="7D8E01F6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E6A0178" w14:textId="77777777" w:rsidTr="009657E0">
        <w:tc>
          <w:tcPr>
            <w:tcW w:w="1746" w:type="dxa"/>
            <w:shd w:val="clear" w:color="auto" w:fill="auto"/>
          </w:tcPr>
          <w:p w14:paraId="0F720C51" w14:textId="77777777" w:rsidR="009657E0" w:rsidRDefault="009657E0" w:rsidP="00DA31E6">
            <w:pPr>
              <w:rPr>
                <w:ins w:id="966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mazgāt</w:t>
            </w:r>
          </w:p>
          <w:p w14:paraId="0D582411" w14:textId="254F42A3" w:rsidR="00FC68B9" w:rsidRPr="00853CBC" w:rsidRDefault="00FC68B9" w:rsidP="00DA31E6">
            <w:pPr>
              <w:rPr>
                <w:lang w:val="lv-LV"/>
              </w:rPr>
            </w:pPr>
            <w:ins w:id="967" w:author="Information Services" w:date="2017-05-26T11:05:00Z">
              <w:r>
                <w:rPr>
                  <w:lang w:val="lv-LV"/>
                </w:rPr>
                <w:t>wash</w:t>
              </w:r>
            </w:ins>
          </w:p>
        </w:tc>
        <w:tc>
          <w:tcPr>
            <w:tcW w:w="510" w:type="dxa"/>
            <w:shd w:val="clear" w:color="auto" w:fill="auto"/>
          </w:tcPr>
          <w:p w14:paraId="096C64F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2EF2146" w14:textId="77777777" w:rsidTr="009657E0">
        <w:tc>
          <w:tcPr>
            <w:tcW w:w="1746" w:type="dxa"/>
            <w:shd w:val="clear" w:color="auto" w:fill="auto"/>
          </w:tcPr>
          <w:p w14:paraId="6CBC3E6E" w14:textId="77777777" w:rsidR="009657E0" w:rsidRDefault="009657E0" w:rsidP="00DA31E6">
            <w:pPr>
              <w:rPr>
                <w:ins w:id="968" w:author="Information Services" w:date="2017-05-26T11:05:00Z"/>
                <w:lang w:val="lv-LV"/>
              </w:rPr>
            </w:pPr>
            <w:r w:rsidRPr="00853CBC">
              <w:rPr>
                <w:lang w:val="lv-LV"/>
              </w:rPr>
              <w:t>mazgāties</w:t>
            </w:r>
          </w:p>
          <w:p w14:paraId="63C712BC" w14:textId="0CB3EC4A" w:rsidR="00FC68B9" w:rsidRPr="00853CBC" w:rsidRDefault="00FC68B9" w:rsidP="00DA31E6">
            <w:pPr>
              <w:rPr>
                <w:lang w:val="lv-LV"/>
              </w:rPr>
            </w:pPr>
            <w:ins w:id="969" w:author="Information Services" w:date="2017-05-26T11:05:00Z">
              <w:r>
                <w:rPr>
                  <w:lang w:val="lv-LV"/>
                </w:rPr>
                <w:t>wash oneself</w:t>
              </w:r>
            </w:ins>
          </w:p>
        </w:tc>
        <w:tc>
          <w:tcPr>
            <w:tcW w:w="510" w:type="dxa"/>
            <w:shd w:val="clear" w:color="auto" w:fill="auto"/>
          </w:tcPr>
          <w:p w14:paraId="6726B4B3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B489C57" w14:textId="77777777" w:rsidTr="009657E0">
        <w:tc>
          <w:tcPr>
            <w:tcW w:w="1746" w:type="dxa"/>
            <w:shd w:val="clear" w:color="auto" w:fill="auto"/>
          </w:tcPr>
          <w:p w14:paraId="6D7C7CC4" w14:textId="77777777" w:rsidR="009657E0" w:rsidRDefault="009657E0" w:rsidP="00DA31E6">
            <w:pPr>
              <w:rPr>
                <w:ins w:id="970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meklēt</w:t>
            </w:r>
          </w:p>
          <w:p w14:paraId="3ADC6A00" w14:textId="5BCB59A5" w:rsidR="00FC68B9" w:rsidRPr="00853CBC" w:rsidRDefault="00FC68B9" w:rsidP="00DA31E6">
            <w:pPr>
              <w:rPr>
                <w:lang w:val="lv-LV"/>
              </w:rPr>
            </w:pPr>
            <w:ins w:id="971" w:author="Information Services" w:date="2017-05-26T11:06:00Z">
              <w:r>
                <w:rPr>
                  <w:lang w:val="lv-LV"/>
                </w:rPr>
                <w:t>search</w:t>
              </w:r>
            </w:ins>
          </w:p>
        </w:tc>
        <w:tc>
          <w:tcPr>
            <w:tcW w:w="510" w:type="dxa"/>
            <w:shd w:val="clear" w:color="auto" w:fill="auto"/>
          </w:tcPr>
          <w:p w14:paraId="34DB473C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8F66FC0" w14:textId="77777777" w:rsidTr="009657E0">
        <w:tc>
          <w:tcPr>
            <w:tcW w:w="1746" w:type="dxa"/>
            <w:shd w:val="clear" w:color="auto" w:fill="auto"/>
          </w:tcPr>
          <w:p w14:paraId="233B0541" w14:textId="77777777" w:rsidR="009657E0" w:rsidRDefault="009657E0" w:rsidP="00DA31E6">
            <w:pPr>
              <w:rPr>
                <w:ins w:id="972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mest</w:t>
            </w:r>
          </w:p>
          <w:p w14:paraId="0BA2A3C1" w14:textId="2A456130" w:rsidR="00FC68B9" w:rsidRPr="00853CBC" w:rsidRDefault="00FC68B9" w:rsidP="00DA31E6">
            <w:pPr>
              <w:rPr>
                <w:lang w:val="lv-LV"/>
              </w:rPr>
            </w:pPr>
            <w:ins w:id="973" w:author="Information Services" w:date="2017-05-26T11:06:00Z">
              <w:r>
                <w:rPr>
                  <w:lang w:val="lv-LV"/>
                </w:rPr>
                <w:t>throw</w:t>
              </w:r>
            </w:ins>
          </w:p>
        </w:tc>
        <w:tc>
          <w:tcPr>
            <w:tcW w:w="510" w:type="dxa"/>
            <w:shd w:val="clear" w:color="auto" w:fill="auto"/>
          </w:tcPr>
          <w:p w14:paraId="7970D709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9F22D10" w14:textId="77777777" w:rsidTr="009657E0">
        <w:tc>
          <w:tcPr>
            <w:tcW w:w="1746" w:type="dxa"/>
            <w:shd w:val="clear" w:color="auto" w:fill="auto"/>
          </w:tcPr>
          <w:p w14:paraId="42AE285B" w14:textId="77777777" w:rsidR="009657E0" w:rsidRDefault="009657E0" w:rsidP="00DA31E6">
            <w:pPr>
              <w:rPr>
                <w:ins w:id="974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mīlēt</w:t>
            </w:r>
          </w:p>
          <w:p w14:paraId="2129FFC7" w14:textId="2E4F148F" w:rsidR="00FC68B9" w:rsidRPr="00853CBC" w:rsidRDefault="00FC68B9" w:rsidP="00DA31E6">
            <w:pPr>
              <w:rPr>
                <w:lang w:val="lv-LV"/>
              </w:rPr>
            </w:pPr>
            <w:ins w:id="975" w:author="Information Services" w:date="2017-05-26T11:06:00Z">
              <w:r>
                <w:rPr>
                  <w:lang w:val="lv-LV"/>
                </w:rPr>
                <w:t>love</w:t>
              </w:r>
            </w:ins>
          </w:p>
        </w:tc>
        <w:tc>
          <w:tcPr>
            <w:tcW w:w="510" w:type="dxa"/>
            <w:shd w:val="clear" w:color="auto" w:fill="auto"/>
          </w:tcPr>
          <w:p w14:paraId="634645D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5E945B3" w14:textId="77777777" w:rsidTr="009657E0">
        <w:tc>
          <w:tcPr>
            <w:tcW w:w="1746" w:type="dxa"/>
            <w:shd w:val="clear" w:color="auto" w:fill="auto"/>
          </w:tcPr>
          <w:p w14:paraId="19ED0562" w14:textId="77777777" w:rsidR="009657E0" w:rsidRDefault="009657E0" w:rsidP="00DA31E6">
            <w:pPr>
              <w:rPr>
                <w:ins w:id="976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nest</w:t>
            </w:r>
          </w:p>
          <w:p w14:paraId="7AB77E20" w14:textId="34F442FD" w:rsidR="006A42DF" w:rsidRPr="00853CBC" w:rsidRDefault="006A42DF" w:rsidP="00DA31E6">
            <w:pPr>
              <w:rPr>
                <w:lang w:val="lv-LV"/>
              </w:rPr>
            </w:pPr>
            <w:ins w:id="977" w:author="Information Services" w:date="2017-05-26T11:06:00Z">
              <w:r>
                <w:rPr>
                  <w:lang w:val="lv-LV"/>
                </w:rPr>
                <w:t>carry</w:t>
              </w:r>
            </w:ins>
          </w:p>
        </w:tc>
        <w:tc>
          <w:tcPr>
            <w:tcW w:w="510" w:type="dxa"/>
            <w:shd w:val="clear" w:color="auto" w:fill="auto"/>
          </w:tcPr>
          <w:p w14:paraId="6C6E7E1E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6CED09F" w14:textId="77777777" w:rsidTr="009657E0">
        <w:tc>
          <w:tcPr>
            <w:tcW w:w="1746" w:type="dxa"/>
            <w:shd w:val="clear" w:color="auto" w:fill="auto"/>
          </w:tcPr>
          <w:p w14:paraId="19BABB34" w14:textId="77777777" w:rsidR="009657E0" w:rsidRDefault="009657E0" w:rsidP="00DA31E6">
            <w:pPr>
              <w:rPr>
                <w:ins w:id="978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noķert</w:t>
            </w:r>
          </w:p>
          <w:p w14:paraId="4123C728" w14:textId="302E4975" w:rsidR="006A42DF" w:rsidRPr="00853CBC" w:rsidRDefault="006A42DF" w:rsidP="00DA31E6">
            <w:pPr>
              <w:rPr>
                <w:lang w:val="lv-LV"/>
              </w:rPr>
            </w:pPr>
            <w:ins w:id="979" w:author="Information Services" w:date="2017-05-26T11:06:00Z">
              <w:r>
                <w:rPr>
                  <w:lang w:val="lv-LV"/>
                </w:rPr>
                <w:t>catch/grab</w:t>
              </w:r>
            </w:ins>
          </w:p>
        </w:tc>
        <w:tc>
          <w:tcPr>
            <w:tcW w:w="510" w:type="dxa"/>
            <w:shd w:val="clear" w:color="auto" w:fill="auto"/>
          </w:tcPr>
          <w:p w14:paraId="149C2F49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74E2BED" w14:textId="77777777" w:rsidTr="009657E0">
        <w:tc>
          <w:tcPr>
            <w:tcW w:w="1746" w:type="dxa"/>
            <w:shd w:val="clear" w:color="auto" w:fill="auto"/>
          </w:tcPr>
          <w:p w14:paraId="6D81BCEF" w14:textId="77777777" w:rsidR="009657E0" w:rsidRDefault="009657E0" w:rsidP="00DA31E6">
            <w:pPr>
              <w:rPr>
                <w:ins w:id="980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nolikt</w:t>
            </w:r>
          </w:p>
          <w:p w14:paraId="07263A15" w14:textId="253A0ABF" w:rsidR="006A42DF" w:rsidRPr="00853CBC" w:rsidRDefault="006A42DF" w:rsidP="00DA31E6">
            <w:pPr>
              <w:rPr>
                <w:lang w:val="lv-LV"/>
              </w:rPr>
            </w:pPr>
            <w:ins w:id="981" w:author="Information Services" w:date="2017-05-26T11:06:00Z">
              <w:r>
                <w:rPr>
                  <w:lang w:val="lv-LV"/>
                </w:rPr>
                <w:t>put down</w:t>
              </w:r>
            </w:ins>
          </w:p>
        </w:tc>
        <w:tc>
          <w:tcPr>
            <w:tcW w:w="510" w:type="dxa"/>
            <w:shd w:val="clear" w:color="auto" w:fill="auto"/>
          </w:tcPr>
          <w:p w14:paraId="608EF4B2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EE5CBF9" w14:textId="77777777" w:rsidTr="009657E0">
        <w:tc>
          <w:tcPr>
            <w:tcW w:w="1746" w:type="dxa"/>
            <w:shd w:val="clear" w:color="auto" w:fill="auto"/>
          </w:tcPr>
          <w:p w14:paraId="3EBB06D8" w14:textId="77777777" w:rsidR="009657E0" w:rsidRDefault="009657E0" w:rsidP="00DA31E6">
            <w:pPr>
              <w:rPr>
                <w:ins w:id="982" w:author="Information Services" w:date="2017-05-26T11:06:00Z"/>
                <w:lang w:val="lv-LV"/>
              </w:rPr>
            </w:pPr>
            <w:r w:rsidRPr="00853CBC">
              <w:rPr>
                <w:lang w:val="lv-LV"/>
              </w:rPr>
              <w:t>ņemt</w:t>
            </w:r>
          </w:p>
          <w:p w14:paraId="3CF80614" w14:textId="280274EC" w:rsidR="006A42DF" w:rsidRPr="00853CBC" w:rsidRDefault="006A42DF" w:rsidP="00DA31E6">
            <w:pPr>
              <w:rPr>
                <w:lang w:val="lv-LV"/>
              </w:rPr>
            </w:pPr>
            <w:ins w:id="983" w:author="Information Services" w:date="2017-05-26T11:06:00Z">
              <w:r>
                <w:rPr>
                  <w:lang w:val="lv-LV"/>
                </w:rPr>
                <w:t>take</w:t>
              </w:r>
            </w:ins>
          </w:p>
        </w:tc>
        <w:tc>
          <w:tcPr>
            <w:tcW w:w="510" w:type="dxa"/>
            <w:shd w:val="clear" w:color="auto" w:fill="auto"/>
          </w:tcPr>
          <w:p w14:paraId="120E0516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88D41C7" w14:textId="77777777" w:rsidTr="009657E0">
        <w:tc>
          <w:tcPr>
            <w:tcW w:w="1746" w:type="dxa"/>
            <w:shd w:val="clear" w:color="auto" w:fill="auto"/>
          </w:tcPr>
          <w:p w14:paraId="014C3D28" w14:textId="77777777" w:rsidR="009657E0" w:rsidRDefault="009657E0" w:rsidP="00DA31E6">
            <w:pPr>
              <w:rPr>
                <w:ins w:id="984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palīdzēt</w:t>
            </w:r>
          </w:p>
          <w:p w14:paraId="10CEE507" w14:textId="64D2DC94" w:rsidR="006A42DF" w:rsidRPr="00853CBC" w:rsidRDefault="006A42DF" w:rsidP="00DA31E6">
            <w:pPr>
              <w:rPr>
                <w:lang w:val="lv-LV"/>
              </w:rPr>
            </w:pPr>
            <w:ins w:id="985" w:author="Information Services" w:date="2017-05-26T11:07:00Z">
              <w:r>
                <w:rPr>
                  <w:lang w:val="lv-LV"/>
                </w:rPr>
                <w:t>help</w:t>
              </w:r>
            </w:ins>
          </w:p>
        </w:tc>
        <w:tc>
          <w:tcPr>
            <w:tcW w:w="510" w:type="dxa"/>
            <w:shd w:val="clear" w:color="auto" w:fill="auto"/>
          </w:tcPr>
          <w:p w14:paraId="6C3501A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F20DAD9" w14:textId="77777777" w:rsidTr="009657E0">
        <w:tc>
          <w:tcPr>
            <w:tcW w:w="1746" w:type="dxa"/>
            <w:shd w:val="clear" w:color="auto" w:fill="auto"/>
          </w:tcPr>
          <w:p w14:paraId="08650AB0" w14:textId="77777777" w:rsidR="009657E0" w:rsidRDefault="009657E0" w:rsidP="00DA31E6">
            <w:pPr>
              <w:rPr>
                <w:ins w:id="986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parādīt</w:t>
            </w:r>
          </w:p>
          <w:p w14:paraId="6E214E86" w14:textId="2757B69D" w:rsidR="006A42DF" w:rsidRPr="00853CBC" w:rsidRDefault="006A42DF" w:rsidP="00DA31E6">
            <w:pPr>
              <w:rPr>
                <w:lang w:val="lv-LV"/>
              </w:rPr>
            </w:pPr>
            <w:ins w:id="987" w:author="Information Services" w:date="2017-05-26T11:07:00Z">
              <w:r>
                <w:rPr>
                  <w:lang w:val="lv-LV"/>
                </w:rPr>
                <w:t>show</w:t>
              </w:r>
            </w:ins>
          </w:p>
        </w:tc>
        <w:tc>
          <w:tcPr>
            <w:tcW w:w="510" w:type="dxa"/>
            <w:shd w:val="clear" w:color="auto" w:fill="auto"/>
          </w:tcPr>
          <w:p w14:paraId="0ECE65B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E591326" w14:textId="77777777" w:rsidTr="009657E0">
        <w:tc>
          <w:tcPr>
            <w:tcW w:w="1746" w:type="dxa"/>
            <w:shd w:val="clear" w:color="auto" w:fill="auto"/>
          </w:tcPr>
          <w:p w14:paraId="6B05731C" w14:textId="77777777" w:rsidR="009657E0" w:rsidRDefault="009657E0" w:rsidP="00DA31E6">
            <w:pPr>
              <w:rPr>
                <w:ins w:id="988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patikt</w:t>
            </w:r>
          </w:p>
          <w:p w14:paraId="4A78879B" w14:textId="4B1DDD5A" w:rsidR="006A42DF" w:rsidRPr="00853CBC" w:rsidRDefault="006A42DF" w:rsidP="00DA31E6">
            <w:pPr>
              <w:rPr>
                <w:lang w:val="lv-LV"/>
              </w:rPr>
            </w:pPr>
            <w:ins w:id="989" w:author="Information Services" w:date="2017-05-26T11:07:00Z">
              <w:r>
                <w:rPr>
                  <w:lang w:val="lv-LV"/>
                </w:rPr>
                <w:t>like</w:t>
              </w:r>
            </w:ins>
          </w:p>
        </w:tc>
        <w:tc>
          <w:tcPr>
            <w:tcW w:w="510" w:type="dxa"/>
            <w:shd w:val="clear" w:color="auto" w:fill="auto"/>
          </w:tcPr>
          <w:p w14:paraId="0CF717CF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1CD746F" w14:textId="77777777" w:rsidTr="009657E0">
        <w:tc>
          <w:tcPr>
            <w:tcW w:w="1746" w:type="dxa"/>
            <w:shd w:val="clear" w:color="auto" w:fill="auto"/>
          </w:tcPr>
          <w:p w14:paraId="53C199FD" w14:textId="77777777" w:rsidR="009657E0" w:rsidRDefault="009657E0" w:rsidP="00DA31E6">
            <w:pPr>
              <w:rPr>
                <w:ins w:id="990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lastRenderedPageBreak/>
              <w:t>peldēt</w:t>
            </w:r>
          </w:p>
          <w:p w14:paraId="3A40866D" w14:textId="453D6603" w:rsidR="006A42DF" w:rsidRPr="00853CBC" w:rsidRDefault="006A42DF" w:rsidP="00DA31E6">
            <w:pPr>
              <w:rPr>
                <w:lang w:val="lv-LV"/>
              </w:rPr>
            </w:pPr>
            <w:ins w:id="991" w:author="Information Services" w:date="2017-05-26T11:07:00Z">
              <w:r>
                <w:rPr>
                  <w:lang w:val="lv-LV"/>
                </w:rPr>
                <w:t>swim</w:t>
              </w:r>
            </w:ins>
          </w:p>
        </w:tc>
        <w:tc>
          <w:tcPr>
            <w:tcW w:w="510" w:type="dxa"/>
            <w:shd w:val="clear" w:color="auto" w:fill="auto"/>
          </w:tcPr>
          <w:p w14:paraId="5871D38C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0731A6E" w14:textId="77777777" w:rsidTr="009657E0">
        <w:tc>
          <w:tcPr>
            <w:tcW w:w="1746" w:type="dxa"/>
            <w:shd w:val="clear" w:color="auto" w:fill="auto"/>
          </w:tcPr>
          <w:p w14:paraId="5F7F5888" w14:textId="77777777" w:rsidR="009657E0" w:rsidRDefault="009657E0" w:rsidP="00DA31E6">
            <w:pPr>
              <w:rPr>
                <w:ins w:id="992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pirkt</w:t>
            </w:r>
          </w:p>
          <w:p w14:paraId="61F8803E" w14:textId="33743246" w:rsidR="006A42DF" w:rsidRPr="00853CBC" w:rsidRDefault="006A42DF" w:rsidP="00DA31E6">
            <w:pPr>
              <w:rPr>
                <w:lang w:val="lv-LV"/>
              </w:rPr>
            </w:pPr>
            <w:ins w:id="993" w:author="Information Services" w:date="2017-05-26T11:07:00Z">
              <w:r>
                <w:rPr>
                  <w:lang w:val="lv-LV"/>
                </w:rPr>
                <w:t>buy</w:t>
              </w:r>
            </w:ins>
          </w:p>
        </w:tc>
        <w:tc>
          <w:tcPr>
            <w:tcW w:w="510" w:type="dxa"/>
            <w:shd w:val="clear" w:color="auto" w:fill="auto"/>
          </w:tcPr>
          <w:p w14:paraId="155CB40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287BDD2" w14:textId="77777777" w:rsidTr="009657E0">
        <w:tc>
          <w:tcPr>
            <w:tcW w:w="1746" w:type="dxa"/>
            <w:shd w:val="clear" w:color="auto" w:fill="auto"/>
          </w:tcPr>
          <w:p w14:paraId="25886132" w14:textId="77777777" w:rsidR="009657E0" w:rsidRDefault="009657E0" w:rsidP="00DA31E6">
            <w:pPr>
              <w:rPr>
                <w:ins w:id="994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plēst</w:t>
            </w:r>
          </w:p>
          <w:p w14:paraId="7AC9B60A" w14:textId="7C058E55" w:rsidR="006A42DF" w:rsidRPr="00853CBC" w:rsidRDefault="006A42DF" w:rsidP="00DA31E6">
            <w:pPr>
              <w:rPr>
                <w:lang w:val="lv-LV"/>
              </w:rPr>
            </w:pPr>
            <w:ins w:id="995" w:author="Information Services" w:date="2017-05-26T11:07:00Z">
              <w:r>
                <w:rPr>
                  <w:lang w:val="lv-LV"/>
                </w:rPr>
                <w:t>tear</w:t>
              </w:r>
            </w:ins>
          </w:p>
        </w:tc>
        <w:tc>
          <w:tcPr>
            <w:tcW w:w="510" w:type="dxa"/>
            <w:shd w:val="clear" w:color="auto" w:fill="auto"/>
          </w:tcPr>
          <w:p w14:paraId="275993CC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FDAD92B" w14:textId="77777777" w:rsidTr="009657E0">
        <w:tc>
          <w:tcPr>
            <w:tcW w:w="1746" w:type="dxa"/>
            <w:shd w:val="clear" w:color="auto" w:fill="auto"/>
          </w:tcPr>
          <w:p w14:paraId="7C32448B" w14:textId="77777777" w:rsidR="009657E0" w:rsidRDefault="009657E0" w:rsidP="00DA31E6">
            <w:pPr>
              <w:rPr>
                <w:ins w:id="996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prasīt</w:t>
            </w:r>
          </w:p>
          <w:p w14:paraId="1C89EA6C" w14:textId="2F7C7777" w:rsidR="006A42DF" w:rsidRPr="00853CBC" w:rsidRDefault="006A42DF" w:rsidP="00DA31E6">
            <w:pPr>
              <w:rPr>
                <w:lang w:val="lv-LV"/>
              </w:rPr>
            </w:pPr>
            <w:ins w:id="997" w:author="Information Services" w:date="2017-05-26T11:07:00Z">
              <w:r>
                <w:rPr>
                  <w:lang w:val="lv-LV"/>
                </w:rPr>
                <w:t>ask</w:t>
              </w:r>
            </w:ins>
          </w:p>
        </w:tc>
        <w:tc>
          <w:tcPr>
            <w:tcW w:w="510" w:type="dxa"/>
            <w:shd w:val="clear" w:color="auto" w:fill="auto"/>
          </w:tcPr>
          <w:p w14:paraId="71F2EF7F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A6C3A32" w14:textId="77777777" w:rsidTr="009657E0">
        <w:tc>
          <w:tcPr>
            <w:tcW w:w="1746" w:type="dxa"/>
            <w:shd w:val="clear" w:color="auto" w:fill="auto"/>
          </w:tcPr>
          <w:p w14:paraId="15A71A5B" w14:textId="77777777" w:rsidR="009657E0" w:rsidRDefault="009657E0" w:rsidP="00DA31E6">
            <w:pPr>
              <w:rPr>
                <w:ins w:id="998" w:author="Information Services" w:date="2017-05-26T11:07:00Z"/>
                <w:lang w:val="lv-LV"/>
              </w:rPr>
            </w:pPr>
            <w:r w:rsidRPr="00853CBC">
              <w:rPr>
                <w:lang w:val="lv-LV"/>
              </w:rPr>
              <w:t>pūst</w:t>
            </w:r>
          </w:p>
          <w:p w14:paraId="59CA0E2D" w14:textId="46AABF3E" w:rsidR="006A42DF" w:rsidRPr="00853CBC" w:rsidRDefault="006A42DF" w:rsidP="00DA31E6">
            <w:pPr>
              <w:rPr>
                <w:lang w:val="lv-LV"/>
              </w:rPr>
            </w:pPr>
            <w:ins w:id="999" w:author="Information Services" w:date="2017-05-26T11:07:00Z">
              <w:r>
                <w:rPr>
                  <w:lang w:val="lv-LV"/>
                </w:rPr>
                <w:t>blow</w:t>
              </w:r>
            </w:ins>
          </w:p>
        </w:tc>
        <w:tc>
          <w:tcPr>
            <w:tcW w:w="510" w:type="dxa"/>
            <w:shd w:val="clear" w:color="auto" w:fill="auto"/>
          </w:tcPr>
          <w:p w14:paraId="378EC018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20EE513" w14:textId="77777777" w:rsidTr="009657E0">
        <w:tc>
          <w:tcPr>
            <w:tcW w:w="1746" w:type="dxa"/>
            <w:shd w:val="clear" w:color="auto" w:fill="auto"/>
          </w:tcPr>
          <w:p w14:paraId="1F77917B" w14:textId="77777777" w:rsidR="009657E0" w:rsidRDefault="009657E0" w:rsidP="00DA31E6">
            <w:pPr>
              <w:rPr>
                <w:ins w:id="1000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rādīt</w:t>
            </w:r>
          </w:p>
          <w:p w14:paraId="25019C6F" w14:textId="4914DAFF" w:rsidR="006A42DF" w:rsidRPr="00853CBC" w:rsidRDefault="006A42DF" w:rsidP="00DA31E6">
            <w:pPr>
              <w:rPr>
                <w:lang w:val="lv-LV"/>
              </w:rPr>
            </w:pPr>
            <w:ins w:id="1001" w:author="Information Services" w:date="2017-05-26T11:08:00Z">
              <w:r>
                <w:rPr>
                  <w:lang w:val="lv-LV"/>
                </w:rPr>
                <w:t>show</w:t>
              </w:r>
            </w:ins>
          </w:p>
        </w:tc>
        <w:tc>
          <w:tcPr>
            <w:tcW w:w="510" w:type="dxa"/>
            <w:shd w:val="clear" w:color="auto" w:fill="auto"/>
          </w:tcPr>
          <w:p w14:paraId="49DB0300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C0A97D6" w14:textId="77777777" w:rsidTr="009657E0">
        <w:tc>
          <w:tcPr>
            <w:tcW w:w="1746" w:type="dxa"/>
            <w:shd w:val="clear" w:color="auto" w:fill="auto"/>
          </w:tcPr>
          <w:p w14:paraId="40225522" w14:textId="77777777" w:rsidR="009657E0" w:rsidRDefault="009657E0" w:rsidP="00DA31E6">
            <w:pPr>
              <w:rPr>
                <w:ins w:id="1002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rakstīt</w:t>
            </w:r>
          </w:p>
          <w:p w14:paraId="4076EE15" w14:textId="0028D3CB" w:rsidR="006A42DF" w:rsidRPr="00853CBC" w:rsidRDefault="006A42DF" w:rsidP="00DA31E6">
            <w:pPr>
              <w:rPr>
                <w:lang w:val="lv-LV"/>
              </w:rPr>
            </w:pPr>
            <w:ins w:id="1003" w:author="Information Services" w:date="2017-05-26T11:08:00Z">
              <w:r>
                <w:rPr>
                  <w:lang w:val="lv-LV"/>
                </w:rPr>
                <w:t>write</w:t>
              </w:r>
            </w:ins>
          </w:p>
        </w:tc>
        <w:tc>
          <w:tcPr>
            <w:tcW w:w="510" w:type="dxa"/>
            <w:shd w:val="clear" w:color="auto" w:fill="auto"/>
          </w:tcPr>
          <w:p w14:paraId="2D986FED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1913C5C" w14:textId="77777777" w:rsidTr="009657E0">
        <w:tc>
          <w:tcPr>
            <w:tcW w:w="1746" w:type="dxa"/>
            <w:shd w:val="clear" w:color="auto" w:fill="auto"/>
          </w:tcPr>
          <w:p w14:paraId="3951CF70" w14:textId="77777777" w:rsidR="009657E0" w:rsidRDefault="009657E0" w:rsidP="00DA31E6">
            <w:pPr>
              <w:rPr>
                <w:ins w:id="1004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rakt</w:t>
            </w:r>
          </w:p>
          <w:p w14:paraId="4D6FC42F" w14:textId="128FDA7A" w:rsidR="006A42DF" w:rsidRPr="00853CBC" w:rsidRDefault="006A42DF" w:rsidP="00DA31E6">
            <w:pPr>
              <w:rPr>
                <w:lang w:val="lv-LV"/>
              </w:rPr>
            </w:pPr>
            <w:ins w:id="1005" w:author="Information Services" w:date="2017-05-26T11:08:00Z">
              <w:r>
                <w:rPr>
                  <w:lang w:val="lv-LV"/>
                </w:rPr>
                <w:t>dig</w:t>
              </w:r>
            </w:ins>
          </w:p>
        </w:tc>
        <w:tc>
          <w:tcPr>
            <w:tcW w:w="510" w:type="dxa"/>
            <w:shd w:val="clear" w:color="auto" w:fill="auto"/>
          </w:tcPr>
          <w:p w14:paraId="53C617F0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529DC03" w14:textId="77777777" w:rsidTr="009657E0">
        <w:tc>
          <w:tcPr>
            <w:tcW w:w="1746" w:type="dxa"/>
            <w:shd w:val="clear" w:color="auto" w:fill="auto"/>
          </w:tcPr>
          <w:p w14:paraId="33BD3391" w14:textId="77777777" w:rsidR="009657E0" w:rsidRDefault="009657E0" w:rsidP="00DA31E6">
            <w:pPr>
              <w:rPr>
                <w:ins w:id="1006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rāpot</w:t>
            </w:r>
          </w:p>
          <w:p w14:paraId="6BC57E05" w14:textId="71BEA058" w:rsidR="006A42DF" w:rsidRPr="00853CBC" w:rsidRDefault="006A42DF" w:rsidP="00DA31E6">
            <w:pPr>
              <w:rPr>
                <w:lang w:val="lv-LV"/>
              </w:rPr>
            </w:pPr>
            <w:ins w:id="1007" w:author="Information Services" w:date="2017-05-26T11:08:00Z">
              <w:r>
                <w:rPr>
                  <w:lang w:val="lv-LV"/>
                </w:rPr>
                <w:t>crawl</w:t>
              </w:r>
            </w:ins>
          </w:p>
        </w:tc>
        <w:tc>
          <w:tcPr>
            <w:tcW w:w="510" w:type="dxa"/>
            <w:shd w:val="clear" w:color="auto" w:fill="auto"/>
          </w:tcPr>
          <w:p w14:paraId="1280758A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D60F6CD" w14:textId="77777777" w:rsidTr="009657E0">
        <w:tc>
          <w:tcPr>
            <w:tcW w:w="1746" w:type="dxa"/>
            <w:shd w:val="clear" w:color="auto" w:fill="auto"/>
          </w:tcPr>
          <w:p w14:paraId="391A4D79" w14:textId="77777777" w:rsidR="009657E0" w:rsidRDefault="009657E0" w:rsidP="00DA31E6">
            <w:pPr>
              <w:rPr>
                <w:ins w:id="1008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raudāt</w:t>
            </w:r>
          </w:p>
          <w:p w14:paraId="11EA57BA" w14:textId="411AFE63" w:rsidR="006A42DF" w:rsidRPr="00853CBC" w:rsidRDefault="006A42DF" w:rsidP="00DA31E6">
            <w:pPr>
              <w:rPr>
                <w:lang w:val="lv-LV"/>
              </w:rPr>
            </w:pPr>
            <w:ins w:id="1009" w:author="Information Services" w:date="2017-05-26T11:08:00Z">
              <w:r>
                <w:rPr>
                  <w:lang w:val="lv-LV"/>
                </w:rPr>
                <w:t>cry</w:t>
              </w:r>
            </w:ins>
          </w:p>
        </w:tc>
        <w:tc>
          <w:tcPr>
            <w:tcW w:w="510" w:type="dxa"/>
            <w:shd w:val="clear" w:color="auto" w:fill="auto"/>
          </w:tcPr>
          <w:p w14:paraId="66343EFA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0F5BBC2" w14:textId="77777777" w:rsidTr="009657E0">
        <w:tc>
          <w:tcPr>
            <w:tcW w:w="1746" w:type="dxa"/>
            <w:shd w:val="clear" w:color="auto" w:fill="auto"/>
          </w:tcPr>
          <w:p w14:paraId="439DF73A" w14:textId="77777777" w:rsidR="009657E0" w:rsidRDefault="009657E0" w:rsidP="00DA31E6">
            <w:pPr>
              <w:rPr>
                <w:ins w:id="1010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redzēt</w:t>
            </w:r>
          </w:p>
          <w:p w14:paraId="0BE90B97" w14:textId="1E224F0E" w:rsidR="006A42DF" w:rsidRPr="00853CBC" w:rsidRDefault="006A42DF" w:rsidP="00DA31E6">
            <w:pPr>
              <w:rPr>
                <w:lang w:val="lv-LV"/>
              </w:rPr>
            </w:pPr>
            <w:ins w:id="1011" w:author="Information Services" w:date="2017-05-26T11:08:00Z">
              <w:r>
                <w:rPr>
                  <w:lang w:val="lv-LV"/>
                </w:rPr>
                <w:t>see</w:t>
              </w:r>
            </w:ins>
          </w:p>
        </w:tc>
        <w:tc>
          <w:tcPr>
            <w:tcW w:w="510" w:type="dxa"/>
            <w:shd w:val="clear" w:color="auto" w:fill="auto"/>
          </w:tcPr>
          <w:p w14:paraId="066E4FBD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2E52862" w14:textId="77777777" w:rsidTr="009657E0">
        <w:tc>
          <w:tcPr>
            <w:tcW w:w="1746" w:type="dxa"/>
            <w:shd w:val="clear" w:color="auto" w:fill="auto"/>
          </w:tcPr>
          <w:p w14:paraId="253F7D8A" w14:textId="77777777" w:rsidR="009657E0" w:rsidRDefault="009657E0" w:rsidP="00DA31E6">
            <w:pPr>
              <w:rPr>
                <w:ins w:id="1012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runāt</w:t>
            </w:r>
          </w:p>
          <w:p w14:paraId="7E30E0DB" w14:textId="0FBFEC7B" w:rsidR="006A42DF" w:rsidRPr="00853CBC" w:rsidRDefault="006A42DF" w:rsidP="00DA31E6">
            <w:pPr>
              <w:rPr>
                <w:lang w:val="lv-LV"/>
              </w:rPr>
            </w:pPr>
            <w:ins w:id="1013" w:author="Information Services" w:date="2017-05-26T11:08:00Z">
              <w:r>
                <w:rPr>
                  <w:lang w:val="lv-LV"/>
                </w:rPr>
                <w:t>speak</w:t>
              </w:r>
            </w:ins>
          </w:p>
        </w:tc>
        <w:tc>
          <w:tcPr>
            <w:tcW w:w="510" w:type="dxa"/>
            <w:shd w:val="clear" w:color="auto" w:fill="auto"/>
          </w:tcPr>
          <w:p w14:paraId="342F3A87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143D226" w14:textId="77777777" w:rsidTr="009657E0">
        <w:tc>
          <w:tcPr>
            <w:tcW w:w="1746" w:type="dxa"/>
            <w:shd w:val="clear" w:color="auto" w:fill="auto"/>
          </w:tcPr>
          <w:p w14:paraId="50DFD9E3" w14:textId="77777777" w:rsidR="009657E0" w:rsidRDefault="009657E0" w:rsidP="00DA31E6">
            <w:pPr>
              <w:rPr>
                <w:ins w:id="1014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sāpēt</w:t>
            </w:r>
          </w:p>
          <w:p w14:paraId="7C4AFB2F" w14:textId="36B6C3F0" w:rsidR="006A42DF" w:rsidRPr="00853CBC" w:rsidRDefault="006A42DF" w:rsidP="00DA31E6">
            <w:pPr>
              <w:rPr>
                <w:lang w:val="lv-LV"/>
              </w:rPr>
            </w:pPr>
            <w:ins w:id="1015" w:author="Information Services" w:date="2017-05-26T11:08:00Z">
              <w:r>
                <w:rPr>
                  <w:lang w:val="lv-LV"/>
                </w:rPr>
                <w:t>hurt</w:t>
              </w:r>
            </w:ins>
          </w:p>
        </w:tc>
        <w:tc>
          <w:tcPr>
            <w:tcW w:w="510" w:type="dxa"/>
            <w:shd w:val="clear" w:color="auto" w:fill="auto"/>
          </w:tcPr>
          <w:p w14:paraId="6393342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020C79C" w14:textId="77777777" w:rsidTr="009657E0">
        <w:tc>
          <w:tcPr>
            <w:tcW w:w="1746" w:type="dxa"/>
            <w:shd w:val="clear" w:color="auto" w:fill="auto"/>
          </w:tcPr>
          <w:p w14:paraId="1C87AC4D" w14:textId="77777777" w:rsidR="009657E0" w:rsidRDefault="009657E0" w:rsidP="00DA31E6">
            <w:pPr>
              <w:rPr>
                <w:ins w:id="1016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saukt</w:t>
            </w:r>
          </w:p>
          <w:p w14:paraId="41E1AE75" w14:textId="1BE9BED9" w:rsidR="006A42DF" w:rsidRPr="00853CBC" w:rsidRDefault="006A42DF" w:rsidP="00DA31E6">
            <w:pPr>
              <w:rPr>
                <w:lang w:val="lv-LV"/>
              </w:rPr>
            </w:pPr>
            <w:ins w:id="1017" w:author="Information Services" w:date="2017-05-26T11:08:00Z">
              <w:r>
                <w:rPr>
                  <w:lang w:val="lv-LV"/>
                </w:rPr>
                <w:t>call</w:t>
              </w:r>
            </w:ins>
          </w:p>
        </w:tc>
        <w:tc>
          <w:tcPr>
            <w:tcW w:w="510" w:type="dxa"/>
            <w:shd w:val="clear" w:color="auto" w:fill="auto"/>
          </w:tcPr>
          <w:p w14:paraId="09EE904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68F3AB0" w14:textId="77777777" w:rsidTr="009657E0">
        <w:tc>
          <w:tcPr>
            <w:tcW w:w="1746" w:type="dxa"/>
            <w:shd w:val="clear" w:color="auto" w:fill="auto"/>
          </w:tcPr>
          <w:p w14:paraId="714B3923" w14:textId="77777777" w:rsidR="009657E0" w:rsidRDefault="009657E0" w:rsidP="00DA31E6">
            <w:pPr>
              <w:rPr>
                <w:ins w:id="1018" w:author="Information Services" w:date="2017-05-26T11:08:00Z"/>
                <w:lang w:val="lv-LV"/>
              </w:rPr>
            </w:pPr>
            <w:r w:rsidRPr="00853CBC">
              <w:rPr>
                <w:lang w:val="lv-LV"/>
              </w:rPr>
              <w:t>sēdēt</w:t>
            </w:r>
          </w:p>
          <w:p w14:paraId="249675C7" w14:textId="6DDBD74B" w:rsidR="006A42DF" w:rsidRPr="00853CBC" w:rsidRDefault="006A42DF" w:rsidP="00DA31E6">
            <w:pPr>
              <w:rPr>
                <w:lang w:val="lv-LV"/>
              </w:rPr>
            </w:pPr>
            <w:ins w:id="1019" w:author="Information Services" w:date="2017-05-26T11:08:00Z">
              <w:r>
                <w:rPr>
                  <w:lang w:val="lv-LV"/>
                </w:rPr>
                <w:t>sit</w:t>
              </w:r>
            </w:ins>
          </w:p>
        </w:tc>
        <w:tc>
          <w:tcPr>
            <w:tcW w:w="510" w:type="dxa"/>
            <w:shd w:val="clear" w:color="auto" w:fill="auto"/>
          </w:tcPr>
          <w:p w14:paraId="3B311F6C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4E8E0ED" w14:textId="77777777" w:rsidTr="009657E0">
        <w:tc>
          <w:tcPr>
            <w:tcW w:w="1746" w:type="dxa"/>
            <w:shd w:val="clear" w:color="auto" w:fill="auto"/>
          </w:tcPr>
          <w:p w14:paraId="25DF4186" w14:textId="77777777" w:rsidR="009657E0" w:rsidRDefault="009657E0" w:rsidP="00DA31E6">
            <w:pPr>
              <w:rPr>
                <w:ins w:id="1020" w:author="Information Services" w:date="2017-05-26T11:09:00Z"/>
                <w:lang w:val="lv-LV"/>
              </w:rPr>
            </w:pPr>
            <w:r w:rsidRPr="00853CBC">
              <w:rPr>
                <w:lang w:val="lv-LV"/>
              </w:rPr>
              <w:t>segt</w:t>
            </w:r>
          </w:p>
          <w:p w14:paraId="1FCB6494" w14:textId="00E16D1A" w:rsidR="006A42DF" w:rsidRPr="00853CBC" w:rsidRDefault="006A42DF" w:rsidP="00DA31E6">
            <w:pPr>
              <w:rPr>
                <w:lang w:val="lv-LV"/>
              </w:rPr>
            </w:pPr>
            <w:ins w:id="1021" w:author="Information Services" w:date="2017-05-26T11:09:00Z">
              <w:r>
                <w:rPr>
                  <w:lang w:val="lv-LV"/>
                </w:rPr>
                <w:t>cover</w:t>
              </w:r>
            </w:ins>
          </w:p>
        </w:tc>
        <w:tc>
          <w:tcPr>
            <w:tcW w:w="510" w:type="dxa"/>
            <w:shd w:val="clear" w:color="auto" w:fill="auto"/>
          </w:tcPr>
          <w:p w14:paraId="58DE5828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CB1C244" w14:textId="77777777" w:rsidTr="009657E0">
        <w:tc>
          <w:tcPr>
            <w:tcW w:w="1746" w:type="dxa"/>
            <w:shd w:val="clear" w:color="auto" w:fill="auto"/>
          </w:tcPr>
          <w:p w14:paraId="6323337E" w14:textId="77777777" w:rsidR="009657E0" w:rsidRDefault="009657E0" w:rsidP="00DA31E6">
            <w:pPr>
              <w:rPr>
                <w:ins w:id="1022" w:author="Information Services" w:date="2017-05-26T11:09:00Z"/>
                <w:lang w:val="lv-LV"/>
              </w:rPr>
            </w:pPr>
            <w:r w:rsidRPr="00853CBC">
              <w:rPr>
                <w:lang w:val="lv-LV"/>
              </w:rPr>
              <w:t>sist</w:t>
            </w:r>
          </w:p>
          <w:p w14:paraId="5509E19A" w14:textId="014322FF" w:rsidR="006A42DF" w:rsidRPr="00853CBC" w:rsidRDefault="006A42DF" w:rsidP="00DA31E6">
            <w:pPr>
              <w:rPr>
                <w:lang w:val="lv-LV"/>
              </w:rPr>
            </w:pPr>
            <w:ins w:id="1023" w:author="Information Services" w:date="2017-05-26T11:09:00Z">
              <w:r>
                <w:rPr>
                  <w:lang w:val="lv-LV"/>
                </w:rPr>
                <w:t>beat</w:t>
              </w:r>
            </w:ins>
          </w:p>
        </w:tc>
        <w:tc>
          <w:tcPr>
            <w:tcW w:w="510" w:type="dxa"/>
            <w:shd w:val="clear" w:color="auto" w:fill="auto"/>
          </w:tcPr>
          <w:p w14:paraId="7720B44C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4812A18" w14:textId="77777777" w:rsidTr="009657E0">
        <w:tc>
          <w:tcPr>
            <w:tcW w:w="1746" w:type="dxa"/>
            <w:shd w:val="clear" w:color="auto" w:fill="auto"/>
          </w:tcPr>
          <w:p w14:paraId="775DFB3B" w14:textId="77777777" w:rsidR="009657E0" w:rsidRDefault="009657E0" w:rsidP="00DA31E6">
            <w:pPr>
              <w:rPr>
                <w:ins w:id="1024" w:author="Information Services" w:date="2017-05-26T11:09:00Z"/>
                <w:lang w:val="lv-LV"/>
              </w:rPr>
            </w:pPr>
            <w:r w:rsidRPr="00853CBC">
              <w:rPr>
                <w:lang w:val="lv-LV"/>
              </w:rPr>
              <w:t>sasisties</w:t>
            </w:r>
          </w:p>
          <w:p w14:paraId="0A51727F" w14:textId="6B7BFFA1" w:rsidR="006A42DF" w:rsidRPr="00853CBC" w:rsidRDefault="006A42DF" w:rsidP="00DA31E6">
            <w:pPr>
              <w:rPr>
                <w:lang w:val="lv-LV"/>
              </w:rPr>
            </w:pPr>
            <w:ins w:id="1025" w:author="Information Services" w:date="2017-05-26T11:09:00Z">
              <w:r>
                <w:rPr>
                  <w:lang w:val="lv-LV"/>
                </w:rPr>
                <w:t>to hurt oneself</w:t>
              </w:r>
            </w:ins>
          </w:p>
        </w:tc>
        <w:tc>
          <w:tcPr>
            <w:tcW w:w="510" w:type="dxa"/>
            <w:shd w:val="clear" w:color="auto" w:fill="auto"/>
          </w:tcPr>
          <w:p w14:paraId="71A22563" w14:textId="42782BB0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467DD8C" w14:textId="77777777" w:rsidTr="009657E0">
        <w:tc>
          <w:tcPr>
            <w:tcW w:w="1746" w:type="dxa"/>
            <w:shd w:val="clear" w:color="auto" w:fill="auto"/>
          </w:tcPr>
          <w:p w14:paraId="0F0AA905" w14:textId="77777777" w:rsidR="009657E0" w:rsidRDefault="009657E0" w:rsidP="00DA31E6">
            <w:pPr>
              <w:rPr>
                <w:ins w:id="1026" w:author="Information Services" w:date="2017-05-26T11:09:00Z"/>
                <w:lang w:val="lv-LV"/>
              </w:rPr>
            </w:pPr>
            <w:r w:rsidRPr="00853CBC">
              <w:rPr>
                <w:lang w:val="lv-LV"/>
              </w:rPr>
              <w:t>skart/</w:t>
            </w:r>
            <w:r w:rsidR="00C072E6" w:rsidRPr="00853CBC">
              <w:rPr>
                <w:lang w:val="lv-LV"/>
              </w:rPr>
              <w:t xml:space="preserve"> </w:t>
            </w:r>
            <w:r w:rsidRPr="00853CBC">
              <w:rPr>
                <w:lang w:val="lv-LV"/>
              </w:rPr>
              <w:t>pieskarties</w:t>
            </w:r>
          </w:p>
          <w:p w14:paraId="0A7691E2" w14:textId="2702DD17" w:rsidR="006A42DF" w:rsidRPr="00853CBC" w:rsidRDefault="006A42DF" w:rsidP="00DA31E6">
            <w:pPr>
              <w:rPr>
                <w:lang w:val="lv-LV"/>
              </w:rPr>
            </w:pPr>
            <w:ins w:id="1027" w:author="Information Services" w:date="2017-05-26T11:09:00Z">
              <w:r>
                <w:rPr>
                  <w:lang w:val="lv-LV"/>
                </w:rPr>
                <w:t>touch</w:t>
              </w:r>
            </w:ins>
          </w:p>
        </w:tc>
        <w:tc>
          <w:tcPr>
            <w:tcW w:w="510" w:type="dxa"/>
            <w:shd w:val="clear" w:color="auto" w:fill="auto"/>
          </w:tcPr>
          <w:p w14:paraId="01C74327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271BB55" w14:textId="77777777" w:rsidTr="009657E0">
        <w:tc>
          <w:tcPr>
            <w:tcW w:w="1746" w:type="dxa"/>
            <w:shd w:val="clear" w:color="auto" w:fill="auto"/>
          </w:tcPr>
          <w:p w14:paraId="33E87EA4" w14:textId="77777777" w:rsidR="009657E0" w:rsidRDefault="009657E0" w:rsidP="00DA31E6">
            <w:pPr>
              <w:rPr>
                <w:ins w:id="1028" w:author="Information Services" w:date="2017-05-26T11:09:00Z"/>
                <w:lang w:val="lv-LV"/>
              </w:rPr>
            </w:pPr>
            <w:r w:rsidRPr="00853CBC">
              <w:rPr>
                <w:lang w:val="lv-LV"/>
              </w:rPr>
              <w:t>skatīties</w:t>
            </w:r>
          </w:p>
          <w:p w14:paraId="2FAB2E69" w14:textId="43427C60" w:rsidR="006A42DF" w:rsidRPr="00853CBC" w:rsidRDefault="0062615B" w:rsidP="00DA31E6">
            <w:pPr>
              <w:rPr>
                <w:lang w:val="lv-LV"/>
              </w:rPr>
            </w:pPr>
            <w:ins w:id="1029" w:author="Information Services" w:date="2017-05-26T12:42:00Z">
              <w:r>
                <w:rPr>
                  <w:lang w:val="lv-LV"/>
                </w:rPr>
                <w:t>watch/</w:t>
              </w:r>
            </w:ins>
            <w:ins w:id="1030" w:author="Information Services" w:date="2017-05-26T11:09:00Z">
              <w:r w:rsidR="006A42DF">
                <w:rPr>
                  <w:lang w:val="lv-LV"/>
                </w:rPr>
                <w:t>look</w:t>
              </w:r>
            </w:ins>
          </w:p>
        </w:tc>
        <w:tc>
          <w:tcPr>
            <w:tcW w:w="510" w:type="dxa"/>
            <w:shd w:val="clear" w:color="auto" w:fill="auto"/>
          </w:tcPr>
          <w:p w14:paraId="552047DD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4F367636" w14:textId="77777777" w:rsidTr="009657E0">
        <w:tc>
          <w:tcPr>
            <w:tcW w:w="1746" w:type="dxa"/>
            <w:shd w:val="clear" w:color="auto" w:fill="auto"/>
          </w:tcPr>
          <w:p w14:paraId="6F1B1A0A" w14:textId="77777777" w:rsidR="009657E0" w:rsidRDefault="009657E0" w:rsidP="00DA31E6">
            <w:pPr>
              <w:rPr>
                <w:ins w:id="1031" w:author="Information Services" w:date="2017-05-26T11:09:00Z"/>
                <w:lang w:val="lv-LV"/>
              </w:rPr>
            </w:pPr>
            <w:r w:rsidRPr="00853CBC">
              <w:rPr>
                <w:lang w:val="lv-LV"/>
              </w:rPr>
              <w:t>skriet</w:t>
            </w:r>
          </w:p>
          <w:p w14:paraId="702C81BE" w14:textId="7DC2E88A" w:rsidR="006A42DF" w:rsidRPr="00853CBC" w:rsidRDefault="006A42DF" w:rsidP="00DA31E6">
            <w:pPr>
              <w:rPr>
                <w:lang w:val="lv-LV"/>
              </w:rPr>
            </w:pPr>
            <w:ins w:id="1032" w:author="Information Services" w:date="2017-05-26T11:09:00Z">
              <w:r>
                <w:rPr>
                  <w:lang w:val="lv-LV"/>
                </w:rPr>
                <w:t>run</w:t>
              </w:r>
            </w:ins>
          </w:p>
        </w:tc>
        <w:tc>
          <w:tcPr>
            <w:tcW w:w="510" w:type="dxa"/>
            <w:shd w:val="clear" w:color="auto" w:fill="auto"/>
          </w:tcPr>
          <w:p w14:paraId="767A5C5E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83DC066" w14:textId="77777777" w:rsidTr="009657E0">
        <w:tc>
          <w:tcPr>
            <w:tcW w:w="1746" w:type="dxa"/>
            <w:shd w:val="clear" w:color="auto" w:fill="auto"/>
          </w:tcPr>
          <w:p w14:paraId="2D3340C0" w14:textId="77777777" w:rsidR="009657E0" w:rsidRDefault="009657E0" w:rsidP="00DA31E6">
            <w:pPr>
              <w:rPr>
                <w:ins w:id="1033" w:author="Information Services" w:date="2017-05-26T11:10:00Z"/>
                <w:lang w:val="lv-LV"/>
              </w:rPr>
            </w:pPr>
            <w:r w:rsidRPr="00853CBC">
              <w:rPr>
                <w:lang w:val="lv-LV"/>
              </w:rPr>
              <w:t>slaucīt</w:t>
            </w:r>
          </w:p>
          <w:p w14:paraId="7761DD64" w14:textId="2247BF4C" w:rsidR="006A42DF" w:rsidRPr="00853CBC" w:rsidRDefault="006A42DF" w:rsidP="00DA31E6">
            <w:pPr>
              <w:rPr>
                <w:lang w:val="lv-LV"/>
              </w:rPr>
            </w:pPr>
            <w:ins w:id="1034" w:author="Information Services" w:date="2017-05-26T11:10:00Z">
              <w:r>
                <w:rPr>
                  <w:lang w:val="lv-LV"/>
                </w:rPr>
                <w:t>wipe</w:t>
              </w:r>
            </w:ins>
          </w:p>
        </w:tc>
        <w:tc>
          <w:tcPr>
            <w:tcW w:w="510" w:type="dxa"/>
            <w:shd w:val="clear" w:color="auto" w:fill="auto"/>
          </w:tcPr>
          <w:p w14:paraId="39600087" w14:textId="77777777" w:rsidR="006A42DF" w:rsidRDefault="006A42DF" w:rsidP="00DA31E6">
            <w:pPr>
              <w:rPr>
                <w:ins w:id="1035" w:author="Information Services" w:date="2017-05-26T11:10:00Z"/>
                <w:sz w:val="24"/>
                <w:szCs w:val="24"/>
                <w:lang w:val="lv-LV"/>
              </w:rPr>
            </w:pPr>
          </w:p>
          <w:p w14:paraId="00773520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9D03915" w14:textId="77777777" w:rsidTr="009657E0">
        <w:tc>
          <w:tcPr>
            <w:tcW w:w="1746" w:type="dxa"/>
            <w:shd w:val="clear" w:color="auto" w:fill="auto"/>
          </w:tcPr>
          <w:p w14:paraId="35828D45" w14:textId="77777777" w:rsidR="009657E0" w:rsidRDefault="009657E0" w:rsidP="00DA31E6">
            <w:pPr>
              <w:rPr>
                <w:ins w:id="1036" w:author="Information Services" w:date="2017-05-26T11:10:00Z"/>
                <w:lang w:val="lv-LV"/>
              </w:rPr>
            </w:pPr>
            <w:r w:rsidRPr="00853CBC">
              <w:rPr>
                <w:lang w:val="lv-LV"/>
              </w:rPr>
              <w:t>slēpt/</w:t>
            </w:r>
            <w:r w:rsidR="00C072E6" w:rsidRPr="00853CBC">
              <w:rPr>
                <w:lang w:val="lv-LV"/>
              </w:rPr>
              <w:t xml:space="preserve"> </w:t>
            </w:r>
            <w:r w:rsidRPr="00853CBC">
              <w:rPr>
                <w:lang w:val="lv-LV"/>
              </w:rPr>
              <w:t>slēpties</w:t>
            </w:r>
          </w:p>
          <w:p w14:paraId="740AF699" w14:textId="6C724E8E" w:rsidR="006A42DF" w:rsidRPr="00853CBC" w:rsidRDefault="006A42DF" w:rsidP="00DA31E6">
            <w:pPr>
              <w:rPr>
                <w:lang w:val="lv-LV"/>
              </w:rPr>
            </w:pPr>
            <w:ins w:id="1037" w:author="Information Services" w:date="2017-05-26T11:10:00Z">
              <w:r>
                <w:rPr>
                  <w:lang w:val="lv-LV"/>
                </w:rPr>
                <w:t>hide</w:t>
              </w:r>
            </w:ins>
          </w:p>
        </w:tc>
        <w:tc>
          <w:tcPr>
            <w:tcW w:w="510" w:type="dxa"/>
            <w:shd w:val="clear" w:color="auto" w:fill="auto"/>
          </w:tcPr>
          <w:p w14:paraId="63A34663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7D2CA6F" w14:textId="77777777" w:rsidTr="009657E0">
        <w:tc>
          <w:tcPr>
            <w:tcW w:w="1746" w:type="dxa"/>
            <w:shd w:val="clear" w:color="auto" w:fill="auto"/>
          </w:tcPr>
          <w:p w14:paraId="783C8A27" w14:textId="77777777" w:rsidR="009657E0" w:rsidRDefault="009657E0" w:rsidP="00DA31E6">
            <w:pPr>
              <w:rPr>
                <w:ins w:id="1038" w:author="Information Services" w:date="2017-05-26T11:10:00Z"/>
                <w:lang w:val="lv-LV"/>
              </w:rPr>
            </w:pPr>
            <w:r w:rsidRPr="00853CBC">
              <w:rPr>
                <w:lang w:val="lv-LV"/>
              </w:rPr>
              <w:t>slīdēt</w:t>
            </w:r>
          </w:p>
          <w:p w14:paraId="142A8A70" w14:textId="458D0203" w:rsidR="006A42DF" w:rsidRPr="00853CBC" w:rsidRDefault="006A42DF" w:rsidP="00DA31E6">
            <w:pPr>
              <w:rPr>
                <w:lang w:val="lv-LV"/>
              </w:rPr>
            </w:pPr>
            <w:ins w:id="1039" w:author="Information Services" w:date="2017-05-26T11:10:00Z">
              <w:r>
                <w:rPr>
                  <w:lang w:val="lv-LV"/>
                </w:rPr>
                <w:t>slide</w:t>
              </w:r>
            </w:ins>
          </w:p>
        </w:tc>
        <w:tc>
          <w:tcPr>
            <w:tcW w:w="510" w:type="dxa"/>
            <w:shd w:val="clear" w:color="auto" w:fill="auto"/>
          </w:tcPr>
          <w:p w14:paraId="3F0D99D1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EE48995" w14:textId="77777777" w:rsidTr="009657E0">
        <w:tc>
          <w:tcPr>
            <w:tcW w:w="1746" w:type="dxa"/>
            <w:shd w:val="clear" w:color="auto" w:fill="auto"/>
          </w:tcPr>
          <w:p w14:paraId="4D931311" w14:textId="77777777" w:rsidR="009657E0" w:rsidRDefault="009657E0" w:rsidP="00DA31E6">
            <w:pPr>
              <w:rPr>
                <w:ins w:id="1040" w:author="Information Services" w:date="2017-05-26T11:10:00Z"/>
                <w:lang w:val="lv-LV"/>
              </w:rPr>
            </w:pPr>
            <w:r w:rsidRPr="00853CBC">
              <w:rPr>
                <w:lang w:val="lv-LV"/>
              </w:rPr>
              <w:lastRenderedPageBreak/>
              <w:t>slidot</w:t>
            </w:r>
          </w:p>
          <w:p w14:paraId="3CACC031" w14:textId="1E4F552F" w:rsidR="006A42DF" w:rsidRPr="00853CBC" w:rsidRDefault="006A42DF" w:rsidP="00DA31E6">
            <w:pPr>
              <w:rPr>
                <w:lang w:val="lv-LV"/>
              </w:rPr>
            </w:pPr>
            <w:ins w:id="1041" w:author="Information Services" w:date="2017-05-26T11:10:00Z">
              <w:r>
                <w:rPr>
                  <w:lang w:val="lv-LV"/>
                </w:rPr>
                <w:t>skate</w:t>
              </w:r>
            </w:ins>
          </w:p>
        </w:tc>
        <w:tc>
          <w:tcPr>
            <w:tcW w:w="510" w:type="dxa"/>
            <w:shd w:val="clear" w:color="auto" w:fill="auto"/>
          </w:tcPr>
          <w:p w14:paraId="4A55F6A9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74FEF51" w14:textId="77777777" w:rsidTr="009657E0">
        <w:tc>
          <w:tcPr>
            <w:tcW w:w="1746" w:type="dxa"/>
            <w:shd w:val="clear" w:color="auto" w:fill="auto"/>
          </w:tcPr>
          <w:p w14:paraId="1C0A7E30" w14:textId="77777777" w:rsidR="009657E0" w:rsidRDefault="009657E0" w:rsidP="00DA31E6">
            <w:pPr>
              <w:rPr>
                <w:ins w:id="1042" w:author="Information Services" w:date="2017-05-26T11:10:00Z"/>
                <w:lang w:val="lv-LV"/>
              </w:rPr>
            </w:pPr>
            <w:r w:rsidRPr="00853CBC">
              <w:rPr>
                <w:lang w:val="lv-LV"/>
              </w:rPr>
              <w:t>smaidīt</w:t>
            </w:r>
          </w:p>
          <w:p w14:paraId="007F1151" w14:textId="5997AE82" w:rsidR="006A42DF" w:rsidRPr="00853CBC" w:rsidRDefault="006A42DF" w:rsidP="00DA31E6">
            <w:pPr>
              <w:rPr>
                <w:lang w:val="lv-LV"/>
              </w:rPr>
            </w:pPr>
            <w:ins w:id="1043" w:author="Information Services" w:date="2017-05-26T11:10:00Z">
              <w:r>
                <w:rPr>
                  <w:lang w:val="lv-LV"/>
                </w:rPr>
                <w:t>smile</w:t>
              </w:r>
            </w:ins>
          </w:p>
        </w:tc>
        <w:tc>
          <w:tcPr>
            <w:tcW w:w="510" w:type="dxa"/>
            <w:shd w:val="clear" w:color="auto" w:fill="auto"/>
          </w:tcPr>
          <w:p w14:paraId="25C81164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2E15BEC" w14:textId="77777777" w:rsidTr="009657E0">
        <w:tc>
          <w:tcPr>
            <w:tcW w:w="1746" w:type="dxa"/>
            <w:shd w:val="clear" w:color="auto" w:fill="auto"/>
          </w:tcPr>
          <w:p w14:paraId="2B0E9E79" w14:textId="77777777" w:rsidR="009657E0" w:rsidRDefault="009657E0" w:rsidP="00DA31E6">
            <w:pPr>
              <w:rPr>
                <w:ins w:id="1044" w:author="Information Services" w:date="2017-05-26T11:11:00Z"/>
                <w:lang w:val="lv-LV"/>
              </w:rPr>
            </w:pPr>
            <w:r w:rsidRPr="00853CBC">
              <w:rPr>
                <w:lang w:val="lv-LV"/>
              </w:rPr>
              <w:t>smieties</w:t>
            </w:r>
          </w:p>
          <w:p w14:paraId="209CA811" w14:textId="6AE25B5A" w:rsidR="006A42DF" w:rsidRPr="00853CBC" w:rsidRDefault="006A42DF" w:rsidP="00DA31E6">
            <w:pPr>
              <w:rPr>
                <w:lang w:val="lv-LV"/>
              </w:rPr>
            </w:pPr>
            <w:ins w:id="1045" w:author="Information Services" w:date="2017-05-26T11:11:00Z">
              <w:r>
                <w:rPr>
                  <w:lang w:val="lv-LV"/>
                </w:rPr>
                <w:t>laugh</w:t>
              </w:r>
            </w:ins>
          </w:p>
        </w:tc>
        <w:tc>
          <w:tcPr>
            <w:tcW w:w="510" w:type="dxa"/>
            <w:shd w:val="clear" w:color="auto" w:fill="auto"/>
          </w:tcPr>
          <w:p w14:paraId="34E867C2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F8EB725" w14:textId="77777777" w:rsidTr="009657E0">
        <w:tc>
          <w:tcPr>
            <w:tcW w:w="1746" w:type="dxa"/>
            <w:shd w:val="clear" w:color="auto" w:fill="auto"/>
          </w:tcPr>
          <w:p w14:paraId="2A905825" w14:textId="77777777" w:rsidR="009657E0" w:rsidRPr="00853CBC" w:rsidRDefault="009657E0" w:rsidP="009657E0">
            <w:pPr>
              <w:ind w:left="45"/>
              <w:rPr>
                <w:lang w:val="lv-LV"/>
              </w:rPr>
            </w:pPr>
            <w:r w:rsidRPr="00853CBC">
              <w:rPr>
                <w:lang w:val="lv-LV"/>
              </w:rPr>
              <w:t>spēlēties/</w:t>
            </w:r>
          </w:p>
          <w:p w14:paraId="08D76BE8" w14:textId="77777777" w:rsidR="009657E0" w:rsidRDefault="009657E0" w:rsidP="009657E0">
            <w:pPr>
              <w:rPr>
                <w:ins w:id="1046" w:author="Information Services" w:date="2017-05-26T11:11:00Z"/>
                <w:lang w:val="lv-LV"/>
              </w:rPr>
            </w:pPr>
            <w:r w:rsidRPr="00853CBC">
              <w:rPr>
                <w:lang w:val="lv-LV"/>
              </w:rPr>
              <w:t>rotaļāties</w:t>
            </w:r>
          </w:p>
          <w:p w14:paraId="7E9258B5" w14:textId="4B535F73" w:rsidR="006A42DF" w:rsidRPr="00853CBC" w:rsidRDefault="006A42DF" w:rsidP="009657E0">
            <w:pPr>
              <w:rPr>
                <w:lang w:val="lv-LV"/>
              </w:rPr>
            </w:pPr>
            <w:ins w:id="1047" w:author="Information Services" w:date="2017-05-26T11:11:00Z">
              <w:r>
                <w:rPr>
                  <w:lang w:val="lv-LV"/>
                </w:rPr>
                <w:t>play</w:t>
              </w:r>
            </w:ins>
          </w:p>
        </w:tc>
        <w:tc>
          <w:tcPr>
            <w:tcW w:w="510" w:type="dxa"/>
            <w:shd w:val="clear" w:color="auto" w:fill="auto"/>
          </w:tcPr>
          <w:p w14:paraId="4F620CB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93B8F91" w14:textId="77777777" w:rsidTr="009657E0">
        <w:tc>
          <w:tcPr>
            <w:tcW w:w="1746" w:type="dxa"/>
            <w:shd w:val="clear" w:color="auto" w:fill="auto"/>
          </w:tcPr>
          <w:p w14:paraId="7DF6E082" w14:textId="77777777" w:rsidR="009657E0" w:rsidRDefault="009657E0" w:rsidP="00DA31E6">
            <w:pPr>
              <w:rPr>
                <w:ins w:id="1048" w:author="Information Services" w:date="2017-05-26T11:11:00Z"/>
                <w:lang w:val="lv-LV"/>
              </w:rPr>
            </w:pPr>
            <w:r w:rsidRPr="00853CBC">
              <w:rPr>
                <w:lang w:val="lv-LV"/>
              </w:rPr>
              <w:t>spert</w:t>
            </w:r>
          </w:p>
          <w:p w14:paraId="21151183" w14:textId="030FD4EA" w:rsidR="006A42DF" w:rsidRPr="00853CBC" w:rsidRDefault="006A42DF" w:rsidP="00DA31E6">
            <w:pPr>
              <w:rPr>
                <w:lang w:val="lv-LV"/>
              </w:rPr>
            </w:pPr>
            <w:ins w:id="1049" w:author="Information Services" w:date="2017-05-26T11:11:00Z">
              <w:r>
                <w:rPr>
                  <w:lang w:val="lv-LV"/>
                </w:rPr>
                <w:t>kick</w:t>
              </w:r>
            </w:ins>
          </w:p>
        </w:tc>
        <w:tc>
          <w:tcPr>
            <w:tcW w:w="510" w:type="dxa"/>
            <w:shd w:val="clear" w:color="auto" w:fill="auto"/>
          </w:tcPr>
          <w:p w14:paraId="404D86DC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59C90D23" w14:textId="77777777" w:rsidTr="009657E0">
        <w:tc>
          <w:tcPr>
            <w:tcW w:w="1746" w:type="dxa"/>
            <w:shd w:val="clear" w:color="auto" w:fill="auto"/>
          </w:tcPr>
          <w:p w14:paraId="1167C7E3" w14:textId="77777777" w:rsidR="009657E0" w:rsidRDefault="009657E0" w:rsidP="00DA31E6">
            <w:pPr>
              <w:rPr>
                <w:ins w:id="1050" w:author="Information Services" w:date="2017-05-26T11:11:00Z"/>
                <w:lang w:val="lv-LV"/>
              </w:rPr>
            </w:pPr>
            <w:r w:rsidRPr="00853CBC">
              <w:rPr>
                <w:lang w:val="lv-LV"/>
              </w:rPr>
              <w:t>spļaut</w:t>
            </w:r>
          </w:p>
          <w:p w14:paraId="7CFFB238" w14:textId="556C0FC1" w:rsidR="006A42DF" w:rsidRPr="00853CBC" w:rsidRDefault="006A42DF" w:rsidP="00DA31E6">
            <w:pPr>
              <w:rPr>
                <w:lang w:val="lv-LV"/>
              </w:rPr>
            </w:pPr>
            <w:ins w:id="1051" w:author="Information Services" w:date="2017-05-26T11:11:00Z">
              <w:r>
                <w:rPr>
                  <w:lang w:val="lv-LV"/>
                </w:rPr>
                <w:t>spit</w:t>
              </w:r>
            </w:ins>
          </w:p>
        </w:tc>
        <w:tc>
          <w:tcPr>
            <w:tcW w:w="510" w:type="dxa"/>
            <w:shd w:val="clear" w:color="auto" w:fill="auto"/>
          </w:tcPr>
          <w:p w14:paraId="78651AFB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90DE458" w14:textId="77777777" w:rsidTr="009657E0">
        <w:tc>
          <w:tcPr>
            <w:tcW w:w="1746" w:type="dxa"/>
            <w:shd w:val="clear" w:color="auto" w:fill="auto"/>
          </w:tcPr>
          <w:p w14:paraId="2DA54A1D" w14:textId="77777777" w:rsidR="009657E0" w:rsidRDefault="009657E0" w:rsidP="00DA31E6">
            <w:pPr>
              <w:rPr>
                <w:ins w:id="1052" w:author="Information Services" w:date="2017-05-26T11:11:00Z"/>
                <w:lang w:val="lv-LV"/>
              </w:rPr>
            </w:pPr>
            <w:r w:rsidRPr="00853CBC">
              <w:rPr>
                <w:lang w:val="lv-LV"/>
              </w:rPr>
              <w:t>staigāt</w:t>
            </w:r>
          </w:p>
          <w:p w14:paraId="1109DE98" w14:textId="3918FCB3" w:rsidR="006A42DF" w:rsidRPr="00853CBC" w:rsidRDefault="006A42DF" w:rsidP="00DA31E6">
            <w:pPr>
              <w:rPr>
                <w:lang w:val="lv-LV"/>
              </w:rPr>
            </w:pPr>
            <w:ins w:id="1053" w:author="Information Services" w:date="2017-05-26T11:11:00Z">
              <w:r>
                <w:rPr>
                  <w:lang w:val="lv-LV"/>
                </w:rPr>
                <w:t>walk</w:t>
              </w:r>
            </w:ins>
          </w:p>
        </w:tc>
        <w:tc>
          <w:tcPr>
            <w:tcW w:w="510" w:type="dxa"/>
            <w:shd w:val="clear" w:color="auto" w:fill="auto"/>
          </w:tcPr>
          <w:p w14:paraId="42AD2FC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B5CB744" w14:textId="77777777" w:rsidTr="009657E0">
        <w:tc>
          <w:tcPr>
            <w:tcW w:w="1746" w:type="dxa"/>
            <w:shd w:val="clear" w:color="auto" w:fill="auto"/>
          </w:tcPr>
          <w:p w14:paraId="2EEF05A8" w14:textId="77777777" w:rsidR="009657E0" w:rsidRDefault="009657E0" w:rsidP="00DA31E6">
            <w:pPr>
              <w:rPr>
                <w:ins w:id="1054" w:author="Information Services" w:date="2017-05-26T11:11:00Z"/>
                <w:lang w:val="lv-LV"/>
              </w:rPr>
            </w:pPr>
            <w:r w:rsidRPr="00853CBC">
              <w:rPr>
                <w:lang w:val="lv-LV"/>
              </w:rPr>
              <w:t>stāstīt</w:t>
            </w:r>
          </w:p>
          <w:p w14:paraId="74FDC6A7" w14:textId="22B8CC8F" w:rsidR="006A42DF" w:rsidRPr="00853CBC" w:rsidRDefault="006A42DF" w:rsidP="00DA31E6">
            <w:pPr>
              <w:rPr>
                <w:lang w:val="lv-LV"/>
              </w:rPr>
            </w:pPr>
            <w:ins w:id="1055" w:author="Information Services" w:date="2017-05-26T11:11:00Z">
              <w:r>
                <w:rPr>
                  <w:lang w:val="lv-LV"/>
                </w:rPr>
                <w:t>tell</w:t>
              </w:r>
            </w:ins>
          </w:p>
        </w:tc>
        <w:tc>
          <w:tcPr>
            <w:tcW w:w="510" w:type="dxa"/>
            <w:shd w:val="clear" w:color="auto" w:fill="auto"/>
          </w:tcPr>
          <w:p w14:paraId="46BAE7D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CD5DFD5" w14:textId="77777777" w:rsidTr="009657E0">
        <w:tc>
          <w:tcPr>
            <w:tcW w:w="1746" w:type="dxa"/>
            <w:shd w:val="clear" w:color="auto" w:fill="auto"/>
          </w:tcPr>
          <w:p w14:paraId="268C4B37" w14:textId="77777777" w:rsidR="009657E0" w:rsidRDefault="009657E0" w:rsidP="00DA31E6">
            <w:pPr>
              <w:rPr>
                <w:ins w:id="1056" w:author="Information Services" w:date="2017-05-26T11:12:00Z"/>
                <w:lang w:val="lv-LV"/>
              </w:rPr>
            </w:pPr>
            <w:r w:rsidRPr="00853CBC">
              <w:rPr>
                <w:lang w:val="lv-LV"/>
              </w:rPr>
              <w:t>stāvēt</w:t>
            </w:r>
          </w:p>
          <w:p w14:paraId="7EEF59DB" w14:textId="6F2E3879" w:rsidR="006A42DF" w:rsidRPr="00853CBC" w:rsidRDefault="006A42DF" w:rsidP="00DA31E6">
            <w:pPr>
              <w:rPr>
                <w:lang w:val="lv-LV"/>
              </w:rPr>
            </w:pPr>
            <w:ins w:id="1057" w:author="Information Services" w:date="2017-05-26T11:12:00Z">
              <w:r>
                <w:rPr>
                  <w:lang w:val="lv-LV"/>
                </w:rPr>
                <w:t>stand</w:t>
              </w:r>
            </w:ins>
          </w:p>
        </w:tc>
        <w:tc>
          <w:tcPr>
            <w:tcW w:w="510" w:type="dxa"/>
            <w:shd w:val="clear" w:color="auto" w:fill="auto"/>
          </w:tcPr>
          <w:p w14:paraId="3F57229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79109C6F" w14:textId="77777777" w:rsidTr="009657E0">
        <w:tc>
          <w:tcPr>
            <w:tcW w:w="1746" w:type="dxa"/>
            <w:shd w:val="clear" w:color="auto" w:fill="auto"/>
          </w:tcPr>
          <w:p w14:paraId="5B395C56" w14:textId="77777777" w:rsidR="009657E0" w:rsidRDefault="009657E0" w:rsidP="00DA31E6">
            <w:pPr>
              <w:rPr>
                <w:ins w:id="1058" w:author="Information Services" w:date="2017-05-26T11:12:00Z"/>
                <w:lang w:val="lv-LV"/>
              </w:rPr>
            </w:pPr>
            <w:r w:rsidRPr="00853CBC">
              <w:rPr>
                <w:lang w:val="lv-LV"/>
              </w:rPr>
              <w:t>steigties</w:t>
            </w:r>
          </w:p>
          <w:p w14:paraId="03F8A8FA" w14:textId="42983C1D" w:rsidR="006A42DF" w:rsidRPr="00853CBC" w:rsidRDefault="006A42DF" w:rsidP="00DA31E6">
            <w:pPr>
              <w:rPr>
                <w:lang w:val="lv-LV"/>
              </w:rPr>
            </w:pPr>
            <w:ins w:id="1059" w:author="Information Services" w:date="2017-05-26T11:12:00Z">
              <w:r>
                <w:rPr>
                  <w:lang w:val="lv-LV"/>
                </w:rPr>
                <w:t>hurry</w:t>
              </w:r>
            </w:ins>
          </w:p>
        </w:tc>
        <w:tc>
          <w:tcPr>
            <w:tcW w:w="510" w:type="dxa"/>
            <w:shd w:val="clear" w:color="auto" w:fill="auto"/>
          </w:tcPr>
          <w:p w14:paraId="757733F1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D3654BC" w14:textId="77777777" w:rsidTr="009657E0">
        <w:tc>
          <w:tcPr>
            <w:tcW w:w="1746" w:type="dxa"/>
            <w:shd w:val="clear" w:color="auto" w:fill="auto"/>
          </w:tcPr>
          <w:p w14:paraId="6546FB73" w14:textId="77777777" w:rsidR="009657E0" w:rsidRDefault="009657E0" w:rsidP="00DA31E6">
            <w:pPr>
              <w:rPr>
                <w:ins w:id="1060" w:author="Information Services" w:date="2017-05-26T11:12:00Z"/>
                <w:lang w:val="lv-LV"/>
              </w:rPr>
            </w:pPr>
            <w:r w:rsidRPr="00853CBC">
              <w:rPr>
                <w:lang w:val="lv-LV"/>
              </w:rPr>
              <w:t>strādāt</w:t>
            </w:r>
          </w:p>
          <w:p w14:paraId="0D4E4025" w14:textId="6F295F97" w:rsidR="006A42DF" w:rsidRPr="00853CBC" w:rsidRDefault="006A42DF" w:rsidP="00DA31E6">
            <w:pPr>
              <w:rPr>
                <w:lang w:val="lv-LV"/>
              </w:rPr>
            </w:pPr>
            <w:ins w:id="1061" w:author="Information Services" w:date="2017-05-26T11:12:00Z">
              <w:r>
                <w:rPr>
                  <w:lang w:val="lv-LV"/>
                </w:rPr>
                <w:t>work</w:t>
              </w:r>
            </w:ins>
          </w:p>
        </w:tc>
        <w:tc>
          <w:tcPr>
            <w:tcW w:w="510" w:type="dxa"/>
            <w:shd w:val="clear" w:color="auto" w:fill="auto"/>
          </w:tcPr>
          <w:p w14:paraId="0DFF7BA0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1367552" w14:textId="77777777" w:rsidTr="009657E0">
        <w:tc>
          <w:tcPr>
            <w:tcW w:w="1746" w:type="dxa"/>
            <w:shd w:val="clear" w:color="auto" w:fill="auto"/>
          </w:tcPr>
          <w:p w14:paraId="76EFE2E6" w14:textId="77777777" w:rsidR="009657E0" w:rsidRDefault="009657E0" w:rsidP="00DA31E6">
            <w:pPr>
              <w:rPr>
                <w:ins w:id="1062" w:author="Information Services" w:date="2017-05-26T11:12:00Z"/>
                <w:lang w:val="lv-LV"/>
              </w:rPr>
            </w:pPr>
            <w:r w:rsidRPr="00853CBC">
              <w:rPr>
                <w:lang w:val="lv-LV"/>
              </w:rPr>
              <w:t>sukāt/ķemmēt</w:t>
            </w:r>
          </w:p>
          <w:p w14:paraId="485D7F32" w14:textId="6BE0920E" w:rsidR="00C41BAD" w:rsidRPr="00853CBC" w:rsidRDefault="00C41BAD" w:rsidP="00DA31E6">
            <w:pPr>
              <w:rPr>
                <w:lang w:val="lv-LV"/>
              </w:rPr>
            </w:pPr>
            <w:ins w:id="1063" w:author="Information Services" w:date="2017-05-26T11:12:00Z">
              <w:r>
                <w:rPr>
                  <w:lang w:val="lv-LV"/>
                </w:rPr>
                <w:t>brush</w:t>
              </w:r>
            </w:ins>
          </w:p>
        </w:tc>
        <w:tc>
          <w:tcPr>
            <w:tcW w:w="510" w:type="dxa"/>
            <w:shd w:val="clear" w:color="auto" w:fill="auto"/>
          </w:tcPr>
          <w:p w14:paraId="45E58545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9DE6325" w14:textId="77777777" w:rsidTr="009657E0">
        <w:tc>
          <w:tcPr>
            <w:tcW w:w="1746" w:type="dxa"/>
            <w:shd w:val="clear" w:color="auto" w:fill="auto"/>
          </w:tcPr>
          <w:p w14:paraId="19D02EF7" w14:textId="77777777" w:rsidR="009657E0" w:rsidRDefault="009657E0" w:rsidP="00DA31E6">
            <w:pPr>
              <w:rPr>
                <w:ins w:id="1064" w:author="Information Services" w:date="2017-05-26T11:12:00Z"/>
                <w:lang w:val="lv-LV"/>
              </w:rPr>
            </w:pPr>
            <w:r w:rsidRPr="00853CBC">
              <w:rPr>
                <w:lang w:val="lv-LV"/>
              </w:rPr>
              <w:t>šķaudīt</w:t>
            </w:r>
          </w:p>
          <w:p w14:paraId="713F88AD" w14:textId="62A673A6" w:rsidR="00C41BAD" w:rsidRPr="00853CBC" w:rsidRDefault="00C41BAD" w:rsidP="00DA31E6">
            <w:pPr>
              <w:rPr>
                <w:lang w:val="lv-LV"/>
              </w:rPr>
            </w:pPr>
            <w:ins w:id="1065" w:author="Information Services" w:date="2017-05-26T11:12:00Z">
              <w:r>
                <w:rPr>
                  <w:lang w:val="lv-LV"/>
                </w:rPr>
                <w:t>sneeze</w:t>
              </w:r>
            </w:ins>
          </w:p>
        </w:tc>
        <w:tc>
          <w:tcPr>
            <w:tcW w:w="510" w:type="dxa"/>
            <w:shd w:val="clear" w:color="auto" w:fill="auto"/>
          </w:tcPr>
          <w:p w14:paraId="2D6B5666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EE86E28" w14:textId="77777777" w:rsidTr="009657E0">
        <w:tc>
          <w:tcPr>
            <w:tcW w:w="1746" w:type="dxa"/>
            <w:shd w:val="clear" w:color="auto" w:fill="auto"/>
          </w:tcPr>
          <w:p w14:paraId="6310B712" w14:textId="77777777" w:rsidR="009657E0" w:rsidRDefault="009657E0" w:rsidP="009657E0">
            <w:pPr>
              <w:ind w:left="45"/>
              <w:rPr>
                <w:ins w:id="1066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šļakstināt</w:t>
            </w:r>
          </w:p>
          <w:p w14:paraId="338E3EFC" w14:textId="134C23B4" w:rsidR="00C41BAD" w:rsidRPr="00853CBC" w:rsidRDefault="00C41BAD" w:rsidP="009657E0">
            <w:pPr>
              <w:ind w:left="45"/>
              <w:rPr>
                <w:lang w:val="lv-LV"/>
              </w:rPr>
            </w:pPr>
            <w:ins w:id="1067" w:author="Information Services" w:date="2017-05-26T11:13:00Z">
              <w:r>
                <w:rPr>
                  <w:lang w:val="lv-LV"/>
                </w:rPr>
                <w:t>splash</w:t>
              </w:r>
            </w:ins>
          </w:p>
        </w:tc>
        <w:tc>
          <w:tcPr>
            <w:tcW w:w="510" w:type="dxa"/>
            <w:shd w:val="clear" w:color="auto" w:fill="auto"/>
          </w:tcPr>
          <w:p w14:paraId="73131A64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D38E72C" w14:textId="77777777" w:rsidTr="009657E0">
        <w:tc>
          <w:tcPr>
            <w:tcW w:w="1746" w:type="dxa"/>
            <w:shd w:val="clear" w:color="auto" w:fill="auto"/>
          </w:tcPr>
          <w:p w14:paraId="47862FCA" w14:textId="77777777" w:rsidR="009657E0" w:rsidRDefault="009657E0" w:rsidP="00DA31E6">
            <w:pPr>
              <w:rPr>
                <w:ins w:id="1068" w:author="Information Services" w:date="2017-05-26T12:41:00Z"/>
                <w:lang w:val="lv-LV"/>
              </w:rPr>
            </w:pPr>
            <w:r w:rsidRPr="00853CBC">
              <w:rPr>
                <w:lang w:val="lv-LV"/>
              </w:rPr>
              <w:t>šūpot</w:t>
            </w:r>
          </w:p>
          <w:p w14:paraId="75D6C9DF" w14:textId="65F03492" w:rsidR="0062615B" w:rsidRPr="00853CBC" w:rsidRDefault="0062615B" w:rsidP="00DA31E6">
            <w:pPr>
              <w:rPr>
                <w:lang w:val="lv-LV"/>
              </w:rPr>
            </w:pPr>
            <w:ins w:id="1069" w:author="Information Services" w:date="2017-05-26T12:41:00Z">
              <w:r>
                <w:rPr>
                  <w:lang w:val="lv-LV"/>
                </w:rPr>
                <w:t>rock</w:t>
              </w:r>
            </w:ins>
            <w:ins w:id="1070" w:author="Information Services" w:date="2017-05-26T12:43:00Z">
              <w:r>
                <w:rPr>
                  <w:lang w:val="lv-LV"/>
                </w:rPr>
                <w:t>/swing</w:t>
              </w:r>
            </w:ins>
          </w:p>
        </w:tc>
        <w:tc>
          <w:tcPr>
            <w:tcW w:w="510" w:type="dxa"/>
            <w:shd w:val="clear" w:color="auto" w:fill="auto"/>
          </w:tcPr>
          <w:p w14:paraId="4C0B6BF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26FF78B7" w14:textId="77777777" w:rsidTr="009657E0">
        <w:tc>
          <w:tcPr>
            <w:tcW w:w="1746" w:type="dxa"/>
            <w:shd w:val="clear" w:color="auto" w:fill="auto"/>
          </w:tcPr>
          <w:p w14:paraId="7ABCC388" w14:textId="77777777" w:rsidR="009657E0" w:rsidRDefault="009657E0" w:rsidP="00DA31E6">
            <w:pPr>
              <w:rPr>
                <w:ins w:id="1071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teikt/sacīt</w:t>
            </w:r>
          </w:p>
          <w:p w14:paraId="3B096F08" w14:textId="36D7A6B0" w:rsidR="005D3593" w:rsidRPr="00853CBC" w:rsidRDefault="0062615B" w:rsidP="00DA31E6">
            <w:pPr>
              <w:rPr>
                <w:lang w:val="lv-LV"/>
              </w:rPr>
            </w:pPr>
            <w:ins w:id="1072" w:author="Information Services" w:date="2017-05-26T12:41:00Z">
              <w:r>
                <w:rPr>
                  <w:lang w:val="lv-LV"/>
                </w:rPr>
                <w:t>say/tell</w:t>
              </w:r>
            </w:ins>
          </w:p>
        </w:tc>
        <w:tc>
          <w:tcPr>
            <w:tcW w:w="510" w:type="dxa"/>
            <w:shd w:val="clear" w:color="auto" w:fill="auto"/>
          </w:tcPr>
          <w:p w14:paraId="73F55D0C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27BDD21" w14:textId="77777777" w:rsidTr="009657E0">
        <w:tc>
          <w:tcPr>
            <w:tcW w:w="1746" w:type="dxa"/>
            <w:shd w:val="clear" w:color="auto" w:fill="auto"/>
          </w:tcPr>
          <w:p w14:paraId="2277832E" w14:textId="77777777" w:rsidR="009657E0" w:rsidRDefault="009657E0" w:rsidP="00DA31E6">
            <w:pPr>
              <w:rPr>
                <w:ins w:id="1073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tīrīt</w:t>
            </w:r>
          </w:p>
          <w:p w14:paraId="31C6D8ED" w14:textId="5DF0351B" w:rsidR="005D3593" w:rsidRPr="00853CBC" w:rsidRDefault="005D3593" w:rsidP="00DA31E6">
            <w:pPr>
              <w:rPr>
                <w:lang w:val="lv-LV"/>
              </w:rPr>
            </w:pPr>
            <w:ins w:id="1074" w:author="Information Services" w:date="2017-05-26T11:13:00Z">
              <w:r>
                <w:rPr>
                  <w:lang w:val="lv-LV"/>
                </w:rPr>
                <w:t>clean</w:t>
              </w:r>
            </w:ins>
          </w:p>
        </w:tc>
        <w:tc>
          <w:tcPr>
            <w:tcW w:w="510" w:type="dxa"/>
            <w:shd w:val="clear" w:color="auto" w:fill="auto"/>
          </w:tcPr>
          <w:p w14:paraId="347CCAC6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EB52DA9" w14:textId="77777777" w:rsidTr="009657E0">
        <w:tc>
          <w:tcPr>
            <w:tcW w:w="1746" w:type="dxa"/>
            <w:shd w:val="clear" w:color="auto" w:fill="auto"/>
          </w:tcPr>
          <w:p w14:paraId="63322BE4" w14:textId="77777777" w:rsidR="009657E0" w:rsidRDefault="009657E0" w:rsidP="00DA31E6">
            <w:pPr>
              <w:rPr>
                <w:ins w:id="1075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turēt</w:t>
            </w:r>
          </w:p>
          <w:p w14:paraId="54DF149A" w14:textId="16CAB6ED" w:rsidR="005D3593" w:rsidRPr="00853CBC" w:rsidRDefault="005D3593" w:rsidP="00DA31E6">
            <w:pPr>
              <w:rPr>
                <w:lang w:val="lv-LV"/>
              </w:rPr>
            </w:pPr>
            <w:ins w:id="1076" w:author="Information Services" w:date="2017-05-26T11:13:00Z">
              <w:r>
                <w:rPr>
                  <w:lang w:val="lv-LV"/>
                </w:rPr>
                <w:t>hold</w:t>
              </w:r>
            </w:ins>
          </w:p>
        </w:tc>
        <w:tc>
          <w:tcPr>
            <w:tcW w:w="510" w:type="dxa"/>
            <w:shd w:val="clear" w:color="auto" w:fill="auto"/>
          </w:tcPr>
          <w:p w14:paraId="0D263B14" w14:textId="77777777" w:rsidR="009657E0" w:rsidRPr="00853CBC" w:rsidRDefault="009657E0" w:rsidP="00DA31E6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6613248D" w14:textId="77777777" w:rsidTr="009657E0">
        <w:tc>
          <w:tcPr>
            <w:tcW w:w="1746" w:type="dxa"/>
            <w:shd w:val="clear" w:color="auto" w:fill="auto"/>
          </w:tcPr>
          <w:p w14:paraId="79D8678E" w14:textId="77777777" w:rsidR="009657E0" w:rsidRDefault="009657E0" w:rsidP="00DA31E6">
            <w:pPr>
              <w:rPr>
                <w:ins w:id="1077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vārīt</w:t>
            </w:r>
          </w:p>
          <w:p w14:paraId="57A55322" w14:textId="7E099B08" w:rsidR="005D3593" w:rsidRPr="00853CBC" w:rsidRDefault="005D3593" w:rsidP="00DA31E6">
            <w:pPr>
              <w:rPr>
                <w:lang w:val="lv-LV"/>
              </w:rPr>
            </w:pPr>
            <w:ins w:id="1078" w:author="Information Services" w:date="2017-05-26T11:13:00Z">
              <w:r>
                <w:rPr>
                  <w:lang w:val="lv-LV"/>
                </w:rPr>
                <w:t>cook</w:t>
              </w:r>
            </w:ins>
          </w:p>
        </w:tc>
        <w:tc>
          <w:tcPr>
            <w:tcW w:w="510" w:type="dxa"/>
            <w:shd w:val="clear" w:color="auto" w:fill="auto"/>
          </w:tcPr>
          <w:p w14:paraId="7C7315AA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6CD7641" w14:textId="77777777" w:rsidTr="009657E0">
        <w:tc>
          <w:tcPr>
            <w:tcW w:w="1746" w:type="dxa"/>
            <w:shd w:val="clear" w:color="auto" w:fill="auto"/>
          </w:tcPr>
          <w:p w14:paraId="518D8A33" w14:textId="77777777" w:rsidR="009657E0" w:rsidRDefault="009657E0" w:rsidP="00DA31E6">
            <w:pPr>
              <w:rPr>
                <w:ins w:id="1079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veidot</w:t>
            </w:r>
          </w:p>
          <w:p w14:paraId="076E1090" w14:textId="3DFBAFF4" w:rsidR="005D3593" w:rsidRPr="00853CBC" w:rsidRDefault="005D3593" w:rsidP="00DA31E6">
            <w:pPr>
              <w:rPr>
                <w:lang w:val="lv-LV"/>
              </w:rPr>
            </w:pPr>
            <w:ins w:id="1080" w:author="Information Services" w:date="2017-05-26T11:13:00Z">
              <w:r>
                <w:rPr>
                  <w:lang w:val="lv-LV"/>
                </w:rPr>
                <w:t>make</w:t>
              </w:r>
            </w:ins>
          </w:p>
        </w:tc>
        <w:tc>
          <w:tcPr>
            <w:tcW w:w="510" w:type="dxa"/>
            <w:shd w:val="clear" w:color="auto" w:fill="auto"/>
          </w:tcPr>
          <w:p w14:paraId="247E27E6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062CE0F3" w14:textId="77777777" w:rsidTr="009657E0">
        <w:tc>
          <w:tcPr>
            <w:tcW w:w="1746" w:type="dxa"/>
            <w:shd w:val="clear" w:color="auto" w:fill="auto"/>
          </w:tcPr>
          <w:p w14:paraId="7B99ECEB" w14:textId="77777777" w:rsidR="009657E0" w:rsidRDefault="009657E0" w:rsidP="00DA31E6">
            <w:pPr>
              <w:rPr>
                <w:ins w:id="1081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vilkt</w:t>
            </w:r>
          </w:p>
          <w:p w14:paraId="633E4AF7" w14:textId="5B22E5EF" w:rsidR="005D3593" w:rsidRPr="00853CBC" w:rsidRDefault="005D3593" w:rsidP="00DA31E6">
            <w:pPr>
              <w:rPr>
                <w:lang w:val="lv-LV"/>
              </w:rPr>
            </w:pPr>
            <w:ins w:id="1082" w:author="Information Services" w:date="2017-05-26T11:13:00Z">
              <w:r>
                <w:rPr>
                  <w:lang w:val="lv-LV"/>
                </w:rPr>
                <w:t>pull</w:t>
              </w:r>
            </w:ins>
          </w:p>
        </w:tc>
        <w:tc>
          <w:tcPr>
            <w:tcW w:w="510" w:type="dxa"/>
            <w:shd w:val="clear" w:color="auto" w:fill="auto"/>
          </w:tcPr>
          <w:p w14:paraId="67CEDE23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35708771" w14:textId="77777777" w:rsidTr="009657E0">
        <w:tc>
          <w:tcPr>
            <w:tcW w:w="1746" w:type="dxa"/>
            <w:shd w:val="clear" w:color="auto" w:fill="auto"/>
          </w:tcPr>
          <w:p w14:paraId="64DBF7AF" w14:textId="77777777" w:rsidR="009657E0" w:rsidRDefault="009657E0" w:rsidP="00DA31E6">
            <w:pPr>
              <w:rPr>
                <w:ins w:id="1083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zīmēt</w:t>
            </w:r>
          </w:p>
          <w:p w14:paraId="76A93FFF" w14:textId="65B9EA0F" w:rsidR="005D3593" w:rsidRPr="00853CBC" w:rsidRDefault="005D3593" w:rsidP="00DA31E6">
            <w:pPr>
              <w:rPr>
                <w:lang w:val="lv-LV"/>
              </w:rPr>
            </w:pPr>
            <w:ins w:id="1084" w:author="Information Services" w:date="2017-05-26T11:13:00Z">
              <w:r>
                <w:rPr>
                  <w:lang w:val="lv-LV"/>
                </w:rPr>
                <w:t>draw</w:t>
              </w:r>
            </w:ins>
          </w:p>
        </w:tc>
        <w:tc>
          <w:tcPr>
            <w:tcW w:w="510" w:type="dxa"/>
            <w:shd w:val="clear" w:color="auto" w:fill="auto"/>
          </w:tcPr>
          <w:p w14:paraId="560914D1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657E0" w:rsidRPr="00853CBC" w14:paraId="196F8A81" w14:textId="77777777" w:rsidTr="009657E0">
        <w:tc>
          <w:tcPr>
            <w:tcW w:w="1746" w:type="dxa"/>
            <w:shd w:val="clear" w:color="auto" w:fill="auto"/>
          </w:tcPr>
          <w:p w14:paraId="28553A76" w14:textId="77777777" w:rsidR="009657E0" w:rsidRDefault="009657E0" w:rsidP="00DA31E6">
            <w:pPr>
              <w:rPr>
                <w:ins w:id="1085" w:author="Information Services" w:date="2017-05-26T11:13:00Z"/>
                <w:lang w:val="lv-LV"/>
              </w:rPr>
            </w:pPr>
            <w:r w:rsidRPr="00853CBC">
              <w:rPr>
                <w:lang w:val="lv-LV"/>
              </w:rPr>
              <w:t>zvanīt</w:t>
            </w:r>
          </w:p>
          <w:p w14:paraId="3908DB02" w14:textId="46399FA6" w:rsidR="005D3593" w:rsidRPr="00853CBC" w:rsidRDefault="00A8697B" w:rsidP="00DA31E6">
            <w:pPr>
              <w:rPr>
                <w:lang w:val="lv-LV"/>
              </w:rPr>
            </w:pPr>
            <w:ins w:id="1086" w:author="Information Services" w:date="2017-05-26T11:14:00Z">
              <w:r>
                <w:rPr>
                  <w:lang w:val="lv-LV"/>
                </w:rPr>
                <w:t>ring</w:t>
              </w:r>
            </w:ins>
          </w:p>
        </w:tc>
        <w:tc>
          <w:tcPr>
            <w:tcW w:w="510" w:type="dxa"/>
            <w:shd w:val="clear" w:color="auto" w:fill="auto"/>
          </w:tcPr>
          <w:p w14:paraId="23C6B737" w14:textId="77777777" w:rsidR="009657E0" w:rsidRPr="00853CBC" w:rsidRDefault="009657E0" w:rsidP="00DA31E6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2B8A4BB5" w14:textId="77777777" w:rsidR="00DA31E6" w:rsidRPr="00853CBC" w:rsidRDefault="00DA31E6" w:rsidP="002D3B9E">
      <w:pPr>
        <w:rPr>
          <w:lang w:val="lv-LV"/>
        </w:rPr>
        <w:sectPr w:rsidR="00DA31E6" w:rsidRPr="00853CBC" w:rsidSect="00CB1E59">
          <w:type w:val="continuous"/>
          <w:pgSz w:w="11900" w:h="16840"/>
          <w:pgMar w:top="1417" w:right="1417" w:bottom="1417" w:left="1417" w:header="708" w:footer="708" w:gutter="0"/>
          <w:cols w:num="4" w:space="301"/>
          <w:docGrid w:linePitch="360"/>
        </w:sectPr>
      </w:pPr>
    </w:p>
    <w:p w14:paraId="78951273" w14:textId="77777777" w:rsidR="00DA31E6" w:rsidRPr="00853CBC" w:rsidRDefault="00DA31E6" w:rsidP="002D3B9E">
      <w:pPr>
        <w:rPr>
          <w:b/>
          <w:lang w:val="lv-LV"/>
        </w:rPr>
      </w:pPr>
    </w:p>
    <w:p w14:paraId="064B75F0" w14:textId="77777777" w:rsidR="00853CBC" w:rsidRPr="00853CBC" w:rsidRDefault="00853CBC" w:rsidP="002D3B9E">
      <w:pPr>
        <w:rPr>
          <w:b/>
          <w:lang w:val="lv-LV"/>
        </w:rPr>
      </w:pPr>
    </w:p>
    <w:p w14:paraId="17F838A1" w14:textId="77777777" w:rsidR="00853CBC" w:rsidRPr="00853CBC" w:rsidRDefault="00853CBC" w:rsidP="002D3B9E">
      <w:pPr>
        <w:rPr>
          <w:b/>
          <w:lang w:val="lv-LV"/>
        </w:rPr>
      </w:pPr>
    </w:p>
    <w:p w14:paraId="28A1340F" w14:textId="77777777" w:rsidR="00853CBC" w:rsidRPr="00853CBC" w:rsidRDefault="00853CBC" w:rsidP="002D3B9E">
      <w:pPr>
        <w:rPr>
          <w:b/>
          <w:lang w:val="lv-LV"/>
        </w:rPr>
      </w:pPr>
    </w:p>
    <w:p w14:paraId="5E6EA126" w14:textId="135015FB" w:rsidR="00A044B6" w:rsidRPr="00853CBC" w:rsidRDefault="00A044B6" w:rsidP="002D3B9E">
      <w:pPr>
        <w:rPr>
          <w:b/>
          <w:lang w:val="lv-LV"/>
        </w:rPr>
      </w:pPr>
      <w:r w:rsidRPr="00853CBC">
        <w:rPr>
          <w:b/>
          <w:lang w:val="lv-LV"/>
        </w:rPr>
        <w:t>15. Īpašības un apstākļa vārdi</w:t>
      </w:r>
      <w:ins w:id="1087" w:author="Information Services" w:date="2017-05-26T11:14:00Z">
        <w:r w:rsidR="00AF1DCB">
          <w:rPr>
            <w:b/>
            <w:lang w:val="lv-LV"/>
          </w:rPr>
          <w:t xml:space="preserve"> </w:t>
        </w:r>
      </w:ins>
      <w:ins w:id="1088" w:author="Information Services" w:date="2017-05-26T12:45:00Z">
        <w:r w:rsidR="0062615B">
          <w:rPr>
            <w:b/>
            <w:lang w:val="lv-LV"/>
          </w:rPr>
          <w:t>Descriptive words</w:t>
        </w:r>
      </w:ins>
      <w:r w:rsidR="0094184C" w:rsidRPr="00853CBC">
        <w:rPr>
          <w:b/>
          <w:lang w:val="lv-LV"/>
        </w:rPr>
        <w:t xml:space="preserve"> (63</w:t>
      </w:r>
      <w:r w:rsidR="00E85676" w:rsidRPr="00853CBC">
        <w:rPr>
          <w:b/>
          <w:lang w:val="lv-LV"/>
        </w:rPr>
        <w:t>)</w:t>
      </w:r>
    </w:p>
    <w:p w14:paraId="274539AD" w14:textId="77777777" w:rsidR="00A044B6" w:rsidRPr="00853CBC" w:rsidRDefault="00A044B6" w:rsidP="002D3B9E">
      <w:pPr>
        <w:rPr>
          <w:b/>
          <w:lang w:val="lv-LV"/>
        </w:rPr>
      </w:pPr>
    </w:p>
    <w:p w14:paraId="32FF656F" w14:textId="77777777" w:rsidR="000C0C34" w:rsidRPr="00853CBC" w:rsidRDefault="000C0C34" w:rsidP="000C0C34">
      <w:pPr>
        <w:jc w:val="both"/>
        <w:rPr>
          <w:lang w:val="lv-LV"/>
        </w:rPr>
        <w:sectPr w:rsidR="000C0C34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465"/>
      </w:tblGrid>
      <w:tr w:rsidR="0094184C" w:rsidRPr="00853CBC" w14:paraId="4EF8EFB4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3185A" w14:textId="77777777" w:rsidR="0094184C" w:rsidRDefault="0094184C" w:rsidP="000C0C34">
            <w:pPr>
              <w:jc w:val="both"/>
              <w:rPr>
                <w:ins w:id="1089" w:author="Information Services" w:date="2017-05-26T11:14:00Z"/>
                <w:lang w:val="lv-LV"/>
              </w:rPr>
            </w:pPr>
            <w:r w:rsidRPr="00853CBC">
              <w:rPr>
                <w:lang w:val="lv-LV"/>
              </w:rPr>
              <w:lastRenderedPageBreak/>
              <w:t>atkal</w:t>
            </w:r>
          </w:p>
          <w:p w14:paraId="17B94D05" w14:textId="4B7A01B9" w:rsidR="00AF1DCB" w:rsidRPr="00853CBC" w:rsidRDefault="00AF1DCB" w:rsidP="000C0C34">
            <w:pPr>
              <w:jc w:val="both"/>
              <w:rPr>
                <w:lang w:val="lv-LV"/>
              </w:rPr>
            </w:pPr>
            <w:ins w:id="1090" w:author="Information Services" w:date="2017-05-26T11:14:00Z">
              <w:r>
                <w:rPr>
                  <w:lang w:val="lv-LV"/>
                </w:rPr>
                <w:t>again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698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26BC447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0E58F" w14:textId="77777777" w:rsidR="0094184C" w:rsidRDefault="0094184C" w:rsidP="000C0C34">
            <w:pPr>
              <w:jc w:val="both"/>
              <w:rPr>
                <w:ins w:id="1091" w:author="Information Services" w:date="2017-05-26T11:14:00Z"/>
                <w:lang w:val="lv-LV"/>
              </w:rPr>
            </w:pPr>
            <w:r w:rsidRPr="00853CBC">
              <w:rPr>
                <w:lang w:val="lv-LV"/>
              </w:rPr>
              <w:t>ātrs/ātri</w:t>
            </w:r>
          </w:p>
          <w:p w14:paraId="3F10A4CE" w14:textId="11936024" w:rsidR="00AF1DCB" w:rsidRPr="00853CBC" w:rsidRDefault="00AF1DCB" w:rsidP="000C0C34">
            <w:pPr>
              <w:jc w:val="both"/>
              <w:rPr>
                <w:lang w:val="lv-LV"/>
              </w:rPr>
            </w:pPr>
            <w:ins w:id="1092" w:author="Information Services" w:date="2017-05-26T11:14:00Z">
              <w:r>
                <w:rPr>
                  <w:lang w:val="lv-LV"/>
                </w:rPr>
                <w:t>quick/quickly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F598F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6DE90A2F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6F72" w14:textId="77777777" w:rsidR="0094184C" w:rsidRDefault="0094184C" w:rsidP="000C0C34">
            <w:pPr>
              <w:jc w:val="both"/>
              <w:rPr>
                <w:ins w:id="1093" w:author="Information Services" w:date="2017-05-26T11:14:00Z"/>
                <w:lang w:val="lv-LV"/>
              </w:rPr>
            </w:pPr>
            <w:r w:rsidRPr="00853CBC">
              <w:rPr>
                <w:lang w:val="lv-LV"/>
              </w:rPr>
              <w:t>augsts</w:t>
            </w:r>
          </w:p>
          <w:p w14:paraId="1B559F0D" w14:textId="2DD754D6" w:rsidR="00AF1DCB" w:rsidRPr="00853CBC" w:rsidRDefault="00AF1DCB" w:rsidP="000C0C34">
            <w:pPr>
              <w:jc w:val="both"/>
              <w:rPr>
                <w:lang w:val="lv-LV"/>
              </w:rPr>
            </w:pPr>
            <w:ins w:id="1094" w:author="Information Services" w:date="2017-05-26T11:14:00Z">
              <w:r>
                <w:rPr>
                  <w:lang w:val="lv-LV"/>
                </w:rPr>
                <w:lastRenderedPageBreak/>
                <w:t>high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8599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52F8F2F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E6937" w14:textId="77777777" w:rsidR="0094184C" w:rsidRDefault="0094184C" w:rsidP="000C0C34">
            <w:pPr>
              <w:jc w:val="both"/>
              <w:rPr>
                <w:ins w:id="1095" w:author="Information Services" w:date="2017-05-26T11:14:00Z"/>
                <w:lang w:val="lv-LV"/>
              </w:rPr>
            </w:pPr>
            <w:r w:rsidRPr="00853CBC">
              <w:rPr>
                <w:lang w:val="lv-LV"/>
              </w:rPr>
              <w:t>augstu</w:t>
            </w:r>
          </w:p>
          <w:p w14:paraId="2038917B" w14:textId="152A3047" w:rsidR="00AF1DCB" w:rsidRPr="00853CBC" w:rsidRDefault="00AF1DCB" w:rsidP="000C0C34">
            <w:pPr>
              <w:jc w:val="both"/>
              <w:rPr>
                <w:lang w:val="lv-LV"/>
              </w:rPr>
            </w:pPr>
            <w:ins w:id="1096" w:author="Information Services" w:date="2017-05-26T11:15:00Z">
              <w:r>
                <w:rPr>
                  <w:lang w:val="lv-LV"/>
                </w:rPr>
                <w:t>high above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1DE72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32238D72" w14:textId="77777777" w:rsidTr="00F049A1">
        <w:tc>
          <w:tcPr>
            <w:tcW w:w="1804" w:type="dxa"/>
            <w:shd w:val="clear" w:color="auto" w:fill="auto"/>
          </w:tcPr>
          <w:p w14:paraId="0E8AD7FB" w14:textId="77777777" w:rsidR="0094184C" w:rsidRDefault="0094184C" w:rsidP="000C0C34">
            <w:pPr>
              <w:jc w:val="both"/>
              <w:rPr>
                <w:ins w:id="1097" w:author="Information Services" w:date="2017-05-26T11:15:00Z"/>
                <w:lang w:val="lv-LV"/>
              </w:rPr>
            </w:pPr>
            <w:r w:rsidRPr="00853CBC">
              <w:rPr>
                <w:lang w:val="lv-LV"/>
              </w:rPr>
              <w:t>auksts/auksti</w:t>
            </w:r>
          </w:p>
          <w:p w14:paraId="1C94DAC3" w14:textId="7F8C76E5" w:rsidR="00AF1DCB" w:rsidRPr="00853CBC" w:rsidRDefault="00AF1DCB" w:rsidP="000C0C34">
            <w:pPr>
              <w:jc w:val="both"/>
              <w:rPr>
                <w:lang w:val="lv-LV"/>
              </w:rPr>
            </w:pPr>
            <w:ins w:id="1098" w:author="Information Services" w:date="2017-05-26T11:15:00Z">
              <w:r>
                <w:rPr>
                  <w:lang w:val="lv-LV"/>
                </w:rPr>
                <w:t>cold</w:t>
              </w:r>
            </w:ins>
          </w:p>
        </w:tc>
        <w:tc>
          <w:tcPr>
            <w:tcW w:w="465" w:type="dxa"/>
            <w:shd w:val="clear" w:color="auto" w:fill="auto"/>
          </w:tcPr>
          <w:p w14:paraId="159938C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BF19F16" w14:textId="77777777" w:rsidTr="00F049A1">
        <w:tc>
          <w:tcPr>
            <w:tcW w:w="1804" w:type="dxa"/>
            <w:shd w:val="clear" w:color="auto" w:fill="auto"/>
          </w:tcPr>
          <w:p w14:paraId="4ABA30AB" w14:textId="77777777" w:rsidR="0094184C" w:rsidRDefault="0094184C" w:rsidP="000C0C34">
            <w:pPr>
              <w:jc w:val="both"/>
              <w:rPr>
                <w:ins w:id="1099" w:author="Information Services" w:date="2017-05-26T11:15:00Z"/>
                <w:lang w:val="lv-LV"/>
              </w:rPr>
            </w:pPr>
            <w:r w:rsidRPr="00853CBC">
              <w:rPr>
                <w:lang w:val="lv-LV"/>
              </w:rPr>
              <w:lastRenderedPageBreak/>
              <w:t>balts</w:t>
            </w:r>
          </w:p>
          <w:p w14:paraId="18F62AE1" w14:textId="63E9E52A" w:rsidR="00AF1DCB" w:rsidRPr="00853CBC" w:rsidRDefault="00AF1DCB" w:rsidP="000C0C34">
            <w:pPr>
              <w:jc w:val="both"/>
              <w:rPr>
                <w:lang w:val="lv-LV"/>
              </w:rPr>
            </w:pPr>
            <w:ins w:id="1100" w:author="Information Services" w:date="2017-05-26T11:15:00Z">
              <w:r>
                <w:rPr>
                  <w:lang w:val="lv-LV"/>
                </w:rPr>
                <w:t>white</w:t>
              </w:r>
            </w:ins>
          </w:p>
        </w:tc>
        <w:tc>
          <w:tcPr>
            <w:tcW w:w="465" w:type="dxa"/>
            <w:shd w:val="clear" w:color="auto" w:fill="auto"/>
          </w:tcPr>
          <w:p w14:paraId="36D7B2C2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1F81AE9" w14:textId="77777777" w:rsidTr="00F049A1">
        <w:tc>
          <w:tcPr>
            <w:tcW w:w="1804" w:type="dxa"/>
            <w:shd w:val="clear" w:color="auto" w:fill="auto"/>
          </w:tcPr>
          <w:p w14:paraId="1F095C51" w14:textId="77777777" w:rsidR="0094184C" w:rsidRDefault="0094184C" w:rsidP="000C0C34">
            <w:pPr>
              <w:jc w:val="both"/>
              <w:rPr>
                <w:ins w:id="1101" w:author="Information Services" w:date="2017-05-26T11:15:00Z"/>
                <w:lang w:val="lv-LV"/>
              </w:rPr>
            </w:pPr>
            <w:r w:rsidRPr="00853CBC">
              <w:rPr>
                <w:lang w:val="lv-LV"/>
              </w:rPr>
              <w:t>brūns</w:t>
            </w:r>
          </w:p>
          <w:p w14:paraId="4F70C3F7" w14:textId="45276405" w:rsidR="00AF1DCB" w:rsidRPr="00853CBC" w:rsidRDefault="00AF1DCB" w:rsidP="000C0C34">
            <w:pPr>
              <w:jc w:val="both"/>
              <w:rPr>
                <w:lang w:val="lv-LV"/>
              </w:rPr>
            </w:pPr>
            <w:ins w:id="1102" w:author="Information Services" w:date="2017-05-26T11:15:00Z">
              <w:r>
                <w:rPr>
                  <w:lang w:val="lv-LV"/>
                </w:rPr>
                <w:t>brown</w:t>
              </w:r>
            </w:ins>
          </w:p>
        </w:tc>
        <w:tc>
          <w:tcPr>
            <w:tcW w:w="465" w:type="dxa"/>
            <w:shd w:val="clear" w:color="auto" w:fill="auto"/>
          </w:tcPr>
          <w:p w14:paraId="341AC4AE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51D6F3C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4F06E" w14:textId="77777777" w:rsidR="0094184C" w:rsidRDefault="0094184C" w:rsidP="000C0C34">
            <w:pPr>
              <w:jc w:val="both"/>
              <w:rPr>
                <w:ins w:id="1103" w:author="Information Services" w:date="2017-05-26T11:15:00Z"/>
                <w:lang w:val="lv-LV"/>
              </w:rPr>
            </w:pPr>
            <w:r w:rsidRPr="00853CBC">
              <w:rPr>
                <w:lang w:val="lv-LV"/>
              </w:rPr>
              <w:t>dusmīgs</w:t>
            </w:r>
          </w:p>
          <w:p w14:paraId="262D0C00" w14:textId="70F872EA" w:rsidR="00AF1DCB" w:rsidRPr="00853CBC" w:rsidRDefault="00AF1DCB" w:rsidP="000C0C34">
            <w:pPr>
              <w:jc w:val="both"/>
              <w:rPr>
                <w:lang w:val="lv-LV"/>
              </w:rPr>
            </w:pPr>
            <w:ins w:id="1104" w:author="Information Services" w:date="2017-05-26T11:15:00Z">
              <w:r>
                <w:rPr>
                  <w:lang w:val="lv-LV"/>
                </w:rPr>
                <w:lastRenderedPageBreak/>
                <w:t>angry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2E0D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788741A" w14:textId="77777777" w:rsidTr="00F049A1">
        <w:tc>
          <w:tcPr>
            <w:tcW w:w="1804" w:type="dxa"/>
            <w:shd w:val="clear" w:color="auto" w:fill="auto"/>
          </w:tcPr>
          <w:p w14:paraId="065D7BBD" w14:textId="77777777" w:rsidR="0094184C" w:rsidRDefault="0094184C" w:rsidP="000C0C34">
            <w:pPr>
              <w:jc w:val="both"/>
              <w:rPr>
                <w:ins w:id="1105" w:author="Information Services" w:date="2017-05-26T11:15:00Z"/>
                <w:lang w:val="lv-LV"/>
              </w:rPr>
            </w:pPr>
            <w:r w:rsidRPr="00853CBC">
              <w:rPr>
                <w:lang w:val="lv-LV"/>
              </w:rPr>
              <w:t>dzeltens</w:t>
            </w:r>
          </w:p>
          <w:p w14:paraId="55410159" w14:textId="4B60B789" w:rsidR="00AF1DCB" w:rsidRPr="00853CBC" w:rsidRDefault="00AF1DCB" w:rsidP="000C0C34">
            <w:pPr>
              <w:jc w:val="both"/>
              <w:rPr>
                <w:lang w:val="lv-LV"/>
              </w:rPr>
            </w:pPr>
            <w:ins w:id="1106" w:author="Information Services" w:date="2017-05-26T11:15:00Z">
              <w:r>
                <w:rPr>
                  <w:lang w:val="lv-LV"/>
                </w:rPr>
                <w:t>yellow</w:t>
              </w:r>
            </w:ins>
          </w:p>
        </w:tc>
        <w:tc>
          <w:tcPr>
            <w:tcW w:w="465" w:type="dxa"/>
            <w:shd w:val="clear" w:color="auto" w:fill="auto"/>
          </w:tcPr>
          <w:p w14:paraId="39DDA82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FB02076" w14:textId="77777777" w:rsidTr="00F049A1">
        <w:tc>
          <w:tcPr>
            <w:tcW w:w="1804" w:type="dxa"/>
            <w:shd w:val="clear" w:color="auto" w:fill="auto"/>
          </w:tcPr>
          <w:p w14:paraId="586DCD3F" w14:textId="77777777" w:rsidR="0094184C" w:rsidRDefault="0094184C" w:rsidP="000C0C34">
            <w:pPr>
              <w:jc w:val="both"/>
              <w:rPr>
                <w:ins w:id="1107" w:author="Information Services" w:date="2017-05-26T11:15:00Z"/>
                <w:lang w:val="lv-LV"/>
              </w:rPr>
            </w:pPr>
            <w:r w:rsidRPr="00853CBC">
              <w:rPr>
                <w:lang w:val="lv-LV"/>
              </w:rPr>
              <w:t>garš</w:t>
            </w:r>
          </w:p>
          <w:p w14:paraId="18DAC910" w14:textId="0767D8DC" w:rsidR="00AF1DCB" w:rsidRPr="00853CBC" w:rsidRDefault="00AF1DCB" w:rsidP="000C0C34">
            <w:pPr>
              <w:jc w:val="both"/>
              <w:rPr>
                <w:lang w:val="lv-LV"/>
              </w:rPr>
            </w:pPr>
            <w:ins w:id="1108" w:author="Information Services" w:date="2017-05-26T11:15:00Z">
              <w:r>
                <w:rPr>
                  <w:lang w:val="lv-LV"/>
                </w:rPr>
                <w:t>long</w:t>
              </w:r>
            </w:ins>
          </w:p>
        </w:tc>
        <w:tc>
          <w:tcPr>
            <w:tcW w:w="465" w:type="dxa"/>
            <w:shd w:val="clear" w:color="auto" w:fill="auto"/>
          </w:tcPr>
          <w:p w14:paraId="1C60267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7B88256" w14:textId="77777777" w:rsidTr="00F049A1">
        <w:tc>
          <w:tcPr>
            <w:tcW w:w="1804" w:type="dxa"/>
            <w:shd w:val="clear" w:color="auto" w:fill="auto"/>
          </w:tcPr>
          <w:p w14:paraId="35F723C6" w14:textId="77777777" w:rsidR="0094184C" w:rsidRDefault="0094184C" w:rsidP="000C0C34">
            <w:pPr>
              <w:jc w:val="both"/>
              <w:rPr>
                <w:ins w:id="1109" w:author="Information Services" w:date="2017-05-26T11:16:00Z"/>
                <w:lang w:val="lv-LV"/>
              </w:rPr>
            </w:pPr>
            <w:r w:rsidRPr="00853CBC">
              <w:rPr>
                <w:lang w:val="lv-LV"/>
              </w:rPr>
              <w:lastRenderedPageBreak/>
              <w:t>garšīgs/garšīgi</w:t>
            </w:r>
          </w:p>
          <w:p w14:paraId="12DA0D10" w14:textId="65243114" w:rsidR="00AF1DCB" w:rsidRPr="00853CBC" w:rsidRDefault="00AF1DCB" w:rsidP="000C0C34">
            <w:pPr>
              <w:jc w:val="both"/>
              <w:rPr>
                <w:lang w:val="lv-LV"/>
              </w:rPr>
            </w:pPr>
            <w:ins w:id="1110" w:author="Information Services" w:date="2017-05-26T11:16:00Z">
              <w:r>
                <w:rPr>
                  <w:lang w:val="lv-LV"/>
                </w:rPr>
                <w:t>tasty</w:t>
              </w:r>
            </w:ins>
          </w:p>
        </w:tc>
        <w:tc>
          <w:tcPr>
            <w:tcW w:w="465" w:type="dxa"/>
            <w:shd w:val="clear" w:color="auto" w:fill="auto"/>
          </w:tcPr>
          <w:p w14:paraId="5233C92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4BD8203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BB76A" w14:textId="77777777" w:rsidR="0094184C" w:rsidRDefault="0094184C" w:rsidP="000C0C34">
            <w:pPr>
              <w:jc w:val="both"/>
              <w:rPr>
                <w:ins w:id="1111" w:author="Information Services" w:date="2017-05-26T11:16:00Z"/>
                <w:lang w:val="lv-LV"/>
              </w:rPr>
            </w:pPr>
            <w:r w:rsidRPr="00853CBC">
              <w:rPr>
                <w:lang w:val="lv-LV"/>
              </w:rPr>
              <w:t>grūti</w:t>
            </w:r>
          </w:p>
          <w:p w14:paraId="6C6CD450" w14:textId="7D382D9A" w:rsidR="00AF1DCB" w:rsidRPr="00853CBC" w:rsidRDefault="00AF1DCB" w:rsidP="000C0C34">
            <w:pPr>
              <w:jc w:val="both"/>
              <w:rPr>
                <w:lang w:val="lv-LV"/>
              </w:rPr>
            </w:pPr>
            <w:ins w:id="1112" w:author="Information Services" w:date="2017-05-26T11:16:00Z">
              <w:r>
                <w:rPr>
                  <w:lang w:val="lv-LV"/>
                </w:rPr>
                <w:t>difficult/hard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9EE4F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6357B43" w14:textId="77777777" w:rsidTr="00F049A1">
        <w:tc>
          <w:tcPr>
            <w:tcW w:w="1804" w:type="dxa"/>
            <w:shd w:val="clear" w:color="auto" w:fill="auto"/>
          </w:tcPr>
          <w:p w14:paraId="6F3A73D0" w14:textId="77777777" w:rsidR="0094184C" w:rsidRDefault="0094184C" w:rsidP="000C0C34">
            <w:pPr>
              <w:jc w:val="both"/>
              <w:rPr>
                <w:ins w:id="1113" w:author="Information Services" w:date="2017-05-26T11:16:00Z"/>
                <w:lang w:val="lv-LV"/>
              </w:rPr>
            </w:pPr>
            <w:r w:rsidRPr="00853CBC">
              <w:rPr>
                <w:lang w:val="lv-LV"/>
              </w:rPr>
              <w:t>gudrs</w:t>
            </w:r>
          </w:p>
          <w:p w14:paraId="3D59D8AB" w14:textId="3079F0F8" w:rsidR="00AF1DCB" w:rsidRPr="00853CBC" w:rsidRDefault="00AF1DCB" w:rsidP="000C0C34">
            <w:pPr>
              <w:jc w:val="both"/>
              <w:rPr>
                <w:lang w:val="lv-LV"/>
              </w:rPr>
            </w:pPr>
            <w:ins w:id="1114" w:author="Information Services" w:date="2017-05-26T11:16:00Z">
              <w:r>
                <w:rPr>
                  <w:lang w:val="lv-LV"/>
                </w:rPr>
                <w:t>smart</w:t>
              </w:r>
            </w:ins>
          </w:p>
        </w:tc>
        <w:tc>
          <w:tcPr>
            <w:tcW w:w="465" w:type="dxa"/>
            <w:shd w:val="clear" w:color="auto" w:fill="auto"/>
          </w:tcPr>
          <w:p w14:paraId="3AD9F269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4E21DEBF" w14:textId="77777777" w:rsidTr="00F049A1">
        <w:tc>
          <w:tcPr>
            <w:tcW w:w="1804" w:type="dxa"/>
            <w:shd w:val="clear" w:color="auto" w:fill="auto"/>
          </w:tcPr>
          <w:p w14:paraId="511E1E0E" w14:textId="77777777" w:rsidR="0094184C" w:rsidRDefault="0094184C" w:rsidP="000C0C34">
            <w:pPr>
              <w:jc w:val="both"/>
              <w:rPr>
                <w:ins w:id="1115" w:author="Information Services" w:date="2017-05-26T11:16:00Z"/>
                <w:lang w:val="lv-LV"/>
              </w:rPr>
            </w:pPr>
            <w:r w:rsidRPr="00853CBC">
              <w:rPr>
                <w:lang w:val="lv-LV"/>
              </w:rPr>
              <w:t>īss</w:t>
            </w:r>
          </w:p>
          <w:p w14:paraId="5CC6A05D" w14:textId="0B73CF43" w:rsidR="00AF1DCB" w:rsidRPr="00853CBC" w:rsidRDefault="00AF1DCB" w:rsidP="000C0C34">
            <w:pPr>
              <w:jc w:val="both"/>
              <w:rPr>
                <w:lang w:val="lv-LV"/>
              </w:rPr>
            </w:pPr>
            <w:ins w:id="1116" w:author="Information Services" w:date="2017-05-26T11:16:00Z">
              <w:r>
                <w:rPr>
                  <w:lang w:val="lv-LV"/>
                </w:rPr>
                <w:t>short</w:t>
              </w:r>
            </w:ins>
          </w:p>
        </w:tc>
        <w:tc>
          <w:tcPr>
            <w:tcW w:w="465" w:type="dxa"/>
            <w:shd w:val="clear" w:color="auto" w:fill="auto"/>
          </w:tcPr>
          <w:p w14:paraId="4B03069F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2D9FE21" w14:textId="77777777" w:rsidTr="00F049A1">
        <w:tc>
          <w:tcPr>
            <w:tcW w:w="1804" w:type="dxa"/>
            <w:shd w:val="clear" w:color="auto" w:fill="auto"/>
          </w:tcPr>
          <w:p w14:paraId="74E2FE73" w14:textId="77777777" w:rsidR="0094184C" w:rsidRDefault="0094184C" w:rsidP="000C0C34">
            <w:pPr>
              <w:jc w:val="both"/>
              <w:rPr>
                <w:ins w:id="1117" w:author="Information Services" w:date="2017-05-26T11:17:00Z"/>
                <w:lang w:val="lv-LV"/>
              </w:rPr>
            </w:pPr>
            <w:r w:rsidRPr="00853CBC">
              <w:rPr>
                <w:lang w:val="lv-LV"/>
              </w:rPr>
              <w:t>jauks/jauki</w:t>
            </w:r>
          </w:p>
          <w:p w14:paraId="046B2F30" w14:textId="43487C0F" w:rsidR="00AF1DCB" w:rsidRPr="00853CBC" w:rsidRDefault="00AF1DCB" w:rsidP="000C0C34">
            <w:pPr>
              <w:jc w:val="both"/>
              <w:rPr>
                <w:lang w:val="lv-LV"/>
              </w:rPr>
            </w:pPr>
            <w:ins w:id="1118" w:author="Information Services" w:date="2017-05-26T11:17:00Z">
              <w:r>
                <w:rPr>
                  <w:lang w:val="lv-LV"/>
                </w:rPr>
                <w:t>nice</w:t>
              </w:r>
            </w:ins>
          </w:p>
        </w:tc>
        <w:tc>
          <w:tcPr>
            <w:tcW w:w="465" w:type="dxa"/>
            <w:shd w:val="clear" w:color="auto" w:fill="auto"/>
          </w:tcPr>
          <w:p w14:paraId="1EFE0A33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4FF820C5" w14:textId="77777777" w:rsidTr="00F049A1">
        <w:tc>
          <w:tcPr>
            <w:tcW w:w="1804" w:type="dxa"/>
            <w:shd w:val="clear" w:color="auto" w:fill="auto"/>
          </w:tcPr>
          <w:p w14:paraId="4ECC3612" w14:textId="77777777" w:rsidR="0094184C" w:rsidRDefault="0094184C" w:rsidP="000C0C34">
            <w:pPr>
              <w:jc w:val="both"/>
              <w:rPr>
                <w:ins w:id="1119" w:author="Information Services" w:date="2017-05-26T11:17:00Z"/>
                <w:lang w:val="lv-LV"/>
              </w:rPr>
            </w:pPr>
            <w:r w:rsidRPr="00853CBC">
              <w:rPr>
                <w:lang w:val="lv-LV"/>
              </w:rPr>
              <w:t>jauns</w:t>
            </w:r>
          </w:p>
          <w:p w14:paraId="4FF6E2EC" w14:textId="0B433C97" w:rsidR="00AF1DCB" w:rsidRPr="00853CBC" w:rsidRDefault="00AF1DCB" w:rsidP="000C0C34">
            <w:pPr>
              <w:jc w:val="both"/>
              <w:rPr>
                <w:lang w:val="lv-LV"/>
              </w:rPr>
            </w:pPr>
            <w:ins w:id="1120" w:author="Information Services" w:date="2017-05-26T11:17:00Z">
              <w:r>
                <w:rPr>
                  <w:lang w:val="lv-LV"/>
                </w:rPr>
                <w:t>new</w:t>
              </w:r>
            </w:ins>
          </w:p>
        </w:tc>
        <w:tc>
          <w:tcPr>
            <w:tcW w:w="465" w:type="dxa"/>
            <w:shd w:val="clear" w:color="auto" w:fill="auto"/>
          </w:tcPr>
          <w:p w14:paraId="4D6C54A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3E378AEA" w14:textId="77777777" w:rsidTr="00F049A1">
        <w:tc>
          <w:tcPr>
            <w:tcW w:w="1804" w:type="dxa"/>
            <w:shd w:val="clear" w:color="auto" w:fill="auto"/>
          </w:tcPr>
          <w:p w14:paraId="2D781D7C" w14:textId="77777777" w:rsidR="0094184C" w:rsidRDefault="0094184C" w:rsidP="000C0C34">
            <w:pPr>
              <w:jc w:val="both"/>
              <w:rPr>
                <w:ins w:id="1121" w:author="Information Services" w:date="2017-05-26T11:17:00Z"/>
                <w:lang w:val="lv-LV"/>
              </w:rPr>
            </w:pPr>
            <w:r w:rsidRPr="00853CBC">
              <w:rPr>
                <w:lang w:val="lv-LV"/>
              </w:rPr>
              <w:t>jautrs/jautri</w:t>
            </w:r>
          </w:p>
          <w:p w14:paraId="7D0E15CE" w14:textId="740FF376" w:rsidR="00AF1DCB" w:rsidRPr="00853CBC" w:rsidRDefault="00AF1DCB" w:rsidP="000C0C34">
            <w:pPr>
              <w:jc w:val="both"/>
              <w:rPr>
                <w:lang w:val="lv-LV"/>
              </w:rPr>
            </w:pPr>
            <w:ins w:id="1122" w:author="Information Services" w:date="2017-05-26T11:17:00Z">
              <w:r>
                <w:rPr>
                  <w:lang w:val="lv-LV"/>
                </w:rPr>
                <w:t>merry</w:t>
              </w:r>
            </w:ins>
          </w:p>
        </w:tc>
        <w:tc>
          <w:tcPr>
            <w:tcW w:w="465" w:type="dxa"/>
            <w:shd w:val="clear" w:color="auto" w:fill="auto"/>
          </w:tcPr>
          <w:p w14:paraId="206783C9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7E4E3D96" w14:textId="77777777" w:rsidTr="00F049A1">
        <w:tc>
          <w:tcPr>
            <w:tcW w:w="1804" w:type="dxa"/>
            <w:shd w:val="clear" w:color="auto" w:fill="auto"/>
          </w:tcPr>
          <w:p w14:paraId="22FBF8C5" w14:textId="77777777" w:rsidR="0094184C" w:rsidRDefault="0094184C" w:rsidP="000C0C34">
            <w:pPr>
              <w:jc w:val="both"/>
              <w:rPr>
                <w:ins w:id="1123" w:author="Information Services" w:date="2017-05-26T11:17:00Z"/>
                <w:lang w:val="lv-LV"/>
              </w:rPr>
            </w:pPr>
            <w:r w:rsidRPr="00853CBC">
              <w:rPr>
                <w:lang w:val="lv-LV"/>
              </w:rPr>
              <w:t>karsts/karsti</w:t>
            </w:r>
          </w:p>
          <w:p w14:paraId="73D90520" w14:textId="37835DA2" w:rsidR="00AF1DCB" w:rsidRPr="00853CBC" w:rsidRDefault="00AF1DCB" w:rsidP="000C0C34">
            <w:pPr>
              <w:jc w:val="both"/>
              <w:rPr>
                <w:lang w:val="lv-LV"/>
              </w:rPr>
            </w:pPr>
            <w:ins w:id="1124" w:author="Information Services" w:date="2017-05-26T11:17:00Z">
              <w:r>
                <w:rPr>
                  <w:lang w:val="lv-LV"/>
                </w:rPr>
                <w:t>hot</w:t>
              </w:r>
            </w:ins>
          </w:p>
        </w:tc>
        <w:tc>
          <w:tcPr>
            <w:tcW w:w="465" w:type="dxa"/>
            <w:shd w:val="clear" w:color="auto" w:fill="auto"/>
          </w:tcPr>
          <w:p w14:paraId="67A69FD3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39675A7B" w14:textId="77777777" w:rsidTr="00F049A1">
        <w:tc>
          <w:tcPr>
            <w:tcW w:w="1804" w:type="dxa"/>
            <w:shd w:val="clear" w:color="auto" w:fill="auto"/>
          </w:tcPr>
          <w:p w14:paraId="6B2ECB24" w14:textId="77777777" w:rsidR="0094184C" w:rsidRDefault="0094184C" w:rsidP="000C0C34">
            <w:pPr>
              <w:jc w:val="both"/>
              <w:rPr>
                <w:ins w:id="1125" w:author="Information Services" w:date="2017-05-26T11:17:00Z"/>
                <w:lang w:val="lv-LV"/>
              </w:rPr>
            </w:pPr>
            <w:r w:rsidRPr="00853CBC">
              <w:rPr>
                <w:lang w:val="lv-LV"/>
              </w:rPr>
              <w:t>kārtīgs</w:t>
            </w:r>
          </w:p>
          <w:p w14:paraId="1A9D9ED4" w14:textId="7D340AE0" w:rsidR="00AF1DCB" w:rsidRPr="00853CBC" w:rsidRDefault="00AF1DCB" w:rsidP="000C0C34">
            <w:pPr>
              <w:jc w:val="both"/>
              <w:rPr>
                <w:lang w:val="lv-LV"/>
              </w:rPr>
            </w:pPr>
            <w:ins w:id="1126" w:author="Information Services" w:date="2017-05-26T11:17:00Z">
              <w:r>
                <w:rPr>
                  <w:lang w:val="lv-LV"/>
                </w:rPr>
                <w:t>tidy</w:t>
              </w:r>
            </w:ins>
          </w:p>
        </w:tc>
        <w:tc>
          <w:tcPr>
            <w:tcW w:w="465" w:type="dxa"/>
            <w:shd w:val="clear" w:color="auto" w:fill="auto"/>
          </w:tcPr>
          <w:p w14:paraId="2BE2DDE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65C9EA9C" w14:textId="77777777" w:rsidTr="00F049A1">
        <w:tc>
          <w:tcPr>
            <w:tcW w:w="1804" w:type="dxa"/>
            <w:shd w:val="clear" w:color="auto" w:fill="auto"/>
          </w:tcPr>
          <w:p w14:paraId="50923BAB" w14:textId="77777777" w:rsidR="0094184C" w:rsidRDefault="0094184C" w:rsidP="000C0C34">
            <w:pPr>
              <w:jc w:val="both"/>
              <w:rPr>
                <w:ins w:id="1127" w:author="Information Services" w:date="2017-05-26T11:17:00Z"/>
                <w:lang w:val="lv-LV"/>
              </w:rPr>
            </w:pPr>
            <w:r w:rsidRPr="00853CBC">
              <w:rPr>
                <w:lang w:val="lv-LV"/>
              </w:rPr>
              <w:t>kluss/klusi</w:t>
            </w:r>
          </w:p>
          <w:p w14:paraId="4D06F4AE" w14:textId="1507F88C" w:rsidR="00AF1DCB" w:rsidRPr="00853CBC" w:rsidRDefault="00AF1DCB" w:rsidP="000C0C34">
            <w:pPr>
              <w:jc w:val="both"/>
              <w:rPr>
                <w:lang w:val="lv-LV"/>
              </w:rPr>
            </w:pPr>
            <w:ins w:id="1128" w:author="Information Services" w:date="2017-05-26T11:17:00Z">
              <w:r>
                <w:rPr>
                  <w:lang w:val="lv-LV"/>
                </w:rPr>
                <w:t>quiet</w:t>
              </w:r>
            </w:ins>
          </w:p>
        </w:tc>
        <w:tc>
          <w:tcPr>
            <w:tcW w:w="465" w:type="dxa"/>
            <w:shd w:val="clear" w:color="auto" w:fill="auto"/>
          </w:tcPr>
          <w:p w14:paraId="1EE58271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AB7E85C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C23" w14:textId="77777777" w:rsidR="0094184C" w:rsidRDefault="0094184C" w:rsidP="000C0C34">
            <w:pPr>
              <w:jc w:val="both"/>
              <w:rPr>
                <w:ins w:id="1129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labi</w:t>
            </w:r>
          </w:p>
          <w:p w14:paraId="0E3A6068" w14:textId="261822A8" w:rsidR="00AF1DCB" w:rsidRPr="00853CBC" w:rsidRDefault="00AF1DCB" w:rsidP="000C0C34">
            <w:pPr>
              <w:jc w:val="both"/>
              <w:rPr>
                <w:lang w:val="lv-LV"/>
              </w:rPr>
            </w:pPr>
            <w:ins w:id="1130" w:author="Information Services" w:date="2017-05-26T11:18:00Z">
              <w:r>
                <w:rPr>
                  <w:lang w:val="lv-LV"/>
                </w:rPr>
                <w:t>fine (okay)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12150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9175E78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5629" w14:textId="77777777" w:rsidR="0094184C" w:rsidRDefault="0094184C" w:rsidP="000C0C34">
            <w:pPr>
              <w:jc w:val="both"/>
              <w:rPr>
                <w:ins w:id="1131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labs</w:t>
            </w:r>
          </w:p>
          <w:p w14:paraId="4C59D349" w14:textId="33540F2E" w:rsidR="00AF1DCB" w:rsidRPr="00853CBC" w:rsidRDefault="00AF1DCB" w:rsidP="000C0C34">
            <w:pPr>
              <w:jc w:val="both"/>
              <w:rPr>
                <w:lang w:val="lv-LV"/>
              </w:rPr>
            </w:pPr>
            <w:ins w:id="1132" w:author="Information Services" w:date="2017-05-26T11:18:00Z">
              <w:r>
                <w:rPr>
                  <w:lang w:val="lv-LV"/>
                </w:rPr>
                <w:t>good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B6466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01653FA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1899" w14:textId="77777777" w:rsidR="0094184C" w:rsidRDefault="0094184C" w:rsidP="000C0C34">
            <w:pPr>
              <w:jc w:val="both"/>
              <w:rPr>
                <w:ins w:id="1133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lēns/lēni</w:t>
            </w:r>
          </w:p>
          <w:p w14:paraId="008FEB07" w14:textId="68D78AF5" w:rsidR="00AF1DCB" w:rsidRPr="00853CBC" w:rsidRDefault="00AF1DCB" w:rsidP="000C0C34">
            <w:pPr>
              <w:jc w:val="both"/>
              <w:rPr>
                <w:lang w:val="lv-LV"/>
              </w:rPr>
            </w:pPr>
            <w:ins w:id="1134" w:author="Information Services" w:date="2017-05-26T11:18:00Z">
              <w:r>
                <w:rPr>
                  <w:lang w:val="lv-LV"/>
                </w:rPr>
                <w:t>slow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81F52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637C8E25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ACFFE" w14:textId="77777777" w:rsidR="0094184C" w:rsidRDefault="0094184C" w:rsidP="000C0C34">
            <w:pPr>
              <w:jc w:val="both"/>
              <w:rPr>
                <w:ins w:id="1135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liels</w:t>
            </w:r>
          </w:p>
          <w:p w14:paraId="73A04BDC" w14:textId="440A07D5" w:rsidR="00AF1DCB" w:rsidRPr="00853CBC" w:rsidRDefault="00AF1DCB" w:rsidP="000C0C34">
            <w:pPr>
              <w:jc w:val="both"/>
              <w:rPr>
                <w:lang w:val="lv-LV"/>
              </w:rPr>
            </w:pPr>
            <w:ins w:id="1136" w:author="Information Services" w:date="2017-05-26T11:18:00Z">
              <w:r>
                <w:rPr>
                  <w:lang w:val="lv-LV"/>
                </w:rPr>
                <w:lastRenderedPageBreak/>
                <w:t>big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3BA8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4B1442A7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57EF" w14:textId="77777777" w:rsidR="0094184C" w:rsidRDefault="0094184C" w:rsidP="000C0C34">
            <w:pPr>
              <w:jc w:val="both"/>
              <w:rPr>
                <w:ins w:id="1137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mazs</w:t>
            </w:r>
          </w:p>
          <w:p w14:paraId="3C6613C8" w14:textId="435C7B95" w:rsidR="00AF1DCB" w:rsidRPr="00853CBC" w:rsidRDefault="00AF1DCB" w:rsidP="000C0C34">
            <w:pPr>
              <w:jc w:val="both"/>
              <w:rPr>
                <w:lang w:val="lv-LV"/>
              </w:rPr>
            </w:pPr>
            <w:ins w:id="1138" w:author="Information Services" w:date="2017-05-26T11:18:00Z">
              <w:r>
                <w:rPr>
                  <w:lang w:val="lv-LV"/>
                </w:rPr>
                <w:t>small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1C08A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39DDED11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DD194" w14:textId="77777777" w:rsidR="0094184C" w:rsidRDefault="0094184C" w:rsidP="000C0C34">
            <w:pPr>
              <w:jc w:val="both"/>
              <w:rPr>
                <w:ins w:id="1139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melns</w:t>
            </w:r>
          </w:p>
          <w:p w14:paraId="634DD64F" w14:textId="1D5DFB6D" w:rsidR="00AF1DCB" w:rsidRPr="00853CBC" w:rsidRDefault="00AF1DCB" w:rsidP="000C0C34">
            <w:pPr>
              <w:jc w:val="both"/>
              <w:rPr>
                <w:lang w:val="lv-LV"/>
              </w:rPr>
            </w:pPr>
            <w:ins w:id="1140" w:author="Information Services" w:date="2017-05-26T11:18:00Z">
              <w:r>
                <w:rPr>
                  <w:lang w:val="lv-LV"/>
                </w:rPr>
                <w:t>black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38624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8E41499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4436" w14:textId="77777777" w:rsidR="0094184C" w:rsidRDefault="0094184C" w:rsidP="000C0C34">
            <w:pPr>
              <w:jc w:val="both"/>
              <w:rPr>
                <w:ins w:id="1141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mierīgs/mierīgi</w:t>
            </w:r>
          </w:p>
          <w:p w14:paraId="11DC84CA" w14:textId="7BDCAD9F" w:rsidR="00AF1DCB" w:rsidRPr="00853CBC" w:rsidRDefault="00AF1DCB" w:rsidP="000C0C34">
            <w:pPr>
              <w:jc w:val="both"/>
              <w:rPr>
                <w:lang w:val="lv-LV"/>
              </w:rPr>
            </w:pPr>
            <w:ins w:id="1142" w:author="Information Services" w:date="2017-05-26T11:18:00Z">
              <w:r>
                <w:rPr>
                  <w:lang w:val="lv-LV"/>
                </w:rPr>
                <w:t>calm/calmly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EE42A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733E9B80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D9D14" w14:textId="77777777" w:rsidR="0094184C" w:rsidRDefault="0094184C" w:rsidP="000C0C34">
            <w:pPr>
              <w:jc w:val="both"/>
              <w:rPr>
                <w:ins w:id="1143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mīksts/mīksti</w:t>
            </w:r>
          </w:p>
          <w:p w14:paraId="50F6F64A" w14:textId="2B7FECE5" w:rsidR="00AF1DCB" w:rsidRPr="00853CBC" w:rsidRDefault="00AF1DCB" w:rsidP="000C0C34">
            <w:pPr>
              <w:jc w:val="both"/>
              <w:rPr>
                <w:lang w:val="lv-LV"/>
              </w:rPr>
            </w:pPr>
            <w:ins w:id="1144" w:author="Information Services" w:date="2017-05-26T11:18:00Z">
              <w:r>
                <w:rPr>
                  <w:lang w:val="lv-LV"/>
                </w:rPr>
                <w:t>soft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36461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D3CE41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FE4DB" w14:textId="77777777" w:rsidR="0094184C" w:rsidRDefault="0094184C" w:rsidP="000C0C34">
            <w:pPr>
              <w:jc w:val="both"/>
              <w:rPr>
                <w:ins w:id="1145" w:author="Information Services" w:date="2017-05-26T11:18:00Z"/>
                <w:lang w:val="lv-LV"/>
              </w:rPr>
            </w:pPr>
            <w:r w:rsidRPr="00853CBC">
              <w:rPr>
                <w:lang w:val="lv-LV"/>
              </w:rPr>
              <w:t>mīļš/mīļi</w:t>
            </w:r>
          </w:p>
          <w:p w14:paraId="43E07B88" w14:textId="27EB9355" w:rsidR="00AF1DCB" w:rsidRPr="00853CBC" w:rsidRDefault="00AF1DCB" w:rsidP="000C0C34">
            <w:pPr>
              <w:jc w:val="both"/>
              <w:rPr>
                <w:lang w:val="lv-LV"/>
              </w:rPr>
            </w:pPr>
            <w:ins w:id="1146" w:author="Information Services" w:date="2017-05-26T11:19:00Z">
              <w:r>
                <w:rPr>
                  <w:lang w:val="lv-LV"/>
                </w:rPr>
                <w:t>cute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FD7F7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E849F1A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DB54" w14:textId="77777777" w:rsidR="0094184C" w:rsidRDefault="0094184C" w:rsidP="000C0C34">
            <w:pPr>
              <w:jc w:val="both"/>
              <w:rPr>
                <w:ins w:id="1147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netīrs</w:t>
            </w:r>
          </w:p>
          <w:p w14:paraId="14080E05" w14:textId="2B0DE8E1" w:rsidR="00AF1DCB" w:rsidRPr="00853CBC" w:rsidRDefault="00AF1DCB" w:rsidP="000C0C34">
            <w:pPr>
              <w:jc w:val="both"/>
              <w:rPr>
                <w:lang w:val="lv-LV"/>
              </w:rPr>
            </w:pPr>
            <w:ins w:id="1148" w:author="Information Services" w:date="2017-05-26T11:19:00Z">
              <w:r>
                <w:rPr>
                  <w:lang w:val="lv-LV"/>
                </w:rPr>
                <w:t>dirty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955C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B770456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BBE87" w14:textId="77777777" w:rsidR="0094184C" w:rsidRDefault="0094184C" w:rsidP="000C0C34">
            <w:pPr>
              <w:jc w:val="both"/>
              <w:rPr>
                <w:ins w:id="1149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nobijies</w:t>
            </w:r>
          </w:p>
          <w:p w14:paraId="10D85029" w14:textId="0AB92321" w:rsidR="00AF1DCB" w:rsidRPr="00853CBC" w:rsidRDefault="00AF1DCB" w:rsidP="000C0C34">
            <w:pPr>
              <w:jc w:val="both"/>
              <w:rPr>
                <w:lang w:val="lv-LV"/>
              </w:rPr>
            </w:pPr>
            <w:ins w:id="1150" w:author="Information Services" w:date="2017-05-26T11:19:00Z">
              <w:r>
                <w:rPr>
                  <w:lang w:val="lv-LV"/>
                </w:rPr>
                <w:t>scared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7F2B6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8DB5654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5538B" w14:textId="77777777" w:rsidR="0094184C" w:rsidRDefault="0094184C" w:rsidP="000C0C34">
            <w:pPr>
              <w:jc w:val="both"/>
              <w:rPr>
                <w:ins w:id="1151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noguris</w:t>
            </w:r>
          </w:p>
          <w:p w14:paraId="7FEE375F" w14:textId="44E3024B" w:rsidR="00AF1DCB" w:rsidRPr="00853CBC" w:rsidRDefault="00AF1DCB" w:rsidP="000C0C34">
            <w:pPr>
              <w:jc w:val="both"/>
              <w:rPr>
                <w:lang w:val="lv-LV"/>
              </w:rPr>
            </w:pPr>
            <w:ins w:id="1152" w:author="Information Services" w:date="2017-05-26T11:19:00Z">
              <w:r>
                <w:rPr>
                  <w:lang w:val="lv-LV"/>
                </w:rPr>
                <w:t>tired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F396F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09DD009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BC864" w14:textId="77777777" w:rsidR="0094184C" w:rsidRDefault="0094184C" w:rsidP="000C0C34">
            <w:pPr>
              <w:jc w:val="both"/>
              <w:rPr>
                <w:ins w:id="1153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pēdējais</w:t>
            </w:r>
          </w:p>
          <w:p w14:paraId="718BA9DB" w14:textId="31A399AB" w:rsidR="00AF1DCB" w:rsidRPr="00853CBC" w:rsidRDefault="00AF1DCB" w:rsidP="000C0C34">
            <w:pPr>
              <w:jc w:val="both"/>
              <w:rPr>
                <w:lang w:val="lv-LV"/>
              </w:rPr>
            </w:pPr>
            <w:ins w:id="1154" w:author="Information Services" w:date="2017-05-26T11:19:00Z">
              <w:r>
                <w:rPr>
                  <w:lang w:val="lv-LV"/>
                </w:rPr>
                <w:t>last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327E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3B322545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AF9D4" w14:textId="77777777" w:rsidR="0094184C" w:rsidRDefault="0094184C" w:rsidP="000C0C34">
            <w:pPr>
              <w:jc w:val="both"/>
              <w:rPr>
                <w:ins w:id="1155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pilns</w:t>
            </w:r>
          </w:p>
          <w:p w14:paraId="6142AEF3" w14:textId="135F2983" w:rsidR="00AF1DCB" w:rsidRPr="00853CBC" w:rsidRDefault="00AF1DCB" w:rsidP="000C0C34">
            <w:pPr>
              <w:jc w:val="both"/>
              <w:rPr>
                <w:lang w:val="lv-LV"/>
              </w:rPr>
            </w:pPr>
            <w:ins w:id="1156" w:author="Information Services" w:date="2017-05-26T11:19:00Z">
              <w:r>
                <w:rPr>
                  <w:lang w:val="lv-LV"/>
                </w:rPr>
                <w:t>full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E9DA2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506D819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844DB" w14:textId="77777777" w:rsidR="0094184C" w:rsidRDefault="0094184C" w:rsidP="000C0C34">
            <w:pPr>
              <w:jc w:val="both"/>
              <w:rPr>
                <w:ins w:id="1157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pirmais</w:t>
            </w:r>
          </w:p>
          <w:p w14:paraId="0DCCA49B" w14:textId="52065D39" w:rsidR="00AF1DCB" w:rsidRPr="00853CBC" w:rsidRDefault="00AF1DCB" w:rsidP="000C0C34">
            <w:pPr>
              <w:jc w:val="both"/>
              <w:rPr>
                <w:lang w:val="lv-LV"/>
              </w:rPr>
            </w:pPr>
            <w:ins w:id="1158" w:author="Information Services" w:date="2017-05-26T11:19:00Z">
              <w:r>
                <w:rPr>
                  <w:lang w:val="lv-LV"/>
                </w:rPr>
                <w:t>first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38E4B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7B0C0B4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417A" w14:textId="77777777" w:rsidR="0094184C" w:rsidRDefault="0094184C" w:rsidP="000C0C34">
            <w:pPr>
              <w:jc w:val="both"/>
              <w:rPr>
                <w:ins w:id="1159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pliks</w:t>
            </w:r>
          </w:p>
          <w:p w14:paraId="429CEC82" w14:textId="1E63C322" w:rsidR="00AF1DCB" w:rsidRPr="00853CBC" w:rsidRDefault="00AF1DCB" w:rsidP="000C0C34">
            <w:pPr>
              <w:jc w:val="both"/>
              <w:rPr>
                <w:lang w:val="lv-LV"/>
              </w:rPr>
            </w:pPr>
            <w:ins w:id="1160" w:author="Information Services" w:date="2017-05-26T11:19:00Z">
              <w:r>
                <w:rPr>
                  <w:lang w:val="lv-LV"/>
                </w:rPr>
                <w:t>naked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9FE43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B7CAAB3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1B2B6" w14:textId="77777777" w:rsidR="0094184C" w:rsidRDefault="0094184C" w:rsidP="000C0C34">
            <w:pPr>
              <w:jc w:val="both"/>
              <w:rPr>
                <w:ins w:id="1161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priecīgs</w:t>
            </w:r>
            <w:r w:rsidR="00BC4D67" w:rsidRPr="00853CBC">
              <w:rPr>
                <w:lang w:val="lv-LV"/>
              </w:rPr>
              <w:t>/priecīgi</w:t>
            </w:r>
          </w:p>
          <w:p w14:paraId="181AADAB" w14:textId="1771D546" w:rsidR="00AF1DCB" w:rsidRPr="00853CBC" w:rsidRDefault="00AF1DCB" w:rsidP="000C0C34">
            <w:pPr>
              <w:jc w:val="both"/>
              <w:rPr>
                <w:lang w:val="lv-LV"/>
              </w:rPr>
            </w:pPr>
            <w:ins w:id="1162" w:author="Information Services" w:date="2017-05-26T11:19:00Z">
              <w:r>
                <w:rPr>
                  <w:lang w:val="lv-LV"/>
                </w:rPr>
                <w:t>happy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3630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C0AF5D8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9A4D" w14:textId="77777777" w:rsidR="0094184C" w:rsidRDefault="0094184C" w:rsidP="000C0C34">
            <w:pPr>
              <w:jc w:val="both"/>
              <w:rPr>
                <w:ins w:id="1163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lastRenderedPageBreak/>
              <w:t>rozā</w:t>
            </w:r>
          </w:p>
          <w:p w14:paraId="58AD7802" w14:textId="429F3478" w:rsidR="00AF1DCB" w:rsidRPr="00853CBC" w:rsidRDefault="00AF1DCB" w:rsidP="000C0C34">
            <w:pPr>
              <w:jc w:val="both"/>
              <w:rPr>
                <w:lang w:val="lv-LV"/>
              </w:rPr>
            </w:pPr>
            <w:ins w:id="1164" w:author="Information Services" w:date="2017-05-26T11:19:00Z">
              <w:r>
                <w:rPr>
                  <w:lang w:val="lv-LV"/>
                </w:rPr>
                <w:t>pink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1BC8C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CF68331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CB7C8" w14:textId="77777777" w:rsidR="0094184C" w:rsidRDefault="0094184C" w:rsidP="000C0C34">
            <w:pPr>
              <w:jc w:val="both"/>
              <w:rPr>
                <w:ins w:id="1165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salauzts/ salūzis</w:t>
            </w:r>
          </w:p>
          <w:p w14:paraId="6B860EAC" w14:textId="2D136BD8" w:rsidR="00AF1DCB" w:rsidRPr="00853CBC" w:rsidRDefault="00AF1DCB" w:rsidP="000C0C34">
            <w:pPr>
              <w:jc w:val="both"/>
              <w:rPr>
                <w:lang w:val="lv-LV"/>
              </w:rPr>
            </w:pPr>
            <w:ins w:id="1166" w:author="Information Services" w:date="2017-05-26T11:19:00Z">
              <w:r>
                <w:rPr>
                  <w:lang w:val="lv-LV"/>
                </w:rPr>
                <w:t>broken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DC6F6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568A195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CFE6E" w14:textId="77777777" w:rsidR="0094184C" w:rsidRDefault="0094184C" w:rsidP="000C0C34">
            <w:pPr>
              <w:jc w:val="both"/>
              <w:rPr>
                <w:ins w:id="1167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salds</w:t>
            </w:r>
          </w:p>
          <w:p w14:paraId="6813AEA3" w14:textId="3C59AE4F" w:rsidR="00AF1DCB" w:rsidRPr="00853CBC" w:rsidRDefault="00AF1DCB" w:rsidP="000C0C34">
            <w:pPr>
              <w:jc w:val="both"/>
              <w:rPr>
                <w:lang w:val="lv-LV"/>
              </w:rPr>
            </w:pPr>
            <w:ins w:id="1168" w:author="Information Services" w:date="2017-05-26T11:19:00Z">
              <w:r>
                <w:rPr>
                  <w:lang w:val="lv-LV"/>
                </w:rPr>
                <w:t>sweet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9A20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FE0744D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D933" w14:textId="77777777" w:rsidR="0094184C" w:rsidRDefault="0094184C" w:rsidP="000C0C34">
            <w:pPr>
              <w:jc w:val="both"/>
              <w:rPr>
                <w:ins w:id="1169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sarkans</w:t>
            </w:r>
          </w:p>
          <w:p w14:paraId="6A0B9071" w14:textId="051964D4" w:rsidR="00AF1DCB" w:rsidRPr="00853CBC" w:rsidRDefault="00AF1DCB" w:rsidP="000C0C34">
            <w:pPr>
              <w:jc w:val="both"/>
              <w:rPr>
                <w:lang w:val="lv-LV"/>
              </w:rPr>
            </w:pPr>
            <w:ins w:id="1170" w:author="Information Services" w:date="2017-05-26T11:19:00Z">
              <w:r>
                <w:rPr>
                  <w:lang w:val="lv-LV"/>
                </w:rPr>
                <w:t>red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2B8C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ADED7B9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DD0B0" w14:textId="77777777" w:rsidR="0094184C" w:rsidRDefault="0094184C" w:rsidP="000C0C34">
            <w:pPr>
              <w:jc w:val="both"/>
              <w:rPr>
                <w:ins w:id="1171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sauss</w:t>
            </w:r>
          </w:p>
          <w:p w14:paraId="00DA6AAB" w14:textId="707BC833" w:rsidR="00AF1DCB" w:rsidRPr="00853CBC" w:rsidRDefault="00AF1DCB" w:rsidP="000C0C34">
            <w:pPr>
              <w:jc w:val="both"/>
              <w:rPr>
                <w:lang w:val="lv-LV"/>
              </w:rPr>
            </w:pPr>
            <w:ins w:id="1172" w:author="Information Services" w:date="2017-05-26T11:19:00Z">
              <w:r>
                <w:rPr>
                  <w:lang w:val="lv-LV"/>
                </w:rPr>
                <w:t>dry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ADA8B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77A0F3C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C4BAE" w14:textId="77777777" w:rsidR="0094184C" w:rsidRDefault="0094184C" w:rsidP="000C0C34">
            <w:pPr>
              <w:jc w:val="both"/>
              <w:rPr>
                <w:ins w:id="1173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silts</w:t>
            </w:r>
            <w:r w:rsidR="00BC4D67" w:rsidRPr="00853CBC">
              <w:rPr>
                <w:lang w:val="lv-LV"/>
              </w:rPr>
              <w:t>/silti</w:t>
            </w:r>
          </w:p>
          <w:p w14:paraId="42068F40" w14:textId="6DB0357D" w:rsidR="00AF1DCB" w:rsidRPr="00853CBC" w:rsidRDefault="00AF1DCB" w:rsidP="000C0C34">
            <w:pPr>
              <w:jc w:val="both"/>
              <w:rPr>
                <w:lang w:val="lv-LV"/>
              </w:rPr>
            </w:pPr>
            <w:ins w:id="1174" w:author="Information Services" w:date="2017-05-26T11:19:00Z">
              <w:r>
                <w:rPr>
                  <w:lang w:val="lv-LV"/>
                </w:rPr>
                <w:t>warm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26930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1567B92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F01A" w14:textId="77777777" w:rsidR="0094184C" w:rsidRDefault="0094184C" w:rsidP="000C0C34">
            <w:pPr>
              <w:jc w:val="both"/>
              <w:rPr>
                <w:ins w:id="1175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skābs</w:t>
            </w:r>
          </w:p>
          <w:p w14:paraId="10A73E80" w14:textId="6B07DA4D" w:rsidR="00AF1DCB" w:rsidRPr="00853CBC" w:rsidRDefault="00AF1DCB" w:rsidP="000C0C34">
            <w:pPr>
              <w:jc w:val="both"/>
              <w:rPr>
                <w:lang w:val="lv-LV"/>
              </w:rPr>
            </w:pPr>
            <w:ins w:id="1176" w:author="Information Services" w:date="2017-05-26T11:19:00Z">
              <w:r>
                <w:rPr>
                  <w:lang w:val="lv-LV"/>
                </w:rPr>
                <w:t>sour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75D6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E65E07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EB968" w14:textId="77777777" w:rsidR="0094184C" w:rsidRDefault="0094184C" w:rsidP="000C0C34">
            <w:pPr>
              <w:jc w:val="both"/>
              <w:rPr>
                <w:ins w:id="1177" w:author="Information Services" w:date="2017-05-26T11:19:00Z"/>
                <w:lang w:val="lv-LV"/>
              </w:rPr>
            </w:pPr>
            <w:r w:rsidRPr="00853CBC">
              <w:rPr>
                <w:lang w:val="lv-LV"/>
              </w:rPr>
              <w:t>skaists/skaisti</w:t>
            </w:r>
          </w:p>
          <w:p w14:paraId="6DCF4802" w14:textId="122B80F5" w:rsidR="00AF1DCB" w:rsidRPr="00853CBC" w:rsidRDefault="00AF1DCB" w:rsidP="000C0C34">
            <w:pPr>
              <w:jc w:val="both"/>
              <w:rPr>
                <w:lang w:val="lv-LV"/>
              </w:rPr>
            </w:pPr>
            <w:ins w:id="1178" w:author="Information Services" w:date="2017-05-26T11:19:00Z">
              <w:r>
                <w:rPr>
                  <w:lang w:val="lv-LV"/>
                </w:rPr>
                <w:t>pretty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68DE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76A53D3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EF6FF" w14:textId="77777777" w:rsidR="0094184C" w:rsidRDefault="0094184C" w:rsidP="000C0C34">
            <w:pPr>
              <w:jc w:val="both"/>
              <w:rPr>
                <w:ins w:id="1179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skaļš/skaļi</w:t>
            </w:r>
          </w:p>
          <w:p w14:paraId="0562256F" w14:textId="35564CC2" w:rsidR="00AF1DCB" w:rsidRPr="00853CBC" w:rsidRDefault="00AF1DCB" w:rsidP="000C0C34">
            <w:pPr>
              <w:jc w:val="both"/>
              <w:rPr>
                <w:lang w:val="lv-LV"/>
              </w:rPr>
            </w:pPr>
            <w:ins w:id="1180" w:author="Information Services" w:date="2017-05-26T11:20:00Z">
              <w:r>
                <w:rPr>
                  <w:lang w:val="lv-LV"/>
                </w:rPr>
                <w:t>loud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B6C4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3810E19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5B8BD" w14:textId="77777777" w:rsidR="0094184C" w:rsidRDefault="0094184C" w:rsidP="000C0C34">
            <w:pPr>
              <w:jc w:val="both"/>
              <w:rPr>
                <w:ins w:id="1181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skumjš/skumji</w:t>
            </w:r>
          </w:p>
          <w:p w14:paraId="651E783A" w14:textId="47DD0267" w:rsidR="00AF1DCB" w:rsidRPr="00853CBC" w:rsidRDefault="00AF1DCB" w:rsidP="000C0C34">
            <w:pPr>
              <w:jc w:val="both"/>
              <w:rPr>
                <w:lang w:val="lv-LV"/>
              </w:rPr>
            </w:pPr>
            <w:ins w:id="1182" w:author="Information Services" w:date="2017-05-26T11:20:00Z">
              <w:r>
                <w:rPr>
                  <w:lang w:val="lv-LV"/>
                </w:rPr>
                <w:t>sad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73A36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C2931A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1F7CC" w14:textId="77777777" w:rsidR="0094184C" w:rsidRDefault="0094184C" w:rsidP="000C0C34">
            <w:pPr>
              <w:jc w:val="both"/>
              <w:rPr>
                <w:ins w:id="1183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slapjš</w:t>
            </w:r>
          </w:p>
          <w:p w14:paraId="59069ECF" w14:textId="3A7C0070" w:rsidR="00AF1DCB" w:rsidRPr="00853CBC" w:rsidRDefault="00AF1DCB" w:rsidP="000C0C34">
            <w:pPr>
              <w:jc w:val="both"/>
              <w:rPr>
                <w:lang w:val="lv-LV"/>
              </w:rPr>
            </w:pPr>
            <w:ins w:id="1184" w:author="Information Services" w:date="2017-05-26T11:20:00Z">
              <w:r>
                <w:rPr>
                  <w:lang w:val="lv-LV"/>
                </w:rPr>
                <w:t>wet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613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013D864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98C6C" w14:textId="77777777" w:rsidR="0094184C" w:rsidRDefault="0094184C" w:rsidP="000C0C34">
            <w:pPr>
              <w:jc w:val="both"/>
              <w:rPr>
                <w:ins w:id="1185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slikts/slikti</w:t>
            </w:r>
          </w:p>
          <w:p w14:paraId="4363AAC4" w14:textId="4EFCECDE" w:rsidR="00AF1DCB" w:rsidRPr="00853CBC" w:rsidRDefault="00AF1DCB" w:rsidP="000C0C34">
            <w:pPr>
              <w:jc w:val="both"/>
              <w:rPr>
                <w:lang w:val="lv-LV"/>
              </w:rPr>
            </w:pPr>
            <w:ins w:id="1186" w:author="Information Services" w:date="2017-05-26T11:20:00Z">
              <w:r>
                <w:rPr>
                  <w:lang w:val="lv-LV"/>
                </w:rPr>
                <w:t>bad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F0C6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DA96E21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7CE20" w14:textId="77777777" w:rsidR="0094184C" w:rsidRDefault="0094184C" w:rsidP="000C0C34">
            <w:pPr>
              <w:jc w:val="both"/>
              <w:rPr>
                <w:ins w:id="1187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slims</w:t>
            </w:r>
          </w:p>
          <w:p w14:paraId="64611C7D" w14:textId="244B746C" w:rsidR="00AF1DCB" w:rsidRPr="00853CBC" w:rsidRDefault="00AF1DCB" w:rsidP="000C0C34">
            <w:pPr>
              <w:jc w:val="both"/>
              <w:rPr>
                <w:lang w:val="lv-LV"/>
              </w:rPr>
            </w:pPr>
            <w:ins w:id="1188" w:author="Information Services" w:date="2017-05-26T11:20:00Z">
              <w:r>
                <w:rPr>
                  <w:lang w:val="lv-LV"/>
                </w:rPr>
                <w:t>sick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CF08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8C873A0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E220E" w14:textId="77777777" w:rsidR="0094184C" w:rsidRDefault="0094184C" w:rsidP="000C0C34">
            <w:pPr>
              <w:jc w:val="both"/>
              <w:rPr>
                <w:ins w:id="1189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smags/smagi</w:t>
            </w:r>
          </w:p>
          <w:p w14:paraId="37F2A428" w14:textId="022D7697" w:rsidR="00AF1DCB" w:rsidRPr="00853CBC" w:rsidRDefault="00AF1DCB" w:rsidP="000C0C34">
            <w:pPr>
              <w:jc w:val="both"/>
              <w:rPr>
                <w:lang w:val="lv-LV"/>
              </w:rPr>
            </w:pPr>
            <w:ins w:id="1190" w:author="Information Services" w:date="2017-05-26T11:20:00Z">
              <w:r>
                <w:rPr>
                  <w:lang w:val="lv-LV"/>
                </w:rPr>
                <w:lastRenderedPageBreak/>
                <w:t>heavy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066E6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71A00135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B29F1" w14:textId="77777777" w:rsidR="0094184C" w:rsidRDefault="0094184C" w:rsidP="000C0C34">
            <w:pPr>
              <w:jc w:val="both"/>
              <w:rPr>
                <w:ins w:id="1191" w:author="Information Services" w:date="2017-05-26T11:20:00Z"/>
                <w:lang w:val="lv-LV"/>
              </w:rPr>
            </w:pPr>
            <w:r w:rsidRPr="00853CBC">
              <w:rPr>
                <w:lang w:val="lv-LV"/>
              </w:rPr>
              <w:t>stiprs/stipri</w:t>
            </w:r>
          </w:p>
          <w:p w14:paraId="2D089486" w14:textId="03F4C70B" w:rsidR="00AF1DCB" w:rsidRPr="00853CBC" w:rsidRDefault="00AF1DCB" w:rsidP="000C0C34">
            <w:pPr>
              <w:jc w:val="both"/>
              <w:rPr>
                <w:lang w:val="lv-LV"/>
              </w:rPr>
            </w:pPr>
            <w:ins w:id="1192" w:author="Information Services" w:date="2017-05-26T11:20:00Z">
              <w:r>
                <w:rPr>
                  <w:lang w:val="lv-LV"/>
                </w:rPr>
                <w:t>strong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69286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18AE1576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73787" w14:textId="77777777" w:rsidR="0094184C" w:rsidRDefault="0094184C" w:rsidP="000C0C34">
            <w:pPr>
              <w:jc w:val="both"/>
              <w:rPr>
                <w:ins w:id="1193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šausmīgs</w:t>
            </w:r>
          </w:p>
          <w:p w14:paraId="225B48FD" w14:textId="7E4A1E44" w:rsidR="00AF1DCB" w:rsidRPr="00853CBC" w:rsidRDefault="00AF1DCB" w:rsidP="000C0C34">
            <w:pPr>
              <w:jc w:val="both"/>
              <w:rPr>
                <w:lang w:val="lv-LV"/>
              </w:rPr>
            </w:pPr>
            <w:ins w:id="1194" w:author="Information Services" w:date="2017-05-26T11:21:00Z">
              <w:r>
                <w:rPr>
                  <w:lang w:val="lv-LV"/>
                </w:rPr>
                <w:t>terrible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BD9C5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A201DE4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809F1" w14:textId="77777777" w:rsidR="0094184C" w:rsidRDefault="0094184C" w:rsidP="000C0C34">
            <w:pPr>
              <w:jc w:val="both"/>
              <w:rPr>
                <w:ins w:id="1195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tālu</w:t>
            </w:r>
          </w:p>
          <w:p w14:paraId="697A20DD" w14:textId="24224A7A" w:rsidR="00AF1DCB" w:rsidRPr="00853CBC" w:rsidRDefault="00AF1DCB" w:rsidP="000C0C34">
            <w:pPr>
              <w:jc w:val="both"/>
              <w:rPr>
                <w:lang w:val="lv-LV"/>
              </w:rPr>
            </w:pPr>
            <w:ins w:id="1196" w:author="Information Services" w:date="2017-05-26T11:21:00Z">
              <w:r>
                <w:rPr>
                  <w:lang w:val="lv-LV"/>
                </w:rPr>
                <w:t>far away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BA5B1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28F8A69D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001C3" w14:textId="77777777" w:rsidR="0094184C" w:rsidRDefault="0094184C" w:rsidP="000C0C34">
            <w:pPr>
              <w:jc w:val="both"/>
              <w:rPr>
                <w:ins w:id="1197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tīrs</w:t>
            </w:r>
          </w:p>
          <w:p w14:paraId="2D277C36" w14:textId="79A06EB4" w:rsidR="00AF1DCB" w:rsidRPr="00853CBC" w:rsidRDefault="00AF1DCB" w:rsidP="000C0C34">
            <w:pPr>
              <w:jc w:val="both"/>
              <w:rPr>
                <w:lang w:val="lv-LV"/>
              </w:rPr>
            </w:pPr>
            <w:ins w:id="1198" w:author="Information Services" w:date="2017-05-26T11:21:00Z">
              <w:r>
                <w:rPr>
                  <w:lang w:val="lv-LV"/>
                </w:rPr>
                <w:t>clean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4E8ED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072ACB1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3D991" w14:textId="77777777" w:rsidR="0094184C" w:rsidRDefault="0094184C" w:rsidP="000C0C34">
            <w:pPr>
              <w:jc w:val="both"/>
              <w:rPr>
                <w:ins w:id="1199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tukšs</w:t>
            </w:r>
          </w:p>
          <w:p w14:paraId="661C98B2" w14:textId="667E51FC" w:rsidR="00AF1DCB" w:rsidRPr="00853CBC" w:rsidRDefault="00AF1DCB" w:rsidP="000C0C34">
            <w:pPr>
              <w:jc w:val="both"/>
              <w:rPr>
                <w:lang w:val="lv-LV"/>
              </w:rPr>
            </w:pPr>
            <w:ins w:id="1200" w:author="Information Services" w:date="2017-05-26T11:21:00Z">
              <w:r>
                <w:rPr>
                  <w:lang w:val="lv-LV"/>
                </w:rPr>
                <w:t>empty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BF53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6A9F67F6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C273C" w14:textId="77777777" w:rsidR="0094184C" w:rsidRDefault="0094184C" w:rsidP="000C0C34">
            <w:pPr>
              <w:jc w:val="both"/>
              <w:rPr>
                <w:ins w:id="1201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tumšs</w:t>
            </w:r>
          </w:p>
          <w:p w14:paraId="0FBEEA09" w14:textId="2E19F7D9" w:rsidR="00AF1DCB" w:rsidRPr="00853CBC" w:rsidRDefault="00AF1DCB" w:rsidP="000C0C34">
            <w:pPr>
              <w:jc w:val="both"/>
              <w:rPr>
                <w:lang w:val="lv-LV"/>
              </w:rPr>
            </w:pPr>
            <w:ins w:id="1202" w:author="Information Services" w:date="2017-05-26T11:21:00Z">
              <w:r>
                <w:rPr>
                  <w:lang w:val="lv-LV"/>
                </w:rPr>
                <w:t>dark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50E39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627E4E0C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60B83" w14:textId="77777777" w:rsidR="0094184C" w:rsidRDefault="0094184C" w:rsidP="000C0C34">
            <w:pPr>
              <w:jc w:val="both"/>
              <w:rPr>
                <w:ins w:id="1203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tuvu</w:t>
            </w:r>
          </w:p>
          <w:p w14:paraId="00643E9C" w14:textId="5B346599" w:rsidR="00AF1DCB" w:rsidRPr="00853CBC" w:rsidRDefault="00AF1DCB" w:rsidP="000C0C34">
            <w:pPr>
              <w:jc w:val="both"/>
              <w:rPr>
                <w:lang w:val="lv-LV"/>
              </w:rPr>
            </w:pPr>
            <w:ins w:id="1204" w:author="Information Services" w:date="2017-05-26T11:21:00Z">
              <w:r>
                <w:rPr>
                  <w:lang w:val="lv-LV"/>
                </w:rPr>
                <w:t>close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28BEA" w14:textId="77777777" w:rsidR="0094184C" w:rsidRPr="00853CBC" w:rsidRDefault="0094184C" w:rsidP="000C0C34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C69049E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A8397" w14:textId="77777777" w:rsidR="0094184C" w:rsidRDefault="0094184C" w:rsidP="000C0C34">
            <w:pPr>
              <w:jc w:val="both"/>
              <w:rPr>
                <w:ins w:id="1205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uzmanīgs /uzmanīgi</w:t>
            </w:r>
          </w:p>
          <w:p w14:paraId="228519DF" w14:textId="6E06E5A2" w:rsidR="00AF1DCB" w:rsidRPr="00853CBC" w:rsidRDefault="00AF1DCB" w:rsidP="000C0C34">
            <w:pPr>
              <w:jc w:val="both"/>
              <w:rPr>
                <w:lang w:val="lv-LV"/>
              </w:rPr>
            </w:pPr>
            <w:ins w:id="1206" w:author="Information Services" w:date="2017-05-26T11:21:00Z">
              <w:r>
                <w:rPr>
                  <w:lang w:val="lv-LV"/>
                </w:rPr>
                <w:t>careful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E4EFC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5788632B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47762" w14:textId="77777777" w:rsidR="0094184C" w:rsidRDefault="0094184C" w:rsidP="000C0C34">
            <w:pPr>
              <w:jc w:val="both"/>
              <w:rPr>
                <w:ins w:id="1207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vecs</w:t>
            </w:r>
          </w:p>
          <w:p w14:paraId="43E310E4" w14:textId="5584A412" w:rsidR="00AF1DCB" w:rsidRPr="00853CBC" w:rsidRDefault="00AF1DCB" w:rsidP="000C0C34">
            <w:pPr>
              <w:jc w:val="both"/>
              <w:rPr>
                <w:lang w:val="lv-LV"/>
              </w:rPr>
            </w:pPr>
            <w:ins w:id="1208" w:author="Information Services" w:date="2017-05-26T11:21:00Z">
              <w:r>
                <w:rPr>
                  <w:lang w:val="lv-LV"/>
                </w:rPr>
                <w:t>old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BDF74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3F73B438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2C97" w14:textId="77777777" w:rsidR="0094184C" w:rsidRDefault="0094184C" w:rsidP="000C0C34">
            <w:pPr>
              <w:jc w:val="both"/>
              <w:rPr>
                <w:ins w:id="1209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viegls</w:t>
            </w:r>
            <w:r w:rsidR="00BC4D67" w:rsidRPr="00853CBC">
              <w:rPr>
                <w:lang w:val="lv-LV"/>
              </w:rPr>
              <w:t>/viegli</w:t>
            </w:r>
          </w:p>
          <w:p w14:paraId="2651568B" w14:textId="2E9685D5" w:rsidR="00AF1DCB" w:rsidRPr="00853CBC" w:rsidRDefault="00AF1DCB" w:rsidP="000C0C34">
            <w:pPr>
              <w:jc w:val="both"/>
              <w:rPr>
                <w:lang w:val="lv-LV"/>
              </w:rPr>
            </w:pPr>
            <w:ins w:id="1210" w:author="Information Services" w:date="2017-05-26T11:21:00Z">
              <w:r>
                <w:rPr>
                  <w:lang w:val="lv-LV"/>
                </w:rPr>
                <w:t>light/easy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1D7E2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70A72F2C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0236" w14:textId="77777777" w:rsidR="0094184C" w:rsidRDefault="0094184C" w:rsidP="000C0C34">
            <w:pPr>
              <w:jc w:val="both"/>
              <w:rPr>
                <w:ins w:id="1211" w:author="Information Services" w:date="2017-05-26T11:21:00Z"/>
                <w:lang w:val="lv-LV"/>
              </w:rPr>
            </w:pPr>
            <w:r w:rsidRPr="00853CBC">
              <w:rPr>
                <w:lang w:val="lv-LV"/>
              </w:rPr>
              <w:t>zaļš</w:t>
            </w:r>
          </w:p>
          <w:p w14:paraId="54D5AE3F" w14:textId="0BF6B68D" w:rsidR="00AF1DCB" w:rsidRPr="00853CBC" w:rsidRDefault="00AF1DCB" w:rsidP="000C0C34">
            <w:pPr>
              <w:jc w:val="both"/>
              <w:rPr>
                <w:lang w:val="lv-LV"/>
              </w:rPr>
            </w:pPr>
            <w:ins w:id="1212" w:author="Information Services" w:date="2017-05-26T11:21:00Z">
              <w:r>
                <w:rPr>
                  <w:lang w:val="lv-LV"/>
                </w:rPr>
                <w:t>green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A81ED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94184C" w:rsidRPr="00853CBC" w14:paraId="7D829252" w14:textId="77777777" w:rsidTr="00F049A1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5E60A" w14:textId="77777777" w:rsidR="0094184C" w:rsidRDefault="0094184C" w:rsidP="000C0C34">
            <w:pPr>
              <w:jc w:val="both"/>
              <w:rPr>
                <w:ins w:id="1213" w:author="Information Services" w:date="2017-05-26T11:22:00Z"/>
                <w:lang w:val="lv-LV"/>
              </w:rPr>
            </w:pPr>
            <w:r w:rsidRPr="00853CBC">
              <w:rPr>
                <w:lang w:val="lv-LV"/>
              </w:rPr>
              <w:t>zils</w:t>
            </w:r>
          </w:p>
          <w:p w14:paraId="58C98F2A" w14:textId="4D16C48E" w:rsidR="00AF1DCB" w:rsidRPr="00853CBC" w:rsidRDefault="00AF1DCB" w:rsidP="000C0C34">
            <w:pPr>
              <w:jc w:val="both"/>
              <w:rPr>
                <w:lang w:val="lv-LV"/>
              </w:rPr>
            </w:pPr>
            <w:ins w:id="1214" w:author="Information Services" w:date="2017-05-26T11:22:00Z">
              <w:r>
                <w:rPr>
                  <w:lang w:val="lv-LV"/>
                </w:rPr>
                <w:t>blue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6128D" w14:textId="77777777" w:rsidR="0094184C" w:rsidRPr="00853CBC" w:rsidRDefault="0094184C" w:rsidP="000C0C34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46402D56" w14:textId="77777777" w:rsidR="000C0C34" w:rsidRPr="00853CBC" w:rsidRDefault="000C0C34" w:rsidP="002D3B9E">
      <w:pPr>
        <w:rPr>
          <w:lang w:val="lv-LV"/>
        </w:rPr>
        <w:sectPr w:rsidR="000C0C34" w:rsidRPr="00853CBC" w:rsidSect="000C0C34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25C27672" w14:textId="0AE31F9B" w:rsidR="00A044B6" w:rsidRPr="00853CBC" w:rsidRDefault="00A044B6" w:rsidP="002D3B9E">
      <w:pPr>
        <w:rPr>
          <w:lang w:val="lv-LV"/>
        </w:rPr>
      </w:pPr>
    </w:p>
    <w:p w14:paraId="78785256" w14:textId="77777777" w:rsidR="00421E3F" w:rsidRPr="00853CBC" w:rsidRDefault="00421E3F" w:rsidP="002D3B9E">
      <w:pPr>
        <w:rPr>
          <w:lang w:val="lv-LV"/>
        </w:rPr>
      </w:pPr>
    </w:p>
    <w:p w14:paraId="7980BBA5" w14:textId="2752704A" w:rsidR="00B42C75" w:rsidRPr="00853CBC" w:rsidRDefault="00B42C75" w:rsidP="002D3B9E">
      <w:pPr>
        <w:rPr>
          <w:b/>
          <w:lang w:val="lv-LV"/>
        </w:rPr>
      </w:pPr>
      <w:r w:rsidRPr="00853CBC">
        <w:rPr>
          <w:b/>
          <w:lang w:val="lv-LV"/>
        </w:rPr>
        <w:t>16. Laiks</w:t>
      </w:r>
      <w:r w:rsidR="003C201B" w:rsidRPr="00853CBC">
        <w:rPr>
          <w:b/>
          <w:lang w:val="lv-LV"/>
        </w:rPr>
        <w:t xml:space="preserve"> </w:t>
      </w:r>
      <w:ins w:id="1215" w:author="Information Services" w:date="2017-05-26T11:24:00Z">
        <w:r w:rsidR="00CC4772">
          <w:rPr>
            <w:b/>
            <w:lang w:val="lv-LV"/>
          </w:rPr>
          <w:t xml:space="preserve"> Words about time </w:t>
        </w:r>
      </w:ins>
      <w:r w:rsidR="003C201B" w:rsidRPr="00853CBC">
        <w:rPr>
          <w:b/>
          <w:lang w:val="lv-LV"/>
        </w:rPr>
        <w:t>(17)</w:t>
      </w:r>
    </w:p>
    <w:p w14:paraId="060EE792" w14:textId="77777777" w:rsidR="00B42C75" w:rsidRPr="00853CBC" w:rsidRDefault="00B42C75" w:rsidP="002D3B9E">
      <w:pPr>
        <w:rPr>
          <w:b/>
          <w:lang w:val="lv-LV"/>
        </w:rPr>
      </w:pPr>
    </w:p>
    <w:p w14:paraId="7D449F94" w14:textId="77777777" w:rsidR="00862FB4" w:rsidRPr="00853CBC" w:rsidRDefault="00862FB4" w:rsidP="008536B6">
      <w:pPr>
        <w:jc w:val="both"/>
        <w:rPr>
          <w:lang w:val="lv-LV"/>
        </w:rPr>
        <w:sectPr w:rsidR="00862FB4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4"/>
        <w:gridCol w:w="465"/>
      </w:tblGrid>
      <w:tr w:rsidR="003C201B" w:rsidRPr="00853CBC" w14:paraId="11622B0B" w14:textId="77777777" w:rsidTr="00713460">
        <w:tc>
          <w:tcPr>
            <w:tcW w:w="1804" w:type="dxa"/>
            <w:shd w:val="clear" w:color="auto" w:fill="auto"/>
          </w:tcPr>
          <w:p w14:paraId="3FD79289" w14:textId="77777777" w:rsidR="003C201B" w:rsidRDefault="003C201B" w:rsidP="008536B6">
            <w:pPr>
              <w:jc w:val="both"/>
              <w:rPr>
                <w:ins w:id="1216" w:author="Information Services" w:date="2017-05-26T11:22:00Z"/>
                <w:lang w:val="lv-LV"/>
              </w:rPr>
            </w:pPr>
            <w:r w:rsidRPr="00853CBC">
              <w:rPr>
                <w:lang w:val="lv-LV"/>
              </w:rPr>
              <w:lastRenderedPageBreak/>
              <w:t>agri</w:t>
            </w:r>
          </w:p>
          <w:p w14:paraId="019101D2" w14:textId="4C1D64B7" w:rsidR="00EB7484" w:rsidRPr="00853CBC" w:rsidRDefault="00EB7484" w:rsidP="008536B6">
            <w:pPr>
              <w:jc w:val="both"/>
              <w:rPr>
                <w:lang w:val="lv-LV"/>
              </w:rPr>
            </w:pPr>
            <w:ins w:id="1217" w:author="Information Services" w:date="2017-05-26T11:22:00Z">
              <w:r>
                <w:rPr>
                  <w:lang w:val="lv-LV"/>
                </w:rPr>
                <w:t>early</w:t>
              </w:r>
            </w:ins>
          </w:p>
        </w:tc>
        <w:tc>
          <w:tcPr>
            <w:tcW w:w="465" w:type="dxa"/>
            <w:shd w:val="clear" w:color="auto" w:fill="auto"/>
          </w:tcPr>
          <w:p w14:paraId="32FF90C9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51EC5586" w14:textId="77777777" w:rsidTr="00713460">
        <w:tc>
          <w:tcPr>
            <w:tcW w:w="1804" w:type="dxa"/>
            <w:shd w:val="clear" w:color="auto" w:fill="auto"/>
          </w:tcPr>
          <w:p w14:paraId="1EAD9D3E" w14:textId="77777777" w:rsidR="003C201B" w:rsidRDefault="003C201B" w:rsidP="008536B6">
            <w:pPr>
              <w:jc w:val="both"/>
              <w:rPr>
                <w:ins w:id="1218" w:author="Information Services" w:date="2017-05-26T11:22:00Z"/>
                <w:lang w:val="lv-LV"/>
              </w:rPr>
            </w:pPr>
            <w:r w:rsidRPr="00853CBC">
              <w:rPr>
                <w:lang w:val="lv-LV"/>
              </w:rPr>
              <w:t>diena</w:t>
            </w:r>
          </w:p>
          <w:p w14:paraId="7E19F090" w14:textId="0576286C" w:rsidR="00EB7484" w:rsidRPr="00853CBC" w:rsidRDefault="00EB7484" w:rsidP="008536B6">
            <w:pPr>
              <w:jc w:val="both"/>
              <w:rPr>
                <w:lang w:val="lv-LV"/>
              </w:rPr>
            </w:pPr>
            <w:ins w:id="1219" w:author="Information Services" w:date="2017-05-26T11:22:00Z">
              <w:r>
                <w:rPr>
                  <w:lang w:val="lv-LV"/>
                </w:rPr>
                <w:t>day</w:t>
              </w:r>
            </w:ins>
          </w:p>
        </w:tc>
        <w:tc>
          <w:tcPr>
            <w:tcW w:w="465" w:type="dxa"/>
            <w:shd w:val="clear" w:color="auto" w:fill="auto"/>
          </w:tcPr>
          <w:p w14:paraId="442EC946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37EBBEC6" w14:textId="77777777" w:rsidTr="00713460">
        <w:tc>
          <w:tcPr>
            <w:tcW w:w="1804" w:type="dxa"/>
            <w:shd w:val="clear" w:color="auto" w:fill="auto"/>
          </w:tcPr>
          <w:p w14:paraId="20F962FF" w14:textId="77777777" w:rsidR="003C201B" w:rsidRDefault="003C201B" w:rsidP="008536B6">
            <w:pPr>
              <w:jc w:val="both"/>
              <w:rPr>
                <w:ins w:id="1220" w:author="Information Services" w:date="2017-05-26T11:22:00Z"/>
                <w:lang w:val="lv-LV"/>
              </w:rPr>
            </w:pPr>
            <w:r w:rsidRPr="00853CBC">
              <w:rPr>
                <w:lang w:val="lv-LV"/>
              </w:rPr>
              <w:t>drīz</w:t>
            </w:r>
          </w:p>
          <w:p w14:paraId="7299E060" w14:textId="1A57871D" w:rsidR="00EB7484" w:rsidRPr="00853CBC" w:rsidRDefault="00EB7484" w:rsidP="008536B6">
            <w:pPr>
              <w:jc w:val="both"/>
              <w:rPr>
                <w:lang w:val="lv-LV"/>
              </w:rPr>
            </w:pPr>
            <w:ins w:id="1221" w:author="Information Services" w:date="2017-05-26T11:22:00Z">
              <w:r>
                <w:rPr>
                  <w:lang w:val="lv-LV"/>
                </w:rPr>
                <w:t>soon</w:t>
              </w:r>
            </w:ins>
          </w:p>
        </w:tc>
        <w:tc>
          <w:tcPr>
            <w:tcW w:w="465" w:type="dxa"/>
            <w:shd w:val="clear" w:color="auto" w:fill="auto"/>
          </w:tcPr>
          <w:p w14:paraId="1441B5E5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60B9DD49" w14:textId="77777777" w:rsidTr="00713460">
        <w:tc>
          <w:tcPr>
            <w:tcW w:w="1804" w:type="dxa"/>
            <w:shd w:val="clear" w:color="auto" w:fill="auto"/>
          </w:tcPr>
          <w:p w14:paraId="2AE71909" w14:textId="77777777" w:rsidR="003C201B" w:rsidRDefault="003C201B" w:rsidP="008536B6">
            <w:pPr>
              <w:jc w:val="both"/>
              <w:rPr>
                <w:ins w:id="1222" w:author="Information Services" w:date="2017-05-26T11:22:00Z"/>
                <w:lang w:val="lv-LV"/>
              </w:rPr>
            </w:pPr>
            <w:r w:rsidRPr="00853CBC">
              <w:rPr>
                <w:lang w:val="lv-LV"/>
              </w:rPr>
              <w:t>nakts</w:t>
            </w:r>
          </w:p>
          <w:p w14:paraId="6A028EB0" w14:textId="7EB83C44" w:rsidR="00EB7484" w:rsidRPr="00853CBC" w:rsidRDefault="00EB7484" w:rsidP="008536B6">
            <w:pPr>
              <w:jc w:val="both"/>
              <w:rPr>
                <w:lang w:val="lv-LV"/>
              </w:rPr>
            </w:pPr>
            <w:ins w:id="1223" w:author="Information Services" w:date="2017-05-26T11:22:00Z">
              <w:r>
                <w:rPr>
                  <w:lang w:val="lv-LV"/>
                </w:rPr>
                <w:t>night</w:t>
              </w:r>
            </w:ins>
          </w:p>
        </w:tc>
        <w:tc>
          <w:tcPr>
            <w:tcW w:w="465" w:type="dxa"/>
            <w:shd w:val="clear" w:color="auto" w:fill="auto"/>
          </w:tcPr>
          <w:p w14:paraId="7F28F131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6CD637BB" w14:textId="77777777" w:rsidTr="00713460">
        <w:tc>
          <w:tcPr>
            <w:tcW w:w="1804" w:type="dxa"/>
            <w:shd w:val="clear" w:color="auto" w:fill="auto"/>
          </w:tcPr>
          <w:p w14:paraId="611C65BF" w14:textId="77777777" w:rsidR="003C201B" w:rsidRDefault="003C201B" w:rsidP="008536B6">
            <w:pPr>
              <w:jc w:val="both"/>
              <w:rPr>
                <w:ins w:id="1224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no rīta</w:t>
            </w:r>
          </w:p>
          <w:p w14:paraId="556B165B" w14:textId="19784A86" w:rsidR="00EB7484" w:rsidRPr="00853CBC" w:rsidRDefault="00EB7484" w:rsidP="008536B6">
            <w:pPr>
              <w:jc w:val="both"/>
              <w:rPr>
                <w:lang w:val="lv-LV"/>
              </w:rPr>
            </w:pPr>
            <w:ins w:id="1225" w:author="Information Services" w:date="2017-05-26T11:23:00Z">
              <w:r>
                <w:rPr>
                  <w:lang w:val="lv-LV"/>
                </w:rPr>
                <w:t>in the morning</w:t>
              </w:r>
            </w:ins>
          </w:p>
        </w:tc>
        <w:tc>
          <w:tcPr>
            <w:tcW w:w="465" w:type="dxa"/>
            <w:shd w:val="clear" w:color="auto" w:fill="auto"/>
          </w:tcPr>
          <w:p w14:paraId="08457CED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6836E582" w14:textId="77777777" w:rsidTr="00713460">
        <w:tc>
          <w:tcPr>
            <w:tcW w:w="1804" w:type="dxa"/>
            <w:shd w:val="clear" w:color="auto" w:fill="auto"/>
          </w:tcPr>
          <w:p w14:paraId="36CFAD01" w14:textId="77777777" w:rsidR="003C201B" w:rsidRDefault="003C201B" w:rsidP="008536B6">
            <w:pPr>
              <w:jc w:val="both"/>
              <w:rPr>
                <w:ins w:id="1226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lastRenderedPageBreak/>
              <w:t>pēc</w:t>
            </w:r>
          </w:p>
          <w:p w14:paraId="71250481" w14:textId="582CCD4A" w:rsidR="00EB7484" w:rsidRPr="00853CBC" w:rsidRDefault="00EB7484" w:rsidP="008536B6">
            <w:pPr>
              <w:jc w:val="both"/>
              <w:rPr>
                <w:lang w:val="lv-LV"/>
              </w:rPr>
            </w:pPr>
            <w:ins w:id="1227" w:author="Information Services" w:date="2017-05-26T11:23:00Z">
              <w:r>
                <w:rPr>
                  <w:lang w:val="lv-LV"/>
                </w:rPr>
                <w:t>after</w:t>
              </w:r>
            </w:ins>
          </w:p>
        </w:tc>
        <w:tc>
          <w:tcPr>
            <w:tcW w:w="465" w:type="dxa"/>
            <w:shd w:val="clear" w:color="auto" w:fill="auto"/>
          </w:tcPr>
          <w:p w14:paraId="342AC791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2F83C967" w14:textId="77777777" w:rsidTr="00713460">
        <w:tc>
          <w:tcPr>
            <w:tcW w:w="1804" w:type="dxa"/>
            <w:shd w:val="clear" w:color="auto" w:fill="auto"/>
          </w:tcPr>
          <w:p w14:paraId="49CC6620" w14:textId="77777777" w:rsidR="003C201B" w:rsidRDefault="003C201B" w:rsidP="008536B6">
            <w:pPr>
              <w:jc w:val="both"/>
              <w:rPr>
                <w:ins w:id="1228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pirms</w:t>
            </w:r>
          </w:p>
          <w:p w14:paraId="1D0F9248" w14:textId="4176B616" w:rsidR="00EB7484" w:rsidRPr="00853CBC" w:rsidRDefault="00EB7484" w:rsidP="008536B6">
            <w:pPr>
              <w:jc w:val="both"/>
              <w:rPr>
                <w:lang w:val="lv-LV"/>
              </w:rPr>
            </w:pPr>
            <w:ins w:id="1229" w:author="Information Services" w:date="2017-05-26T11:23:00Z">
              <w:r>
                <w:rPr>
                  <w:lang w:val="lv-LV"/>
                </w:rPr>
                <w:t>before</w:t>
              </w:r>
            </w:ins>
          </w:p>
        </w:tc>
        <w:tc>
          <w:tcPr>
            <w:tcW w:w="465" w:type="dxa"/>
            <w:shd w:val="clear" w:color="auto" w:fill="auto"/>
          </w:tcPr>
          <w:p w14:paraId="796B96C4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34DA28A5" w14:textId="77777777" w:rsidTr="00713460">
        <w:tc>
          <w:tcPr>
            <w:tcW w:w="1804" w:type="dxa"/>
            <w:shd w:val="clear" w:color="auto" w:fill="auto"/>
          </w:tcPr>
          <w:p w14:paraId="02344961" w14:textId="77777777" w:rsidR="003C201B" w:rsidRDefault="003C201B" w:rsidP="008536B6">
            <w:pPr>
              <w:jc w:val="both"/>
              <w:rPr>
                <w:ins w:id="1230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rīt</w:t>
            </w:r>
          </w:p>
          <w:p w14:paraId="6DD232FB" w14:textId="2AEFCA7B" w:rsidR="00EB7484" w:rsidRPr="00853CBC" w:rsidRDefault="00EB7484" w:rsidP="008536B6">
            <w:pPr>
              <w:jc w:val="both"/>
              <w:rPr>
                <w:lang w:val="lv-LV"/>
              </w:rPr>
            </w:pPr>
            <w:ins w:id="1231" w:author="Information Services" w:date="2017-05-26T11:23:00Z">
              <w:r>
                <w:rPr>
                  <w:lang w:val="lv-LV"/>
                </w:rPr>
                <w:t>tomorrow</w:t>
              </w:r>
            </w:ins>
          </w:p>
        </w:tc>
        <w:tc>
          <w:tcPr>
            <w:tcW w:w="465" w:type="dxa"/>
            <w:shd w:val="clear" w:color="auto" w:fill="auto"/>
          </w:tcPr>
          <w:p w14:paraId="33FABAB9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02945E92" w14:textId="77777777" w:rsidTr="00713460">
        <w:tc>
          <w:tcPr>
            <w:tcW w:w="1804" w:type="dxa"/>
            <w:shd w:val="clear" w:color="auto" w:fill="auto"/>
          </w:tcPr>
          <w:p w14:paraId="4C37AC06" w14:textId="77777777" w:rsidR="003C201B" w:rsidRDefault="003C201B" w:rsidP="008536B6">
            <w:pPr>
              <w:jc w:val="both"/>
              <w:rPr>
                <w:ins w:id="1232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rīts</w:t>
            </w:r>
          </w:p>
          <w:p w14:paraId="305608D3" w14:textId="0ECF3CC5" w:rsidR="00EB7484" w:rsidRPr="00853CBC" w:rsidRDefault="00EB7484" w:rsidP="008536B6">
            <w:pPr>
              <w:jc w:val="both"/>
              <w:rPr>
                <w:lang w:val="lv-LV"/>
              </w:rPr>
            </w:pPr>
            <w:ins w:id="1233" w:author="Information Services" w:date="2017-05-26T11:23:00Z">
              <w:r>
                <w:rPr>
                  <w:lang w:val="lv-LV"/>
                </w:rPr>
                <w:t>morning</w:t>
              </w:r>
            </w:ins>
          </w:p>
        </w:tc>
        <w:tc>
          <w:tcPr>
            <w:tcW w:w="465" w:type="dxa"/>
            <w:shd w:val="clear" w:color="auto" w:fill="auto"/>
          </w:tcPr>
          <w:p w14:paraId="6F9D5A0C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765A84D5" w14:textId="77777777" w:rsidTr="00713460">
        <w:tc>
          <w:tcPr>
            <w:tcW w:w="1804" w:type="dxa"/>
            <w:shd w:val="clear" w:color="auto" w:fill="auto"/>
          </w:tcPr>
          <w:p w14:paraId="3F5B1C32" w14:textId="77777777" w:rsidR="003C201B" w:rsidRDefault="003C201B" w:rsidP="008536B6">
            <w:pPr>
              <w:jc w:val="both"/>
              <w:rPr>
                <w:ins w:id="1234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šodien</w:t>
            </w:r>
          </w:p>
          <w:p w14:paraId="10FCC336" w14:textId="255580B5" w:rsidR="00EB7484" w:rsidRPr="00853CBC" w:rsidRDefault="00EB7484" w:rsidP="008536B6">
            <w:pPr>
              <w:jc w:val="both"/>
              <w:rPr>
                <w:lang w:val="lv-LV"/>
              </w:rPr>
            </w:pPr>
            <w:ins w:id="1235" w:author="Information Services" w:date="2017-05-26T11:23:00Z">
              <w:r>
                <w:rPr>
                  <w:lang w:val="lv-LV"/>
                </w:rPr>
                <w:t>today</w:t>
              </w:r>
            </w:ins>
          </w:p>
        </w:tc>
        <w:tc>
          <w:tcPr>
            <w:tcW w:w="465" w:type="dxa"/>
            <w:shd w:val="clear" w:color="auto" w:fill="auto"/>
          </w:tcPr>
          <w:p w14:paraId="4BD99CA0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3CE2F07A" w14:textId="77777777" w:rsidTr="00713460">
        <w:tc>
          <w:tcPr>
            <w:tcW w:w="1804" w:type="dxa"/>
            <w:shd w:val="clear" w:color="auto" w:fill="auto"/>
          </w:tcPr>
          <w:p w14:paraId="5C3771B9" w14:textId="77777777" w:rsidR="003C201B" w:rsidRDefault="003C201B" w:rsidP="008536B6">
            <w:pPr>
              <w:jc w:val="both"/>
              <w:rPr>
                <w:ins w:id="1236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lastRenderedPageBreak/>
              <w:t>tagad</w:t>
            </w:r>
          </w:p>
          <w:p w14:paraId="09A6D000" w14:textId="5612BB78" w:rsidR="00EB7484" w:rsidRPr="00853CBC" w:rsidRDefault="00EB7484" w:rsidP="008536B6">
            <w:pPr>
              <w:jc w:val="both"/>
              <w:rPr>
                <w:lang w:val="lv-LV"/>
              </w:rPr>
            </w:pPr>
            <w:ins w:id="1237" w:author="Information Services" w:date="2017-05-26T11:23:00Z">
              <w:r>
                <w:rPr>
                  <w:lang w:val="lv-LV"/>
                </w:rPr>
                <w:t>now</w:t>
              </w:r>
            </w:ins>
          </w:p>
        </w:tc>
        <w:tc>
          <w:tcPr>
            <w:tcW w:w="465" w:type="dxa"/>
            <w:shd w:val="clear" w:color="auto" w:fill="auto"/>
          </w:tcPr>
          <w:p w14:paraId="5F8643C6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58DAD8C6" w14:textId="77777777" w:rsidTr="00713460">
        <w:tc>
          <w:tcPr>
            <w:tcW w:w="1804" w:type="dxa"/>
            <w:shd w:val="clear" w:color="auto" w:fill="auto"/>
          </w:tcPr>
          <w:p w14:paraId="27AECEB3" w14:textId="77777777" w:rsidR="003C201B" w:rsidRDefault="003C201B" w:rsidP="008536B6">
            <w:pPr>
              <w:jc w:val="both"/>
              <w:rPr>
                <w:ins w:id="1238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tūlīt</w:t>
            </w:r>
          </w:p>
          <w:p w14:paraId="69304139" w14:textId="0561B5B3" w:rsidR="00EB7484" w:rsidRPr="00853CBC" w:rsidRDefault="00EB7484" w:rsidP="008536B6">
            <w:pPr>
              <w:jc w:val="both"/>
              <w:rPr>
                <w:lang w:val="lv-LV"/>
              </w:rPr>
            </w:pPr>
            <w:ins w:id="1239" w:author="Information Services" w:date="2017-05-26T11:23:00Z">
              <w:r>
                <w:rPr>
                  <w:lang w:val="lv-LV"/>
                </w:rPr>
                <w:t>promptly</w:t>
              </w:r>
            </w:ins>
          </w:p>
        </w:tc>
        <w:tc>
          <w:tcPr>
            <w:tcW w:w="465" w:type="dxa"/>
            <w:shd w:val="clear" w:color="auto" w:fill="auto"/>
          </w:tcPr>
          <w:p w14:paraId="7B431DCA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004B7A00" w14:textId="77777777" w:rsidTr="00713460">
        <w:tc>
          <w:tcPr>
            <w:tcW w:w="1804" w:type="dxa"/>
            <w:shd w:val="clear" w:color="auto" w:fill="auto"/>
          </w:tcPr>
          <w:p w14:paraId="1084579E" w14:textId="77777777" w:rsidR="003C201B" w:rsidRDefault="003C201B" w:rsidP="008536B6">
            <w:pPr>
              <w:jc w:val="both"/>
              <w:rPr>
                <w:ins w:id="1240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vakar</w:t>
            </w:r>
          </w:p>
          <w:p w14:paraId="5EBB10A6" w14:textId="4021F5BB" w:rsidR="00EB7484" w:rsidRPr="00853CBC" w:rsidRDefault="00EB7484" w:rsidP="008536B6">
            <w:pPr>
              <w:jc w:val="both"/>
              <w:rPr>
                <w:lang w:val="lv-LV"/>
              </w:rPr>
            </w:pPr>
            <w:ins w:id="1241" w:author="Information Services" w:date="2017-05-26T11:23:00Z">
              <w:r>
                <w:rPr>
                  <w:lang w:val="lv-LV"/>
                </w:rPr>
                <w:t>yesterday</w:t>
              </w:r>
            </w:ins>
          </w:p>
        </w:tc>
        <w:tc>
          <w:tcPr>
            <w:tcW w:w="465" w:type="dxa"/>
            <w:shd w:val="clear" w:color="auto" w:fill="auto"/>
          </w:tcPr>
          <w:p w14:paraId="497A9FA6" w14:textId="77777777" w:rsidR="003C201B" w:rsidRPr="00853CBC" w:rsidRDefault="003C201B" w:rsidP="008536B6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28657B32" w14:textId="77777777" w:rsidTr="00713460">
        <w:tc>
          <w:tcPr>
            <w:tcW w:w="1804" w:type="dxa"/>
            <w:shd w:val="clear" w:color="auto" w:fill="auto"/>
          </w:tcPr>
          <w:p w14:paraId="71DCDCA6" w14:textId="77777777" w:rsidR="003C201B" w:rsidRDefault="003C201B" w:rsidP="008536B6">
            <w:pPr>
              <w:jc w:val="both"/>
              <w:rPr>
                <w:ins w:id="1242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vakarā</w:t>
            </w:r>
          </w:p>
          <w:p w14:paraId="6A940B8B" w14:textId="4109C4B7" w:rsidR="00EB7484" w:rsidRPr="00853CBC" w:rsidRDefault="00EB7484" w:rsidP="008536B6">
            <w:pPr>
              <w:jc w:val="both"/>
              <w:rPr>
                <w:lang w:val="lv-LV"/>
              </w:rPr>
            </w:pPr>
            <w:ins w:id="1243" w:author="Information Services" w:date="2017-05-26T11:23:00Z">
              <w:r>
                <w:rPr>
                  <w:lang w:val="lv-LV"/>
                </w:rPr>
                <w:t>in the evening</w:t>
              </w:r>
            </w:ins>
          </w:p>
        </w:tc>
        <w:tc>
          <w:tcPr>
            <w:tcW w:w="465" w:type="dxa"/>
            <w:shd w:val="clear" w:color="auto" w:fill="auto"/>
          </w:tcPr>
          <w:p w14:paraId="4C8BC085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50EDF14D" w14:textId="77777777" w:rsidTr="00713460">
        <w:tc>
          <w:tcPr>
            <w:tcW w:w="1804" w:type="dxa"/>
            <w:shd w:val="clear" w:color="auto" w:fill="auto"/>
          </w:tcPr>
          <w:p w14:paraId="2ECC766D" w14:textId="77777777" w:rsidR="003C201B" w:rsidRDefault="003C201B" w:rsidP="008536B6">
            <w:pPr>
              <w:jc w:val="both"/>
              <w:rPr>
                <w:ins w:id="1244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t>vakars</w:t>
            </w:r>
          </w:p>
          <w:p w14:paraId="5833EE93" w14:textId="74E7F42F" w:rsidR="00EB7484" w:rsidRPr="00853CBC" w:rsidRDefault="00EB7484" w:rsidP="008536B6">
            <w:pPr>
              <w:jc w:val="both"/>
              <w:rPr>
                <w:lang w:val="lv-LV"/>
              </w:rPr>
            </w:pPr>
            <w:ins w:id="1245" w:author="Information Services" w:date="2017-05-26T11:23:00Z">
              <w:r>
                <w:rPr>
                  <w:lang w:val="lv-LV"/>
                </w:rPr>
                <w:t>evening</w:t>
              </w:r>
            </w:ins>
          </w:p>
        </w:tc>
        <w:tc>
          <w:tcPr>
            <w:tcW w:w="465" w:type="dxa"/>
            <w:shd w:val="clear" w:color="auto" w:fill="auto"/>
          </w:tcPr>
          <w:p w14:paraId="5B546D32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0C1FF96F" w14:textId="77777777" w:rsidTr="00713460">
        <w:tc>
          <w:tcPr>
            <w:tcW w:w="1804" w:type="dxa"/>
            <w:shd w:val="clear" w:color="auto" w:fill="auto"/>
          </w:tcPr>
          <w:p w14:paraId="018F9EF2" w14:textId="77777777" w:rsidR="003C201B" w:rsidRDefault="003C201B" w:rsidP="008536B6">
            <w:pPr>
              <w:jc w:val="both"/>
              <w:rPr>
                <w:ins w:id="1246" w:author="Information Services" w:date="2017-05-26T11:23:00Z"/>
                <w:lang w:val="lv-LV"/>
              </w:rPr>
            </w:pPr>
            <w:r w:rsidRPr="00853CBC">
              <w:rPr>
                <w:lang w:val="lv-LV"/>
              </w:rPr>
              <w:lastRenderedPageBreak/>
              <w:t>vēlāk</w:t>
            </w:r>
          </w:p>
          <w:p w14:paraId="534F0484" w14:textId="7DD164BB" w:rsidR="00EB7484" w:rsidRPr="00853CBC" w:rsidRDefault="00EB7484" w:rsidP="008536B6">
            <w:pPr>
              <w:jc w:val="both"/>
              <w:rPr>
                <w:lang w:val="lv-LV"/>
              </w:rPr>
            </w:pPr>
            <w:ins w:id="1247" w:author="Information Services" w:date="2017-05-26T11:23:00Z">
              <w:r>
                <w:rPr>
                  <w:lang w:val="lv-LV"/>
                </w:rPr>
                <w:t>later</w:t>
              </w:r>
            </w:ins>
          </w:p>
        </w:tc>
        <w:tc>
          <w:tcPr>
            <w:tcW w:w="465" w:type="dxa"/>
            <w:shd w:val="clear" w:color="auto" w:fill="auto"/>
          </w:tcPr>
          <w:p w14:paraId="196D2B39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3C201B" w:rsidRPr="00853CBC" w14:paraId="54B861F6" w14:textId="77777777" w:rsidTr="00713460">
        <w:tc>
          <w:tcPr>
            <w:tcW w:w="1804" w:type="dxa"/>
            <w:shd w:val="clear" w:color="auto" w:fill="auto"/>
          </w:tcPr>
          <w:p w14:paraId="65124A53" w14:textId="77777777" w:rsidR="003C201B" w:rsidRDefault="003C201B" w:rsidP="008536B6">
            <w:pPr>
              <w:jc w:val="both"/>
              <w:rPr>
                <w:ins w:id="1248" w:author="Information Services" w:date="2017-05-26T11:24:00Z"/>
                <w:lang w:val="lv-LV"/>
              </w:rPr>
            </w:pPr>
            <w:r w:rsidRPr="00853CBC">
              <w:rPr>
                <w:lang w:val="lv-LV"/>
              </w:rPr>
              <w:t>vēlu</w:t>
            </w:r>
          </w:p>
          <w:p w14:paraId="41B0D4FE" w14:textId="4A978E82" w:rsidR="00EB7484" w:rsidRPr="00853CBC" w:rsidRDefault="00EB7484" w:rsidP="008536B6">
            <w:pPr>
              <w:jc w:val="both"/>
              <w:rPr>
                <w:lang w:val="lv-LV"/>
              </w:rPr>
            </w:pPr>
            <w:ins w:id="1249" w:author="Information Services" w:date="2017-05-26T11:24:00Z">
              <w:r>
                <w:rPr>
                  <w:lang w:val="lv-LV"/>
                </w:rPr>
                <w:t>late</w:t>
              </w:r>
            </w:ins>
          </w:p>
        </w:tc>
        <w:tc>
          <w:tcPr>
            <w:tcW w:w="465" w:type="dxa"/>
            <w:shd w:val="clear" w:color="auto" w:fill="auto"/>
          </w:tcPr>
          <w:p w14:paraId="37E7DA8F" w14:textId="77777777" w:rsidR="003C201B" w:rsidRPr="00853CBC" w:rsidRDefault="003C201B" w:rsidP="008536B6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56E7F4E0" w14:textId="77777777" w:rsidR="00862FB4" w:rsidRPr="00853CBC" w:rsidRDefault="00862FB4" w:rsidP="002D3B9E">
      <w:pPr>
        <w:rPr>
          <w:lang w:val="lv-LV"/>
        </w:rPr>
        <w:sectPr w:rsidR="00862FB4" w:rsidRPr="00853CBC" w:rsidSect="00862FB4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04D67627" w14:textId="4CAAFE3B" w:rsidR="00B42C75" w:rsidRPr="00853CBC" w:rsidRDefault="00B42C75" w:rsidP="002D3B9E">
      <w:pPr>
        <w:rPr>
          <w:lang w:val="lv-LV"/>
        </w:rPr>
      </w:pPr>
    </w:p>
    <w:p w14:paraId="3DD119B4" w14:textId="53650BAB" w:rsidR="00421E3F" w:rsidRPr="00853CBC" w:rsidRDefault="00421E3F" w:rsidP="00421E3F">
      <w:pPr>
        <w:rPr>
          <w:lang w:val="lv-LV"/>
        </w:rPr>
      </w:pPr>
    </w:p>
    <w:p w14:paraId="6654B732" w14:textId="20AA9B41" w:rsidR="000E2941" w:rsidRDefault="000E2941" w:rsidP="000E2941">
      <w:pPr>
        <w:rPr>
          <w:b/>
          <w:lang w:val="lv-LV"/>
        </w:rPr>
      </w:pPr>
      <w:r>
        <w:rPr>
          <w:b/>
        </w:rPr>
        <w:t xml:space="preserve">17. </w:t>
      </w:r>
      <w:r>
        <w:rPr>
          <w:b/>
          <w:lang w:val="lv-LV"/>
        </w:rPr>
        <w:t xml:space="preserve">Vietniekvārdi </w:t>
      </w:r>
      <w:ins w:id="1250" w:author="Information Services" w:date="2017-05-26T11:24:00Z">
        <w:r w:rsidR="00CC4772">
          <w:rPr>
            <w:b/>
            <w:lang w:val="lv-LV"/>
          </w:rPr>
          <w:t xml:space="preserve">Pronouns </w:t>
        </w:r>
      </w:ins>
      <w:r>
        <w:rPr>
          <w:b/>
          <w:lang w:val="lv-LV"/>
        </w:rPr>
        <w:t>(29)</w:t>
      </w:r>
    </w:p>
    <w:p w14:paraId="5B04ECB4" w14:textId="77777777" w:rsidR="000E2941" w:rsidRDefault="000E2941" w:rsidP="000E2941">
      <w:pPr>
        <w:rPr>
          <w:b/>
          <w:lang w:val="lv-LV"/>
        </w:rPr>
      </w:pPr>
    </w:p>
    <w:p w14:paraId="66F992AD" w14:textId="77777777" w:rsidR="000E2941" w:rsidRDefault="000E2941" w:rsidP="000E2941">
      <w:pPr>
        <w:jc w:val="both"/>
        <w:rPr>
          <w:lang w:val="lv-LV"/>
        </w:rPr>
        <w:sectPr w:rsidR="000E2941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5"/>
        <w:gridCol w:w="462"/>
      </w:tblGrid>
      <w:tr w:rsidR="000E2941" w:rsidRPr="009D0B69" w14:paraId="3A4A8915" w14:textId="77777777" w:rsidTr="00AF0E40">
        <w:tc>
          <w:tcPr>
            <w:tcW w:w="1804" w:type="dxa"/>
            <w:shd w:val="clear" w:color="auto" w:fill="auto"/>
          </w:tcPr>
          <w:p w14:paraId="4C12D452" w14:textId="77777777" w:rsidR="000E2941" w:rsidRDefault="000E2941" w:rsidP="00AF0E40">
            <w:pPr>
              <w:jc w:val="both"/>
              <w:rPr>
                <w:ins w:id="1251" w:author="Information Services" w:date="2017-05-26T11:24:00Z"/>
                <w:lang w:val="lv-LV"/>
              </w:rPr>
            </w:pPr>
            <w:r w:rsidRPr="009D0B69">
              <w:rPr>
                <w:lang w:val="lv-LV"/>
              </w:rPr>
              <w:lastRenderedPageBreak/>
              <w:t>es</w:t>
            </w:r>
          </w:p>
          <w:p w14:paraId="0F7CD629" w14:textId="0968211D" w:rsidR="00CC4772" w:rsidRPr="009D0B69" w:rsidRDefault="00CC4772" w:rsidP="00AF0E40">
            <w:pPr>
              <w:jc w:val="both"/>
            </w:pPr>
            <w:ins w:id="1252" w:author="Information Services" w:date="2017-05-26T11:24:00Z">
              <w:r>
                <w:rPr>
                  <w:lang w:val="lv-LV"/>
                </w:rPr>
                <w:t>I</w:t>
              </w:r>
            </w:ins>
          </w:p>
        </w:tc>
        <w:tc>
          <w:tcPr>
            <w:tcW w:w="465" w:type="dxa"/>
            <w:shd w:val="clear" w:color="auto" w:fill="auto"/>
          </w:tcPr>
          <w:p w14:paraId="4330982B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09F37C1E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0869" w14:textId="77777777" w:rsidR="000E2941" w:rsidRDefault="000E2941" w:rsidP="00AF0E40">
            <w:pPr>
              <w:jc w:val="both"/>
              <w:rPr>
                <w:ins w:id="1253" w:author="Information Services" w:date="2017-05-26T11:24:00Z"/>
                <w:lang w:val="lv-LV"/>
              </w:rPr>
            </w:pPr>
            <w:r w:rsidRPr="009D0B69">
              <w:rPr>
                <w:lang w:val="lv-LV"/>
              </w:rPr>
              <w:t>jums</w:t>
            </w:r>
          </w:p>
          <w:p w14:paraId="5879ADD7" w14:textId="7AEF8840" w:rsidR="00CC4772" w:rsidRPr="009D0B69" w:rsidRDefault="00CC4772" w:rsidP="00AF0E40">
            <w:pPr>
              <w:jc w:val="both"/>
              <w:rPr>
                <w:lang w:val="lv-LV"/>
              </w:rPr>
            </w:pPr>
            <w:ins w:id="1254" w:author="Information Services" w:date="2017-05-26T11:25:00Z">
              <w:r>
                <w:rPr>
                  <w:lang w:val="lv-LV"/>
                </w:rPr>
                <w:t>you.Dat.pl.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EE852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4B4C0A5A" w14:textId="77777777" w:rsidTr="00AF0E40">
        <w:tc>
          <w:tcPr>
            <w:tcW w:w="1804" w:type="dxa"/>
            <w:shd w:val="clear" w:color="auto" w:fill="auto"/>
          </w:tcPr>
          <w:p w14:paraId="524AFEC7" w14:textId="77777777" w:rsidR="000E2941" w:rsidRDefault="000E2941" w:rsidP="00AF0E40">
            <w:pPr>
              <w:jc w:val="both"/>
              <w:rPr>
                <w:ins w:id="1255" w:author="Information Services" w:date="2017-05-26T11:25:00Z"/>
                <w:lang w:val="lv-LV"/>
              </w:rPr>
            </w:pPr>
            <w:r w:rsidRPr="009D0B69">
              <w:rPr>
                <w:lang w:val="lv-LV"/>
              </w:rPr>
              <w:t>jūs</w:t>
            </w:r>
          </w:p>
          <w:p w14:paraId="5CED34B5" w14:textId="221CF821" w:rsidR="00CC4772" w:rsidRPr="009D0B69" w:rsidRDefault="00CC4772" w:rsidP="00AF0E40">
            <w:pPr>
              <w:jc w:val="both"/>
            </w:pPr>
            <w:ins w:id="1256" w:author="Information Services" w:date="2017-05-26T11:25:00Z">
              <w:r>
                <w:rPr>
                  <w:lang w:val="lv-LV"/>
                </w:rPr>
                <w:t>you.Nom.pl.</w:t>
              </w:r>
            </w:ins>
          </w:p>
        </w:tc>
        <w:tc>
          <w:tcPr>
            <w:tcW w:w="465" w:type="dxa"/>
            <w:shd w:val="clear" w:color="auto" w:fill="auto"/>
          </w:tcPr>
          <w:p w14:paraId="130BEB3C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68857CF2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C9AD" w14:textId="77777777" w:rsidR="000E2941" w:rsidRDefault="000E2941" w:rsidP="00AF0E40">
            <w:pPr>
              <w:jc w:val="both"/>
              <w:rPr>
                <w:ins w:id="1257" w:author="Information Services" w:date="2017-05-26T11:25:00Z"/>
                <w:lang w:val="lv-LV"/>
              </w:rPr>
            </w:pPr>
            <w:r w:rsidRPr="009D0B69">
              <w:rPr>
                <w:lang w:val="lv-LV"/>
              </w:rPr>
              <w:t>jūsu</w:t>
            </w:r>
          </w:p>
          <w:p w14:paraId="3F360952" w14:textId="44B0DAD2" w:rsidR="00CC4772" w:rsidRPr="009D0B69" w:rsidRDefault="00CC4772" w:rsidP="00AF0E40">
            <w:pPr>
              <w:jc w:val="both"/>
              <w:rPr>
                <w:lang w:val="lv-LV"/>
              </w:rPr>
            </w:pPr>
            <w:ins w:id="1258" w:author="Information Services" w:date="2017-05-26T11:25:00Z">
              <w:r>
                <w:rPr>
                  <w:lang w:val="lv-LV"/>
                </w:rPr>
                <w:t>your.pl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0547A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147032E2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967C" w14:textId="77777777" w:rsidR="000E2941" w:rsidRDefault="000E2941" w:rsidP="00AF0E40">
            <w:pPr>
              <w:jc w:val="both"/>
              <w:rPr>
                <w:ins w:id="1259" w:author="Information Services" w:date="2017-05-26T11:25:00Z"/>
                <w:lang w:val="lv-LV"/>
              </w:rPr>
            </w:pPr>
            <w:r w:rsidRPr="009D0B69">
              <w:rPr>
                <w:lang w:val="lv-LV"/>
              </w:rPr>
              <w:t>man</w:t>
            </w:r>
          </w:p>
          <w:p w14:paraId="64174BB2" w14:textId="36E4F7FA" w:rsidR="00CC4772" w:rsidRPr="009D0B69" w:rsidRDefault="00CC4772" w:rsidP="00AF0E40">
            <w:pPr>
              <w:jc w:val="both"/>
              <w:rPr>
                <w:lang w:val="lv-LV"/>
              </w:rPr>
            </w:pPr>
            <w:ins w:id="1260" w:author="Information Services" w:date="2017-05-26T11:25:00Z">
              <w:r>
                <w:rPr>
                  <w:lang w:val="lv-LV"/>
                </w:rPr>
                <w:t>me.Dat.sg.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FC833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65269114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59EC" w14:textId="77777777" w:rsidR="000E2941" w:rsidRDefault="000E2941" w:rsidP="00AF0E40">
            <w:pPr>
              <w:jc w:val="both"/>
              <w:rPr>
                <w:ins w:id="1261" w:author="Information Services" w:date="2017-05-26T11:25:00Z"/>
                <w:lang w:val="lv-LV"/>
              </w:rPr>
            </w:pPr>
            <w:r w:rsidRPr="009D0B69">
              <w:rPr>
                <w:lang w:val="lv-LV"/>
              </w:rPr>
              <w:t>manis</w:t>
            </w:r>
          </w:p>
          <w:p w14:paraId="2F5CC060" w14:textId="4DAAA54F" w:rsidR="00CC4772" w:rsidRPr="009D0B69" w:rsidRDefault="00CC4772" w:rsidP="00AF0E40">
            <w:pPr>
              <w:jc w:val="both"/>
              <w:rPr>
                <w:lang w:val="lv-LV"/>
              </w:rPr>
            </w:pPr>
            <w:ins w:id="1262" w:author="Information Services" w:date="2017-05-26T11:25:00Z">
              <w:r>
                <w:rPr>
                  <w:lang w:val="lv-LV"/>
                </w:rPr>
                <w:t>I.Gen.sg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CE62A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7C1F0707" w14:textId="77777777" w:rsidTr="00AF0E40">
        <w:tc>
          <w:tcPr>
            <w:tcW w:w="1804" w:type="dxa"/>
            <w:shd w:val="clear" w:color="auto" w:fill="auto"/>
          </w:tcPr>
          <w:p w14:paraId="2694B146" w14:textId="77777777" w:rsidR="000E2941" w:rsidRDefault="000E2941" w:rsidP="00AF0E40">
            <w:pPr>
              <w:jc w:val="both"/>
              <w:rPr>
                <w:ins w:id="1263" w:author="Information Services" w:date="2017-05-26T11:26:00Z"/>
                <w:lang w:val="lv-LV"/>
              </w:rPr>
            </w:pPr>
            <w:r w:rsidRPr="009D0B69">
              <w:rPr>
                <w:lang w:val="lv-LV"/>
              </w:rPr>
              <w:t>mans, mana</w:t>
            </w:r>
          </w:p>
          <w:p w14:paraId="13989279" w14:textId="60637F63" w:rsidR="00CC4772" w:rsidRPr="009D0B69" w:rsidRDefault="00CC4772" w:rsidP="00AF0E40">
            <w:pPr>
              <w:jc w:val="both"/>
              <w:rPr>
                <w:lang w:val="lv-LV"/>
              </w:rPr>
            </w:pPr>
            <w:ins w:id="1264" w:author="Information Services" w:date="2017-05-26T11:26:00Z">
              <w:r>
                <w:rPr>
                  <w:lang w:val="lv-LV"/>
                </w:rPr>
                <w:t>my.masc</w:t>
              </w:r>
            </w:ins>
            <w:ins w:id="1265" w:author="Information Services" w:date="2017-05-26T11:28:00Z">
              <w:r>
                <w:rPr>
                  <w:lang w:val="lv-LV"/>
                </w:rPr>
                <w:t>.sg</w:t>
              </w:r>
            </w:ins>
            <w:ins w:id="1266" w:author="Information Services" w:date="2017-05-26T11:26:00Z">
              <w:r>
                <w:rPr>
                  <w:lang w:val="lv-LV"/>
                </w:rPr>
                <w:t xml:space="preserve">, </w:t>
              </w:r>
              <w:r>
                <w:rPr>
                  <w:lang w:val="lv-LV"/>
                </w:rPr>
                <w:lastRenderedPageBreak/>
                <w:t>my.fem</w:t>
              </w:r>
            </w:ins>
            <w:ins w:id="1267" w:author="Information Services" w:date="2017-05-26T11:28:00Z">
              <w:r>
                <w:rPr>
                  <w:lang w:val="lv-LV"/>
                </w:rPr>
                <w:t>.sg</w:t>
              </w:r>
            </w:ins>
          </w:p>
        </w:tc>
        <w:tc>
          <w:tcPr>
            <w:tcW w:w="465" w:type="dxa"/>
            <w:shd w:val="clear" w:color="auto" w:fill="auto"/>
          </w:tcPr>
          <w:p w14:paraId="5F37D624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2F51EF6F" w14:textId="77777777" w:rsidTr="00AF0E40">
        <w:tc>
          <w:tcPr>
            <w:tcW w:w="1804" w:type="dxa"/>
            <w:shd w:val="clear" w:color="auto" w:fill="auto"/>
          </w:tcPr>
          <w:p w14:paraId="09832145" w14:textId="77777777" w:rsidR="000E2941" w:rsidRDefault="000E2941" w:rsidP="00AF0E40">
            <w:pPr>
              <w:jc w:val="both"/>
              <w:rPr>
                <w:ins w:id="1268" w:author="Information Services" w:date="2017-05-26T11:26:00Z"/>
                <w:lang w:val="lv-LV"/>
              </w:rPr>
            </w:pPr>
            <w:r w:rsidRPr="009D0B69">
              <w:rPr>
                <w:lang w:val="lv-LV"/>
              </w:rPr>
              <w:t>mēs</w:t>
            </w:r>
          </w:p>
          <w:p w14:paraId="4D5DA395" w14:textId="069FFDE1" w:rsidR="00CC4772" w:rsidRPr="009D0B69" w:rsidRDefault="00CC4772" w:rsidP="00AF0E40">
            <w:pPr>
              <w:jc w:val="both"/>
            </w:pPr>
            <w:ins w:id="1269" w:author="Information Services" w:date="2017-05-26T11:26:00Z">
              <w:r>
                <w:rPr>
                  <w:lang w:val="lv-LV"/>
                </w:rPr>
                <w:t>we.nom.sg</w:t>
              </w:r>
            </w:ins>
          </w:p>
        </w:tc>
        <w:tc>
          <w:tcPr>
            <w:tcW w:w="465" w:type="dxa"/>
            <w:shd w:val="clear" w:color="auto" w:fill="auto"/>
          </w:tcPr>
          <w:p w14:paraId="1C5977B4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1101D792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B61DA" w14:textId="77777777" w:rsidR="000E2941" w:rsidRDefault="000E2941" w:rsidP="00AF0E40">
            <w:pPr>
              <w:jc w:val="both"/>
              <w:rPr>
                <w:ins w:id="1270" w:author="Information Services" w:date="2017-05-26T11:26:00Z"/>
                <w:lang w:val="lv-LV"/>
              </w:rPr>
            </w:pPr>
            <w:r w:rsidRPr="009D0B69">
              <w:rPr>
                <w:lang w:val="lv-LV"/>
              </w:rPr>
              <w:t>mums</w:t>
            </w:r>
          </w:p>
          <w:p w14:paraId="755B5441" w14:textId="7545BC1D" w:rsidR="00CC4772" w:rsidRPr="009D0B69" w:rsidRDefault="00CC4772" w:rsidP="00AF0E40">
            <w:pPr>
              <w:jc w:val="both"/>
              <w:rPr>
                <w:lang w:val="lv-LV"/>
              </w:rPr>
            </w:pPr>
            <w:ins w:id="1271" w:author="Information Services" w:date="2017-05-26T11:26:00Z">
              <w:r>
                <w:rPr>
                  <w:lang w:val="lv-LV"/>
                </w:rPr>
                <w:t>we.dat.pl.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4723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4B557CEE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E8F29" w14:textId="77777777" w:rsidR="000E2941" w:rsidRDefault="000E2941" w:rsidP="00AF0E40">
            <w:pPr>
              <w:jc w:val="both"/>
              <w:rPr>
                <w:ins w:id="1272" w:author="Information Services" w:date="2017-05-26T11:26:00Z"/>
                <w:lang w:val="lv-LV"/>
              </w:rPr>
            </w:pPr>
            <w:r w:rsidRPr="009D0B69">
              <w:rPr>
                <w:lang w:val="lv-LV"/>
              </w:rPr>
              <w:t>mūsu</w:t>
            </w:r>
          </w:p>
          <w:p w14:paraId="0EB7A4F4" w14:textId="53D6DDA7" w:rsidR="00CC4772" w:rsidRPr="009D0B69" w:rsidRDefault="00CC4772" w:rsidP="00AF0E40">
            <w:pPr>
              <w:jc w:val="both"/>
              <w:rPr>
                <w:lang w:val="lv-LV"/>
              </w:rPr>
            </w:pPr>
            <w:ins w:id="1273" w:author="Information Services" w:date="2017-05-26T11:26:00Z">
              <w:r>
                <w:rPr>
                  <w:lang w:val="lv-LV"/>
                </w:rPr>
                <w:t>our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FDEDC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51B38866" w14:textId="77777777" w:rsidTr="00AF0E40">
        <w:tc>
          <w:tcPr>
            <w:tcW w:w="1804" w:type="dxa"/>
            <w:shd w:val="clear" w:color="auto" w:fill="auto"/>
          </w:tcPr>
          <w:p w14:paraId="75022DA0" w14:textId="77777777" w:rsidR="000E2941" w:rsidRDefault="000E2941" w:rsidP="00AF0E40">
            <w:pPr>
              <w:jc w:val="both"/>
              <w:rPr>
                <w:ins w:id="1274" w:author="Information Services" w:date="2017-05-26T11:26:00Z"/>
                <w:lang w:val="lv-LV"/>
              </w:rPr>
            </w:pPr>
            <w:r w:rsidRPr="009D0B69">
              <w:rPr>
                <w:lang w:val="lv-LV"/>
              </w:rPr>
              <w:t>pats, pati</w:t>
            </w:r>
          </w:p>
          <w:p w14:paraId="29A69C97" w14:textId="67A7B271" w:rsidR="00CC4772" w:rsidRPr="009D0B69" w:rsidRDefault="00CC4772" w:rsidP="00AF0E40">
            <w:pPr>
              <w:jc w:val="both"/>
              <w:rPr>
                <w:lang w:val="lv-LV"/>
              </w:rPr>
            </w:pPr>
            <w:ins w:id="1275" w:author="Information Services" w:date="2017-05-26T11:26:00Z">
              <w:r>
                <w:rPr>
                  <w:lang w:val="lv-LV"/>
                </w:rPr>
                <w:t>self.masc</w:t>
              </w:r>
            </w:ins>
            <w:ins w:id="1276" w:author="Information Services" w:date="2017-05-26T11:28:00Z">
              <w:r>
                <w:rPr>
                  <w:lang w:val="lv-LV"/>
                </w:rPr>
                <w:t>.sg</w:t>
              </w:r>
            </w:ins>
            <w:ins w:id="1277" w:author="Information Services" w:date="2017-05-26T11:26:00Z">
              <w:r>
                <w:rPr>
                  <w:lang w:val="lv-LV"/>
                </w:rPr>
                <w:t>, self.fem</w:t>
              </w:r>
            </w:ins>
            <w:ins w:id="1278" w:author="Information Services" w:date="2017-05-26T11:28:00Z">
              <w:r>
                <w:rPr>
                  <w:lang w:val="lv-LV"/>
                </w:rPr>
                <w:t>.sg</w:t>
              </w:r>
            </w:ins>
          </w:p>
        </w:tc>
        <w:tc>
          <w:tcPr>
            <w:tcW w:w="465" w:type="dxa"/>
            <w:shd w:val="clear" w:color="auto" w:fill="auto"/>
          </w:tcPr>
          <w:p w14:paraId="77D2166F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2FA75ED7" w14:textId="77777777" w:rsidTr="00AF0E40">
        <w:tc>
          <w:tcPr>
            <w:tcW w:w="1804" w:type="dxa"/>
            <w:shd w:val="clear" w:color="auto" w:fill="auto"/>
          </w:tcPr>
          <w:p w14:paraId="004ADE02" w14:textId="77777777" w:rsidR="000E2941" w:rsidRDefault="000E2941" w:rsidP="00AF0E40">
            <w:pPr>
              <w:jc w:val="both"/>
              <w:rPr>
                <w:ins w:id="1279" w:author="Information Services" w:date="2017-05-26T11:26:00Z"/>
                <w:lang w:val="lv-LV"/>
              </w:rPr>
            </w:pPr>
            <w:r>
              <w:rPr>
                <w:lang w:val="lv-LV"/>
              </w:rPr>
              <w:t>šī</w:t>
            </w:r>
          </w:p>
          <w:p w14:paraId="6F84966E" w14:textId="01E30EE4" w:rsidR="00CC4772" w:rsidRPr="009D0B69" w:rsidRDefault="00CC4772" w:rsidP="00AF0E40">
            <w:pPr>
              <w:jc w:val="both"/>
              <w:rPr>
                <w:lang w:val="lv-LV"/>
              </w:rPr>
            </w:pPr>
            <w:ins w:id="1280" w:author="Information Services" w:date="2017-05-26T11:26:00Z">
              <w:r>
                <w:rPr>
                  <w:lang w:val="lv-LV"/>
                </w:rPr>
                <w:t>this.fem</w:t>
              </w:r>
            </w:ins>
            <w:ins w:id="1281" w:author="Information Services" w:date="2017-05-26T11:27:00Z">
              <w:r>
                <w:rPr>
                  <w:lang w:val="lv-LV"/>
                </w:rPr>
                <w:t>.sg</w:t>
              </w:r>
            </w:ins>
          </w:p>
        </w:tc>
        <w:tc>
          <w:tcPr>
            <w:tcW w:w="465" w:type="dxa"/>
            <w:shd w:val="clear" w:color="auto" w:fill="auto"/>
          </w:tcPr>
          <w:p w14:paraId="4C8BF0F2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14:paraId="0B3AF69B" w14:textId="77777777" w:rsidTr="00AF0E40">
        <w:tc>
          <w:tcPr>
            <w:tcW w:w="1804" w:type="dxa"/>
            <w:shd w:val="clear" w:color="auto" w:fill="auto"/>
          </w:tcPr>
          <w:p w14:paraId="7EBF02B0" w14:textId="77777777" w:rsidR="000E2941" w:rsidRDefault="000E2941" w:rsidP="00AF0E40">
            <w:pPr>
              <w:jc w:val="both"/>
              <w:rPr>
                <w:ins w:id="1282" w:author="Information Services" w:date="2017-05-26T11:27:00Z"/>
                <w:lang w:val="lv-LV"/>
              </w:rPr>
            </w:pPr>
            <w:r>
              <w:rPr>
                <w:lang w:val="lv-LV"/>
              </w:rPr>
              <w:t>šie</w:t>
            </w:r>
          </w:p>
          <w:p w14:paraId="42EE194D" w14:textId="00D70D2F" w:rsidR="00CC4772" w:rsidRDefault="00CC4772" w:rsidP="00AF0E40">
            <w:pPr>
              <w:jc w:val="both"/>
              <w:rPr>
                <w:lang w:val="lv-LV"/>
              </w:rPr>
            </w:pPr>
            <w:ins w:id="1283" w:author="Information Services" w:date="2017-05-26T11:27:00Z">
              <w:r>
                <w:rPr>
                  <w:lang w:val="lv-LV"/>
                </w:rPr>
                <w:t>this.masc.pl</w:t>
              </w:r>
            </w:ins>
          </w:p>
        </w:tc>
        <w:tc>
          <w:tcPr>
            <w:tcW w:w="465" w:type="dxa"/>
            <w:shd w:val="clear" w:color="auto" w:fill="auto"/>
          </w:tcPr>
          <w:p w14:paraId="434D657B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12169376" w14:textId="77777777" w:rsidTr="00AF0E40">
        <w:tc>
          <w:tcPr>
            <w:tcW w:w="1804" w:type="dxa"/>
            <w:shd w:val="clear" w:color="auto" w:fill="auto"/>
          </w:tcPr>
          <w:p w14:paraId="55217633" w14:textId="77777777" w:rsidR="000E2941" w:rsidRDefault="000E2941" w:rsidP="00AF0E40">
            <w:pPr>
              <w:jc w:val="both"/>
              <w:rPr>
                <w:ins w:id="1284" w:author="Information Services" w:date="2017-05-26T11:27:00Z"/>
                <w:lang w:val="lv-LV"/>
              </w:rPr>
            </w:pPr>
            <w:r>
              <w:rPr>
                <w:lang w:val="lv-LV"/>
              </w:rPr>
              <w:lastRenderedPageBreak/>
              <w:t>šis</w:t>
            </w:r>
          </w:p>
          <w:p w14:paraId="70134065" w14:textId="7FC07038" w:rsidR="00CC4772" w:rsidRDefault="00CC4772" w:rsidP="00AF0E40">
            <w:pPr>
              <w:jc w:val="both"/>
              <w:rPr>
                <w:lang w:val="lv-LV"/>
              </w:rPr>
            </w:pPr>
            <w:ins w:id="1285" w:author="Information Services" w:date="2017-05-26T11:27:00Z">
              <w:r>
                <w:rPr>
                  <w:lang w:val="lv-LV"/>
                </w:rPr>
                <w:t>this.masc.sg.</w:t>
              </w:r>
            </w:ins>
          </w:p>
        </w:tc>
        <w:tc>
          <w:tcPr>
            <w:tcW w:w="465" w:type="dxa"/>
            <w:shd w:val="clear" w:color="auto" w:fill="auto"/>
          </w:tcPr>
          <w:p w14:paraId="2D9A435A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14:paraId="605FA0B6" w14:textId="77777777" w:rsidTr="00AF0E40">
        <w:tc>
          <w:tcPr>
            <w:tcW w:w="1804" w:type="dxa"/>
            <w:shd w:val="clear" w:color="auto" w:fill="auto"/>
          </w:tcPr>
          <w:p w14:paraId="149E1D04" w14:textId="77777777" w:rsidR="000E2941" w:rsidRDefault="000E2941" w:rsidP="00AF0E40">
            <w:pPr>
              <w:jc w:val="both"/>
              <w:rPr>
                <w:ins w:id="1286" w:author="Information Services" w:date="2017-05-26T11:27:00Z"/>
                <w:lang w:val="lv-LV"/>
              </w:rPr>
            </w:pPr>
            <w:r>
              <w:rPr>
                <w:lang w:val="lv-LV"/>
              </w:rPr>
              <w:t>šīs</w:t>
            </w:r>
          </w:p>
          <w:p w14:paraId="0723DF73" w14:textId="10CBE1EC" w:rsidR="00CC4772" w:rsidRDefault="00CC4772" w:rsidP="00AF0E40">
            <w:pPr>
              <w:jc w:val="both"/>
              <w:rPr>
                <w:lang w:val="lv-LV"/>
              </w:rPr>
            </w:pPr>
            <w:ins w:id="1287" w:author="Information Services" w:date="2017-05-26T11:27:00Z">
              <w:r>
                <w:rPr>
                  <w:lang w:val="lv-LV"/>
                </w:rPr>
                <w:t>this.fem.pl.</w:t>
              </w:r>
            </w:ins>
          </w:p>
        </w:tc>
        <w:tc>
          <w:tcPr>
            <w:tcW w:w="465" w:type="dxa"/>
            <w:shd w:val="clear" w:color="auto" w:fill="auto"/>
          </w:tcPr>
          <w:p w14:paraId="0640007E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610114DF" w14:textId="77777777" w:rsidTr="00AF0E40">
        <w:tc>
          <w:tcPr>
            <w:tcW w:w="1804" w:type="dxa"/>
            <w:shd w:val="clear" w:color="auto" w:fill="auto"/>
          </w:tcPr>
          <w:p w14:paraId="78A6C870" w14:textId="77777777" w:rsidR="000E2941" w:rsidRDefault="000E2941" w:rsidP="00AF0E40">
            <w:pPr>
              <w:jc w:val="both"/>
              <w:rPr>
                <w:ins w:id="1288" w:author="Information Services" w:date="2017-05-26T11:27:00Z"/>
                <w:lang w:val="lv-LV"/>
              </w:rPr>
            </w:pPr>
            <w:r w:rsidRPr="009D0B69">
              <w:rPr>
                <w:lang w:val="lv-LV"/>
              </w:rPr>
              <w:t>tā</w:t>
            </w:r>
          </w:p>
          <w:p w14:paraId="4FA55622" w14:textId="271A2E00" w:rsidR="00CC4772" w:rsidRPr="009D0B69" w:rsidRDefault="00CC4772" w:rsidP="00AF0E40">
            <w:pPr>
              <w:jc w:val="both"/>
              <w:rPr>
                <w:lang w:val="lv-LV"/>
              </w:rPr>
            </w:pPr>
            <w:ins w:id="1289" w:author="Information Services" w:date="2017-05-26T11:27:00Z">
              <w:r>
                <w:rPr>
                  <w:lang w:val="lv-LV"/>
                </w:rPr>
                <w:t>that.fem</w:t>
              </w:r>
            </w:ins>
            <w:ins w:id="1290" w:author="Information Services" w:date="2017-05-26T11:28:00Z">
              <w:r>
                <w:rPr>
                  <w:lang w:val="lv-LV"/>
                </w:rPr>
                <w:t>.sg</w:t>
              </w:r>
            </w:ins>
          </w:p>
        </w:tc>
        <w:tc>
          <w:tcPr>
            <w:tcW w:w="465" w:type="dxa"/>
            <w:shd w:val="clear" w:color="auto" w:fill="auto"/>
          </w:tcPr>
          <w:p w14:paraId="14E64566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58137321" w14:textId="77777777" w:rsidTr="00AF0E40">
        <w:tc>
          <w:tcPr>
            <w:tcW w:w="1804" w:type="dxa"/>
            <w:shd w:val="clear" w:color="auto" w:fill="auto"/>
          </w:tcPr>
          <w:p w14:paraId="1F200544" w14:textId="77777777" w:rsidR="000E2941" w:rsidRDefault="000E2941" w:rsidP="00AF0E40">
            <w:pPr>
              <w:jc w:val="both"/>
              <w:rPr>
                <w:ins w:id="1291" w:author="Information Services" w:date="2017-05-26T11:27:00Z"/>
                <w:lang w:val="lv-LV"/>
              </w:rPr>
            </w:pPr>
            <w:r>
              <w:rPr>
                <w:lang w:val="lv-LV"/>
              </w:rPr>
              <w:t>tas</w:t>
            </w:r>
          </w:p>
          <w:p w14:paraId="018A9F69" w14:textId="2A76B568" w:rsidR="00CC4772" w:rsidRPr="009D0B69" w:rsidRDefault="00CC4772" w:rsidP="00AF0E40">
            <w:pPr>
              <w:jc w:val="both"/>
              <w:rPr>
                <w:lang w:val="lv-LV"/>
              </w:rPr>
            </w:pPr>
            <w:ins w:id="1292" w:author="Information Services" w:date="2017-05-26T11:27:00Z">
              <w:r>
                <w:rPr>
                  <w:lang w:val="lv-LV"/>
                </w:rPr>
                <w:t>that.masc.sg</w:t>
              </w:r>
            </w:ins>
          </w:p>
        </w:tc>
        <w:tc>
          <w:tcPr>
            <w:tcW w:w="465" w:type="dxa"/>
            <w:shd w:val="clear" w:color="auto" w:fill="auto"/>
          </w:tcPr>
          <w:p w14:paraId="3E121DF1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14:paraId="6D9AB302" w14:textId="77777777" w:rsidTr="00AF0E40">
        <w:tc>
          <w:tcPr>
            <w:tcW w:w="1804" w:type="dxa"/>
            <w:shd w:val="clear" w:color="auto" w:fill="auto"/>
          </w:tcPr>
          <w:p w14:paraId="326379F6" w14:textId="77777777" w:rsidR="000E2941" w:rsidRDefault="000E2941" w:rsidP="00AF0E40">
            <w:pPr>
              <w:jc w:val="both"/>
              <w:rPr>
                <w:ins w:id="1293" w:author="Information Services" w:date="2017-05-26T11:28:00Z"/>
                <w:lang w:val="lv-LV"/>
              </w:rPr>
            </w:pPr>
            <w:r>
              <w:rPr>
                <w:lang w:val="lv-LV"/>
              </w:rPr>
              <w:t>tās</w:t>
            </w:r>
          </w:p>
          <w:p w14:paraId="7D34905A" w14:textId="2D4AA28B" w:rsidR="00CC4772" w:rsidRPr="009D0B69" w:rsidRDefault="00CC4772" w:rsidP="00AF0E40">
            <w:pPr>
              <w:jc w:val="both"/>
              <w:rPr>
                <w:lang w:val="lv-LV"/>
              </w:rPr>
            </w:pPr>
            <w:ins w:id="1294" w:author="Information Services" w:date="2017-05-26T11:28:00Z">
              <w:r>
                <w:rPr>
                  <w:lang w:val="lv-LV"/>
                </w:rPr>
                <w:t>that.fem.pl</w:t>
              </w:r>
            </w:ins>
          </w:p>
        </w:tc>
        <w:tc>
          <w:tcPr>
            <w:tcW w:w="465" w:type="dxa"/>
            <w:shd w:val="clear" w:color="auto" w:fill="auto"/>
          </w:tcPr>
          <w:p w14:paraId="6492C4F4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31114390" w14:textId="77777777" w:rsidTr="00AF0E40">
        <w:tc>
          <w:tcPr>
            <w:tcW w:w="1804" w:type="dxa"/>
            <w:shd w:val="clear" w:color="auto" w:fill="auto"/>
          </w:tcPr>
          <w:p w14:paraId="234A6F9C" w14:textId="77777777" w:rsidR="000E2941" w:rsidRDefault="000E2941" w:rsidP="00AF0E40">
            <w:pPr>
              <w:jc w:val="both"/>
              <w:rPr>
                <w:ins w:id="1295" w:author="Information Services" w:date="2017-05-26T11:28:00Z"/>
                <w:lang w:val="lv-LV"/>
              </w:rPr>
            </w:pPr>
            <w:r w:rsidRPr="009D0B69">
              <w:rPr>
                <w:lang w:val="lv-LV"/>
              </w:rPr>
              <w:t>tavs, tava</w:t>
            </w:r>
          </w:p>
          <w:p w14:paraId="62D242EB" w14:textId="79A88797" w:rsidR="00CC4772" w:rsidRPr="009D0B69" w:rsidRDefault="00CC4772" w:rsidP="00AF0E40">
            <w:pPr>
              <w:jc w:val="both"/>
              <w:rPr>
                <w:lang w:val="lv-LV"/>
              </w:rPr>
            </w:pPr>
            <w:ins w:id="1296" w:author="Information Services" w:date="2017-05-26T11:28:00Z">
              <w:r>
                <w:rPr>
                  <w:lang w:val="lv-LV"/>
                </w:rPr>
                <w:t>yours.masc.sg, yours.fem.sg</w:t>
              </w:r>
            </w:ins>
          </w:p>
        </w:tc>
        <w:tc>
          <w:tcPr>
            <w:tcW w:w="465" w:type="dxa"/>
            <w:shd w:val="clear" w:color="auto" w:fill="auto"/>
          </w:tcPr>
          <w:p w14:paraId="375E207E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16CD1C95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D5E0" w14:textId="77777777" w:rsidR="000E2941" w:rsidRDefault="000E2941" w:rsidP="00AF0E40">
            <w:pPr>
              <w:jc w:val="both"/>
              <w:rPr>
                <w:ins w:id="1297" w:author="Information Services" w:date="2017-05-26T11:28:00Z"/>
                <w:lang w:val="lv-LV"/>
              </w:rPr>
            </w:pPr>
            <w:r w:rsidRPr="009D0B69">
              <w:rPr>
                <w:lang w:val="lv-LV"/>
              </w:rPr>
              <w:t>tev</w:t>
            </w:r>
          </w:p>
          <w:p w14:paraId="7E59B138" w14:textId="748BD534" w:rsidR="00CC4772" w:rsidRPr="009D0B69" w:rsidRDefault="00CC4772" w:rsidP="00AF0E40">
            <w:pPr>
              <w:jc w:val="both"/>
              <w:rPr>
                <w:lang w:val="lv-LV"/>
              </w:rPr>
            </w:pPr>
            <w:ins w:id="1298" w:author="Information Services" w:date="2017-05-26T11:28:00Z">
              <w:r>
                <w:rPr>
                  <w:lang w:val="lv-LV"/>
                </w:rPr>
                <w:lastRenderedPageBreak/>
                <w:t>you.dat.sg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9D3D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708098FF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F1C22" w14:textId="77777777" w:rsidR="000E2941" w:rsidRDefault="000E2941" w:rsidP="00AF0E40">
            <w:pPr>
              <w:jc w:val="both"/>
              <w:rPr>
                <w:ins w:id="1299" w:author="Information Services" w:date="2017-05-26T11:28:00Z"/>
                <w:lang w:val="lv-LV"/>
              </w:rPr>
            </w:pPr>
            <w:r w:rsidRPr="009D0B69">
              <w:rPr>
                <w:lang w:val="lv-LV"/>
              </w:rPr>
              <w:t>tevis</w:t>
            </w:r>
          </w:p>
          <w:p w14:paraId="55CE376D" w14:textId="2E672217" w:rsidR="00CC4772" w:rsidRPr="009D0B69" w:rsidRDefault="00CC4772" w:rsidP="00AF0E40">
            <w:pPr>
              <w:jc w:val="both"/>
              <w:rPr>
                <w:lang w:val="lv-LV"/>
              </w:rPr>
            </w:pPr>
            <w:ins w:id="1300" w:author="Information Services" w:date="2017-05-26T11:28:00Z">
              <w:r>
                <w:rPr>
                  <w:lang w:val="lv-LV"/>
                </w:rPr>
                <w:t>you.gen.sg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12C62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14:paraId="15E3C39A" w14:textId="77777777" w:rsidTr="00AF0E40">
        <w:tc>
          <w:tcPr>
            <w:tcW w:w="1804" w:type="dxa"/>
            <w:shd w:val="clear" w:color="auto" w:fill="auto"/>
          </w:tcPr>
          <w:p w14:paraId="459388BF" w14:textId="77777777" w:rsidR="000E2941" w:rsidRDefault="000E2941" w:rsidP="00AF0E40">
            <w:pPr>
              <w:jc w:val="both"/>
              <w:rPr>
                <w:ins w:id="1301" w:author="Information Services" w:date="2017-05-26T11:29:00Z"/>
                <w:lang w:val="lv-LV"/>
              </w:rPr>
            </w:pPr>
            <w:r>
              <w:rPr>
                <w:lang w:val="lv-LV"/>
              </w:rPr>
              <w:t>tie</w:t>
            </w:r>
          </w:p>
          <w:p w14:paraId="107A4FF9" w14:textId="2B65E66E" w:rsidR="00CC4772" w:rsidRDefault="00CC4772" w:rsidP="00AF0E40">
            <w:pPr>
              <w:jc w:val="both"/>
              <w:rPr>
                <w:lang w:val="lv-LV"/>
              </w:rPr>
            </w:pPr>
            <w:ins w:id="1302" w:author="Information Services" w:date="2017-05-26T11:29:00Z">
              <w:r>
                <w:rPr>
                  <w:lang w:val="lv-LV"/>
                </w:rPr>
                <w:t>that</w:t>
              </w:r>
              <w:r w:rsidR="00123818">
                <w:rPr>
                  <w:lang w:val="lv-LV"/>
                </w:rPr>
                <w:t>.masc.pl.</w:t>
              </w:r>
            </w:ins>
          </w:p>
        </w:tc>
        <w:tc>
          <w:tcPr>
            <w:tcW w:w="465" w:type="dxa"/>
            <w:shd w:val="clear" w:color="auto" w:fill="auto"/>
          </w:tcPr>
          <w:p w14:paraId="3F5AB523" w14:textId="77777777" w:rsidR="000E2941" w:rsidRPr="009D0B69" w:rsidRDefault="000E2941" w:rsidP="00AF0E40">
            <w:pPr>
              <w:jc w:val="both"/>
              <w:rPr>
                <w:sz w:val="24"/>
                <w:szCs w:val="24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77499FF6" w14:textId="77777777" w:rsidTr="00AF0E40">
        <w:tc>
          <w:tcPr>
            <w:tcW w:w="1804" w:type="dxa"/>
            <w:shd w:val="clear" w:color="auto" w:fill="auto"/>
          </w:tcPr>
          <w:p w14:paraId="7F45C6B9" w14:textId="77777777" w:rsidR="000E2941" w:rsidRDefault="000E2941" w:rsidP="00AF0E40">
            <w:pPr>
              <w:jc w:val="both"/>
              <w:rPr>
                <w:ins w:id="1303" w:author="Information Services" w:date="2017-05-26T11:29:00Z"/>
                <w:lang w:val="lv-LV"/>
              </w:rPr>
            </w:pPr>
            <w:r w:rsidRPr="009D0B69">
              <w:rPr>
                <w:lang w:val="lv-LV"/>
              </w:rPr>
              <w:t>tu</w:t>
            </w:r>
          </w:p>
          <w:p w14:paraId="5DD3B426" w14:textId="32E5B353" w:rsidR="00123818" w:rsidRPr="009D0B69" w:rsidRDefault="00123818" w:rsidP="00AF0E40">
            <w:pPr>
              <w:jc w:val="both"/>
            </w:pPr>
            <w:ins w:id="1304" w:author="Information Services" w:date="2017-05-26T11:29:00Z">
              <w:r>
                <w:rPr>
                  <w:lang w:val="lv-LV"/>
                </w:rPr>
                <w:t>you.Nom.sg.</w:t>
              </w:r>
            </w:ins>
          </w:p>
        </w:tc>
        <w:tc>
          <w:tcPr>
            <w:tcW w:w="465" w:type="dxa"/>
            <w:shd w:val="clear" w:color="auto" w:fill="auto"/>
          </w:tcPr>
          <w:p w14:paraId="1DB30167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3FE27999" w14:textId="77777777" w:rsidTr="00AF0E40">
        <w:tc>
          <w:tcPr>
            <w:tcW w:w="1804" w:type="dxa"/>
            <w:shd w:val="clear" w:color="auto" w:fill="auto"/>
          </w:tcPr>
          <w:p w14:paraId="311D4468" w14:textId="77777777" w:rsidR="000E2941" w:rsidRDefault="000E2941" w:rsidP="00AF0E40">
            <w:pPr>
              <w:jc w:val="both"/>
              <w:rPr>
                <w:ins w:id="1305" w:author="Information Services" w:date="2017-05-26T11:29:00Z"/>
                <w:lang w:val="lv-LV"/>
              </w:rPr>
            </w:pPr>
            <w:r w:rsidRPr="009D0B69">
              <w:rPr>
                <w:lang w:val="lv-LV"/>
              </w:rPr>
              <w:t>viņa</w:t>
            </w:r>
          </w:p>
          <w:p w14:paraId="5E8A8E83" w14:textId="4AD607AC" w:rsidR="00123818" w:rsidRPr="009D0B69" w:rsidRDefault="00123818" w:rsidP="00AF0E40">
            <w:pPr>
              <w:jc w:val="both"/>
              <w:rPr>
                <w:lang w:val="lv-LV"/>
              </w:rPr>
            </w:pPr>
            <w:ins w:id="1306" w:author="Information Services" w:date="2017-05-26T11:29:00Z">
              <w:r>
                <w:rPr>
                  <w:lang w:val="lv-LV"/>
                </w:rPr>
                <w:t>she.nom.sg</w:t>
              </w:r>
            </w:ins>
          </w:p>
        </w:tc>
        <w:tc>
          <w:tcPr>
            <w:tcW w:w="465" w:type="dxa"/>
            <w:shd w:val="clear" w:color="auto" w:fill="auto"/>
          </w:tcPr>
          <w:p w14:paraId="048A1208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4BD68674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12CAD" w14:textId="77777777" w:rsidR="000E2941" w:rsidRDefault="000E2941" w:rsidP="00AF0E40">
            <w:pPr>
              <w:jc w:val="both"/>
              <w:rPr>
                <w:ins w:id="1307" w:author="Information Services" w:date="2017-05-26T11:29:00Z"/>
                <w:lang w:val="lv-LV"/>
              </w:rPr>
            </w:pPr>
            <w:r w:rsidRPr="009D0B69">
              <w:rPr>
                <w:lang w:val="lv-LV"/>
              </w:rPr>
              <w:t>viņai</w:t>
            </w:r>
          </w:p>
          <w:p w14:paraId="6E5FC15D" w14:textId="324B9E7F" w:rsidR="00123818" w:rsidRPr="009D0B69" w:rsidRDefault="00123818" w:rsidP="00AF0E40">
            <w:pPr>
              <w:jc w:val="both"/>
              <w:rPr>
                <w:lang w:val="lv-LV"/>
              </w:rPr>
            </w:pPr>
            <w:ins w:id="1308" w:author="Information Services" w:date="2017-05-26T11:29:00Z">
              <w:r>
                <w:rPr>
                  <w:lang w:val="lv-LV"/>
                </w:rPr>
                <w:t>she.dat.sg.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A045E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0221F4E5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C4A14" w14:textId="77777777" w:rsidR="000E2941" w:rsidRDefault="000E2941" w:rsidP="00AF0E40">
            <w:pPr>
              <w:jc w:val="both"/>
              <w:rPr>
                <w:ins w:id="1309" w:author="Information Services" w:date="2017-05-26T11:29:00Z"/>
                <w:lang w:val="lv-LV"/>
              </w:rPr>
            </w:pPr>
            <w:r w:rsidRPr="009D0B69">
              <w:rPr>
                <w:lang w:val="lv-LV"/>
              </w:rPr>
              <w:t>viņam</w:t>
            </w:r>
          </w:p>
          <w:p w14:paraId="7FF0F717" w14:textId="64828FDE" w:rsidR="00123818" w:rsidRPr="009D0B69" w:rsidRDefault="00123818" w:rsidP="00AF0E40">
            <w:pPr>
              <w:jc w:val="both"/>
              <w:rPr>
                <w:lang w:val="lv-LV"/>
              </w:rPr>
            </w:pPr>
            <w:ins w:id="1310" w:author="Information Services" w:date="2017-05-26T11:29:00Z">
              <w:r>
                <w:rPr>
                  <w:lang w:val="lv-LV"/>
                </w:rPr>
                <w:t>he.dat.sg.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41D39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:rsidRPr="009D0B69" w14:paraId="00070A36" w14:textId="77777777" w:rsidTr="00AF0E40">
        <w:tc>
          <w:tcPr>
            <w:tcW w:w="1804" w:type="dxa"/>
            <w:shd w:val="clear" w:color="auto" w:fill="auto"/>
          </w:tcPr>
          <w:p w14:paraId="7FD63719" w14:textId="77777777" w:rsidR="000E2941" w:rsidRDefault="000E2941" w:rsidP="00AF0E40">
            <w:pPr>
              <w:jc w:val="both"/>
              <w:rPr>
                <w:ins w:id="1311" w:author="Information Services" w:date="2017-05-26T11:30:00Z"/>
                <w:lang w:val="lv-LV"/>
              </w:rPr>
            </w:pPr>
            <w:r w:rsidRPr="009D0B69">
              <w:rPr>
                <w:lang w:val="lv-LV"/>
              </w:rPr>
              <w:t>viņi</w:t>
            </w:r>
          </w:p>
          <w:p w14:paraId="6BBC98DB" w14:textId="580CB929" w:rsidR="00123818" w:rsidRPr="009D0B69" w:rsidRDefault="00123818" w:rsidP="00AF0E40">
            <w:pPr>
              <w:jc w:val="both"/>
              <w:rPr>
                <w:lang w:val="lv-LV"/>
              </w:rPr>
            </w:pPr>
            <w:ins w:id="1312" w:author="Information Services" w:date="2017-05-26T11:30:00Z">
              <w:r>
                <w:rPr>
                  <w:lang w:val="lv-LV"/>
                </w:rPr>
                <w:lastRenderedPageBreak/>
                <w:t>they.nom.pl.</w:t>
              </w:r>
            </w:ins>
          </w:p>
        </w:tc>
        <w:tc>
          <w:tcPr>
            <w:tcW w:w="465" w:type="dxa"/>
            <w:shd w:val="clear" w:color="auto" w:fill="auto"/>
          </w:tcPr>
          <w:p w14:paraId="3D40F515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lastRenderedPageBreak/>
              <w:sym w:font="Wingdings" w:char="F06F"/>
            </w:r>
          </w:p>
        </w:tc>
      </w:tr>
      <w:tr w:rsidR="000E2941" w:rsidRPr="009D0B69" w14:paraId="7E56C5F0" w14:textId="77777777" w:rsidTr="00AF0E40"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83621" w14:textId="77777777" w:rsidR="000E2941" w:rsidRDefault="000E2941" w:rsidP="00AF0E40">
            <w:pPr>
              <w:jc w:val="both"/>
              <w:rPr>
                <w:ins w:id="1313" w:author="Information Services" w:date="2017-05-26T11:30:00Z"/>
                <w:lang w:val="lv-LV"/>
              </w:rPr>
            </w:pPr>
            <w:r w:rsidRPr="009D0B69">
              <w:rPr>
                <w:lang w:val="lv-LV"/>
              </w:rPr>
              <w:lastRenderedPageBreak/>
              <w:t>viņiem</w:t>
            </w:r>
          </w:p>
          <w:p w14:paraId="291F7C74" w14:textId="50B180D4" w:rsidR="00123818" w:rsidRPr="009D0B69" w:rsidRDefault="00123818" w:rsidP="00AF0E40">
            <w:pPr>
              <w:jc w:val="both"/>
              <w:rPr>
                <w:lang w:val="lv-LV"/>
              </w:rPr>
            </w:pPr>
            <w:ins w:id="1314" w:author="Information Services" w:date="2017-05-26T11:30:00Z">
              <w:r>
                <w:rPr>
                  <w:lang w:val="lv-LV"/>
                </w:rPr>
                <w:lastRenderedPageBreak/>
                <w:t>they.dat.pl.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648E2" w14:textId="77777777" w:rsidR="000E2941" w:rsidRPr="009D0B69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  <w:tr w:rsidR="000E2941" w14:paraId="14090CD2" w14:textId="77777777" w:rsidTr="00AF0E40">
        <w:tc>
          <w:tcPr>
            <w:tcW w:w="1804" w:type="dxa"/>
            <w:shd w:val="clear" w:color="auto" w:fill="auto"/>
          </w:tcPr>
          <w:p w14:paraId="44A83422" w14:textId="77777777" w:rsidR="000E2941" w:rsidRDefault="000E2941" w:rsidP="00AF0E40">
            <w:pPr>
              <w:jc w:val="both"/>
              <w:rPr>
                <w:ins w:id="1315" w:author="Information Services" w:date="2017-05-26T11:30:00Z"/>
                <w:lang w:val="lv-LV"/>
              </w:rPr>
            </w:pPr>
            <w:r w:rsidRPr="009D0B69">
              <w:rPr>
                <w:lang w:val="lv-LV"/>
              </w:rPr>
              <w:t>viņš</w:t>
            </w:r>
          </w:p>
          <w:p w14:paraId="61F47F19" w14:textId="03E4E482" w:rsidR="00123818" w:rsidRPr="009D0B69" w:rsidRDefault="00123818" w:rsidP="00AF0E40">
            <w:pPr>
              <w:jc w:val="both"/>
            </w:pPr>
            <w:ins w:id="1316" w:author="Information Services" w:date="2017-05-26T11:30:00Z">
              <w:r>
                <w:rPr>
                  <w:lang w:val="lv-LV"/>
                </w:rPr>
                <w:lastRenderedPageBreak/>
                <w:t>he.nom.sg.</w:t>
              </w:r>
            </w:ins>
          </w:p>
        </w:tc>
        <w:tc>
          <w:tcPr>
            <w:tcW w:w="465" w:type="dxa"/>
            <w:shd w:val="clear" w:color="auto" w:fill="auto"/>
          </w:tcPr>
          <w:p w14:paraId="7BBCC61C" w14:textId="77777777" w:rsidR="000E2941" w:rsidRDefault="000E2941" w:rsidP="00AF0E40">
            <w:pPr>
              <w:jc w:val="both"/>
              <w:rPr>
                <w:lang w:val="lv-LV"/>
              </w:rPr>
            </w:pPr>
            <w:r w:rsidRPr="009D0B69">
              <w:rPr>
                <w:sz w:val="24"/>
                <w:szCs w:val="24"/>
              </w:rPr>
              <w:sym w:font="Wingdings" w:char="F06F"/>
            </w:r>
          </w:p>
        </w:tc>
      </w:tr>
    </w:tbl>
    <w:p w14:paraId="0A84EC57" w14:textId="77777777" w:rsidR="000E2941" w:rsidRDefault="000E2941" w:rsidP="00FC4163">
      <w:pPr>
        <w:jc w:val="both"/>
        <w:rPr>
          <w:b/>
          <w:highlight w:val="yellow"/>
          <w:lang w:val="lv-LV"/>
        </w:rPr>
        <w:sectPr w:rsidR="000E2941" w:rsidSect="000E2941">
          <w:type w:val="continuous"/>
          <w:pgSz w:w="11900" w:h="16840"/>
          <w:pgMar w:top="1417" w:right="1417" w:bottom="1417" w:left="1417" w:header="708" w:footer="708" w:gutter="0"/>
          <w:cols w:num="4" w:space="340"/>
          <w:docGrid w:linePitch="360"/>
        </w:sectPr>
      </w:pPr>
    </w:p>
    <w:p w14:paraId="47ED7E65" w14:textId="67C1A286" w:rsidR="00421E3F" w:rsidRPr="00853CBC" w:rsidRDefault="00421E3F" w:rsidP="00FC4163">
      <w:pPr>
        <w:jc w:val="both"/>
        <w:rPr>
          <w:b/>
          <w:highlight w:val="yellow"/>
          <w:lang w:val="lv-LV"/>
        </w:rPr>
      </w:pPr>
    </w:p>
    <w:p w14:paraId="04CBA16D" w14:textId="101C27A7" w:rsidR="00884EDB" w:rsidRPr="002E48CE" w:rsidRDefault="00884EDB" w:rsidP="00884EDB">
      <w:pPr>
        <w:ind w:left="284" w:hanging="284"/>
        <w:jc w:val="both"/>
        <w:rPr>
          <w:b/>
          <w:lang w:val="lv-LV"/>
        </w:rPr>
      </w:pPr>
      <w:r w:rsidRPr="00020514">
        <w:rPr>
          <w:b/>
          <w:lang w:val="en-US"/>
        </w:rPr>
        <w:t xml:space="preserve">18. </w:t>
      </w:r>
      <w:r w:rsidRPr="009D0B69">
        <w:rPr>
          <w:b/>
          <w:lang w:val="lv-LV"/>
        </w:rPr>
        <w:t>Jautājumi</w:t>
      </w:r>
      <w:r>
        <w:rPr>
          <w:b/>
          <w:lang w:val="lv-LV"/>
        </w:rPr>
        <w:t xml:space="preserve"> </w:t>
      </w:r>
      <w:ins w:id="1317" w:author="Information Services" w:date="2017-05-26T11:30:00Z">
        <w:r w:rsidR="004D48F5">
          <w:rPr>
            <w:b/>
            <w:lang w:val="lv-LV"/>
          </w:rPr>
          <w:t xml:space="preserve">Question words </w:t>
        </w:r>
      </w:ins>
      <w:r>
        <w:rPr>
          <w:b/>
          <w:lang w:val="lv-LV"/>
        </w:rPr>
        <w:t>(10)</w:t>
      </w:r>
    </w:p>
    <w:p w14:paraId="12FC876D" w14:textId="77777777" w:rsidR="00884EDB" w:rsidRPr="00020514" w:rsidRDefault="00884EDB" w:rsidP="00884EDB">
      <w:pPr>
        <w:rPr>
          <w:lang w:val="en-US"/>
        </w:rPr>
      </w:pPr>
    </w:p>
    <w:p w14:paraId="7CE4163E" w14:textId="77777777" w:rsidR="00884EDB" w:rsidRDefault="00884EDB" w:rsidP="00884EDB">
      <w:pPr>
        <w:jc w:val="both"/>
        <w:rPr>
          <w:lang w:val="lv-LV"/>
        </w:rPr>
        <w:sectPr w:rsidR="00884EDB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3"/>
        <w:gridCol w:w="436"/>
      </w:tblGrid>
      <w:tr w:rsidR="00884EDB" w14:paraId="45A16DB9" w14:textId="77777777" w:rsidTr="00AF0E40">
        <w:tc>
          <w:tcPr>
            <w:tcW w:w="1833" w:type="dxa"/>
            <w:shd w:val="clear" w:color="auto" w:fill="auto"/>
          </w:tcPr>
          <w:p w14:paraId="2329E047" w14:textId="77777777" w:rsidR="00884EDB" w:rsidRDefault="00884EDB" w:rsidP="00AF0E40">
            <w:pPr>
              <w:jc w:val="both"/>
              <w:rPr>
                <w:ins w:id="1318" w:author="Information Services" w:date="2017-05-26T11:30:00Z"/>
                <w:lang w:val="lv-LV"/>
              </w:rPr>
            </w:pPr>
            <w:r>
              <w:rPr>
                <w:lang w:val="lv-LV"/>
              </w:rPr>
              <w:lastRenderedPageBreak/>
              <w:t>cik?</w:t>
            </w:r>
          </w:p>
          <w:p w14:paraId="55364AD3" w14:textId="188DB686" w:rsidR="004D48F5" w:rsidRDefault="004D48F5" w:rsidP="00AF0E40">
            <w:pPr>
              <w:jc w:val="both"/>
            </w:pPr>
            <w:ins w:id="1319" w:author="Information Services" w:date="2017-05-26T11:30:00Z">
              <w:r>
                <w:rPr>
                  <w:lang w:val="lv-LV"/>
                </w:rPr>
                <w:t>how many?</w:t>
              </w:r>
            </w:ins>
          </w:p>
        </w:tc>
        <w:tc>
          <w:tcPr>
            <w:tcW w:w="436" w:type="dxa"/>
            <w:shd w:val="clear" w:color="auto" w:fill="auto"/>
          </w:tcPr>
          <w:p w14:paraId="1EE155B3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384209F3" w14:textId="77777777" w:rsidTr="00AF0E40">
        <w:tc>
          <w:tcPr>
            <w:tcW w:w="1833" w:type="dxa"/>
            <w:shd w:val="clear" w:color="auto" w:fill="auto"/>
          </w:tcPr>
          <w:p w14:paraId="0F9FE509" w14:textId="77777777" w:rsidR="00884EDB" w:rsidRDefault="00884EDB" w:rsidP="00AF0E40">
            <w:pPr>
              <w:jc w:val="both"/>
              <w:rPr>
                <w:ins w:id="1320" w:author="Information Services" w:date="2017-05-26T11:30:00Z"/>
                <w:lang w:val="lv-LV"/>
              </w:rPr>
            </w:pPr>
            <w:r>
              <w:rPr>
                <w:lang w:val="lv-LV"/>
              </w:rPr>
              <w:t>kā?</w:t>
            </w:r>
          </w:p>
          <w:p w14:paraId="5CFB26CD" w14:textId="04224026" w:rsidR="004D48F5" w:rsidRPr="002D0A2A" w:rsidRDefault="004D48F5" w:rsidP="00AF0E40">
            <w:pPr>
              <w:jc w:val="both"/>
              <w:rPr>
                <w:lang w:val="lv-LV"/>
              </w:rPr>
            </w:pPr>
            <w:ins w:id="1321" w:author="Information Services" w:date="2017-05-26T11:30:00Z">
              <w:r>
                <w:rPr>
                  <w:lang w:val="lv-LV"/>
                </w:rPr>
                <w:t>how?</w:t>
              </w:r>
            </w:ins>
          </w:p>
        </w:tc>
        <w:tc>
          <w:tcPr>
            <w:tcW w:w="436" w:type="dxa"/>
            <w:shd w:val="clear" w:color="auto" w:fill="auto"/>
          </w:tcPr>
          <w:p w14:paraId="2A0C6316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166E40AB" w14:textId="77777777" w:rsidTr="00AF0E40">
        <w:tc>
          <w:tcPr>
            <w:tcW w:w="1833" w:type="dxa"/>
            <w:shd w:val="clear" w:color="auto" w:fill="auto"/>
          </w:tcPr>
          <w:p w14:paraId="310395EC" w14:textId="77777777" w:rsidR="00884EDB" w:rsidRDefault="00884EDB" w:rsidP="00AF0E40">
            <w:pPr>
              <w:jc w:val="both"/>
              <w:rPr>
                <w:ins w:id="1322" w:author="Information Services" w:date="2017-05-26T11:30:00Z"/>
                <w:lang w:val="lv-LV"/>
              </w:rPr>
            </w:pPr>
            <w:r>
              <w:rPr>
                <w:lang w:val="lv-LV"/>
              </w:rPr>
              <w:t>kad?</w:t>
            </w:r>
          </w:p>
          <w:p w14:paraId="588489A4" w14:textId="719B4756" w:rsidR="004D48F5" w:rsidRDefault="004D48F5" w:rsidP="00AF0E40">
            <w:pPr>
              <w:jc w:val="both"/>
            </w:pPr>
            <w:ins w:id="1323" w:author="Information Services" w:date="2017-05-26T11:30:00Z">
              <w:r>
                <w:rPr>
                  <w:lang w:val="lv-LV"/>
                </w:rPr>
                <w:t>when?</w:t>
              </w:r>
            </w:ins>
          </w:p>
        </w:tc>
        <w:tc>
          <w:tcPr>
            <w:tcW w:w="436" w:type="dxa"/>
            <w:shd w:val="clear" w:color="auto" w:fill="auto"/>
          </w:tcPr>
          <w:p w14:paraId="6FA134AA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6FF0C21F" w14:textId="77777777" w:rsidTr="00AF0E40">
        <w:tc>
          <w:tcPr>
            <w:tcW w:w="1833" w:type="dxa"/>
            <w:shd w:val="clear" w:color="auto" w:fill="auto"/>
          </w:tcPr>
          <w:p w14:paraId="6D0CAED1" w14:textId="77777777" w:rsidR="00884EDB" w:rsidRDefault="00884EDB" w:rsidP="00AF0E40">
            <w:pPr>
              <w:jc w:val="both"/>
              <w:rPr>
                <w:ins w:id="1324" w:author="Information Services" w:date="2017-05-26T11:30:00Z"/>
                <w:lang w:val="lv-LV"/>
              </w:rPr>
            </w:pPr>
            <w:r>
              <w:rPr>
                <w:lang w:val="lv-LV"/>
              </w:rPr>
              <w:lastRenderedPageBreak/>
              <w:t>kāds?</w:t>
            </w:r>
          </w:p>
          <w:p w14:paraId="1EB38A9C" w14:textId="5F0341A5" w:rsidR="004D48F5" w:rsidRPr="002D0A2A" w:rsidRDefault="004D48F5" w:rsidP="00AF0E40">
            <w:pPr>
              <w:jc w:val="both"/>
              <w:rPr>
                <w:lang w:val="lv-LV"/>
              </w:rPr>
            </w:pPr>
            <w:ins w:id="1325" w:author="Information Services" w:date="2017-05-26T11:30:00Z">
              <w:r>
                <w:rPr>
                  <w:lang w:val="lv-LV"/>
                </w:rPr>
                <w:t>what kind?</w:t>
              </w:r>
            </w:ins>
          </w:p>
        </w:tc>
        <w:tc>
          <w:tcPr>
            <w:tcW w:w="436" w:type="dxa"/>
            <w:shd w:val="clear" w:color="auto" w:fill="auto"/>
          </w:tcPr>
          <w:p w14:paraId="68D935C5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650E98E0" w14:textId="77777777" w:rsidTr="00AF0E40">
        <w:tc>
          <w:tcPr>
            <w:tcW w:w="1833" w:type="dxa"/>
            <w:shd w:val="clear" w:color="auto" w:fill="auto"/>
          </w:tcPr>
          <w:p w14:paraId="5A01BFE9" w14:textId="77777777" w:rsidR="00884EDB" w:rsidRDefault="00884EDB" w:rsidP="00AF0E40">
            <w:pPr>
              <w:jc w:val="both"/>
              <w:rPr>
                <w:ins w:id="1326" w:author="Information Services" w:date="2017-05-26T11:31:00Z"/>
                <w:lang w:val="lv-LV"/>
              </w:rPr>
            </w:pPr>
            <w:r>
              <w:rPr>
                <w:lang w:val="lv-LV"/>
              </w:rPr>
              <w:t>kam?</w:t>
            </w:r>
          </w:p>
          <w:p w14:paraId="02540D43" w14:textId="102C24B7" w:rsidR="004D48F5" w:rsidRDefault="004D48F5" w:rsidP="00AF0E40">
            <w:pPr>
              <w:jc w:val="both"/>
            </w:pPr>
            <w:ins w:id="1327" w:author="Information Services" w:date="2017-05-26T11:31:00Z">
              <w:r>
                <w:rPr>
                  <w:lang w:val="lv-LV"/>
                </w:rPr>
                <w:t>for whom/for what?</w:t>
              </w:r>
            </w:ins>
          </w:p>
        </w:tc>
        <w:tc>
          <w:tcPr>
            <w:tcW w:w="436" w:type="dxa"/>
            <w:shd w:val="clear" w:color="auto" w:fill="auto"/>
          </w:tcPr>
          <w:p w14:paraId="6D8D6953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59E05E3B" w14:textId="77777777" w:rsidTr="00AF0E40">
        <w:tc>
          <w:tcPr>
            <w:tcW w:w="1833" w:type="dxa"/>
            <w:shd w:val="clear" w:color="auto" w:fill="auto"/>
          </w:tcPr>
          <w:p w14:paraId="08893682" w14:textId="77777777" w:rsidR="00884EDB" w:rsidRDefault="00884EDB" w:rsidP="00AF0E40">
            <w:pPr>
              <w:jc w:val="both"/>
              <w:rPr>
                <w:ins w:id="1328" w:author="Information Services" w:date="2017-05-26T11:31:00Z"/>
                <w:lang w:val="lv-LV"/>
              </w:rPr>
            </w:pPr>
            <w:r>
              <w:rPr>
                <w:lang w:val="lv-LV"/>
              </w:rPr>
              <w:t>kāpēc?</w:t>
            </w:r>
          </w:p>
          <w:p w14:paraId="7C0BC6BA" w14:textId="12FCCB48" w:rsidR="004D48F5" w:rsidRPr="002D0A2A" w:rsidRDefault="004D48F5" w:rsidP="00AF0E40">
            <w:pPr>
              <w:jc w:val="both"/>
              <w:rPr>
                <w:lang w:val="lv-LV"/>
              </w:rPr>
            </w:pPr>
            <w:ins w:id="1329" w:author="Information Services" w:date="2017-05-26T11:31:00Z">
              <w:r>
                <w:rPr>
                  <w:lang w:val="lv-LV"/>
                </w:rPr>
                <w:t>why?</w:t>
              </w:r>
            </w:ins>
          </w:p>
        </w:tc>
        <w:tc>
          <w:tcPr>
            <w:tcW w:w="436" w:type="dxa"/>
            <w:shd w:val="clear" w:color="auto" w:fill="auto"/>
          </w:tcPr>
          <w:p w14:paraId="6AD3C959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21FEBE78" w14:textId="77777777" w:rsidTr="00AF0E40">
        <w:tc>
          <w:tcPr>
            <w:tcW w:w="1833" w:type="dxa"/>
            <w:shd w:val="clear" w:color="auto" w:fill="auto"/>
          </w:tcPr>
          <w:p w14:paraId="070F4986" w14:textId="77777777" w:rsidR="00884EDB" w:rsidRDefault="00884EDB" w:rsidP="00AF0E40">
            <w:pPr>
              <w:jc w:val="both"/>
              <w:rPr>
                <w:ins w:id="1330" w:author="Information Services" w:date="2017-05-26T11:31:00Z"/>
                <w:lang w:val="lv-LV"/>
              </w:rPr>
            </w:pPr>
            <w:r>
              <w:rPr>
                <w:lang w:val="lv-LV"/>
              </w:rPr>
              <w:lastRenderedPageBreak/>
              <w:t>kas?</w:t>
            </w:r>
          </w:p>
          <w:p w14:paraId="0F8BE3DD" w14:textId="70844E47" w:rsidR="004D48F5" w:rsidRPr="002D0A2A" w:rsidRDefault="004D48F5" w:rsidP="00AF0E40">
            <w:pPr>
              <w:jc w:val="both"/>
              <w:rPr>
                <w:lang w:val="lv-LV"/>
              </w:rPr>
            </w:pPr>
            <w:ins w:id="1331" w:author="Information Services" w:date="2017-05-26T11:31:00Z">
              <w:r>
                <w:rPr>
                  <w:lang w:val="lv-LV"/>
                </w:rPr>
                <w:t>what?</w:t>
              </w:r>
            </w:ins>
          </w:p>
        </w:tc>
        <w:tc>
          <w:tcPr>
            <w:tcW w:w="436" w:type="dxa"/>
            <w:shd w:val="clear" w:color="auto" w:fill="auto"/>
          </w:tcPr>
          <w:p w14:paraId="04B15461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0E999118" w14:textId="77777777" w:rsidTr="00AF0E40">
        <w:tc>
          <w:tcPr>
            <w:tcW w:w="1833" w:type="dxa"/>
            <w:shd w:val="clear" w:color="auto" w:fill="auto"/>
          </w:tcPr>
          <w:p w14:paraId="1EBBE744" w14:textId="77777777" w:rsidR="00884EDB" w:rsidRDefault="00884EDB" w:rsidP="00AF0E40">
            <w:pPr>
              <w:jc w:val="both"/>
              <w:rPr>
                <w:ins w:id="1332" w:author="Information Services" w:date="2017-05-26T11:31:00Z"/>
                <w:lang w:val="lv-LV"/>
              </w:rPr>
            </w:pPr>
            <w:r>
              <w:rPr>
                <w:lang w:val="lv-LV"/>
              </w:rPr>
              <w:t>ko?</w:t>
            </w:r>
          </w:p>
          <w:p w14:paraId="44DDC208" w14:textId="0AFAFED7" w:rsidR="004D48F5" w:rsidRPr="002D0A2A" w:rsidRDefault="004D48F5" w:rsidP="00AF0E40">
            <w:pPr>
              <w:jc w:val="both"/>
              <w:rPr>
                <w:lang w:val="lv-LV"/>
              </w:rPr>
            </w:pPr>
            <w:ins w:id="1333" w:author="Information Services" w:date="2017-05-26T11:31:00Z">
              <w:r>
                <w:rPr>
                  <w:lang w:val="lv-LV"/>
                </w:rPr>
                <w:t>What (acc.)?</w:t>
              </w:r>
            </w:ins>
          </w:p>
        </w:tc>
        <w:tc>
          <w:tcPr>
            <w:tcW w:w="436" w:type="dxa"/>
            <w:shd w:val="clear" w:color="auto" w:fill="auto"/>
          </w:tcPr>
          <w:p w14:paraId="0A698ED7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00ED057D" w14:textId="77777777" w:rsidTr="00AF0E40">
        <w:tc>
          <w:tcPr>
            <w:tcW w:w="1833" w:type="dxa"/>
            <w:shd w:val="clear" w:color="auto" w:fill="auto"/>
          </w:tcPr>
          <w:p w14:paraId="5A0F2AD7" w14:textId="77777777" w:rsidR="00884EDB" w:rsidRDefault="00884EDB" w:rsidP="00AF0E40">
            <w:pPr>
              <w:jc w:val="both"/>
              <w:rPr>
                <w:ins w:id="1334" w:author="Information Services" w:date="2017-05-26T11:31:00Z"/>
                <w:lang w:val="lv-LV"/>
              </w:rPr>
            </w:pPr>
            <w:r>
              <w:rPr>
                <w:lang w:val="lv-LV"/>
              </w:rPr>
              <w:t>kur?</w:t>
            </w:r>
          </w:p>
          <w:p w14:paraId="34600808" w14:textId="12EB5570" w:rsidR="004D48F5" w:rsidRPr="002D0A2A" w:rsidRDefault="004D48F5" w:rsidP="00AF0E40">
            <w:pPr>
              <w:jc w:val="both"/>
              <w:rPr>
                <w:lang w:val="lv-LV"/>
              </w:rPr>
            </w:pPr>
            <w:ins w:id="1335" w:author="Information Services" w:date="2017-05-26T11:31:00Z">
              <w:r>
                <w:rPr>
                  <w:lang w:val="lv-LV"/>
                </w:rPr>
                <w:t>where?</w:t>
              </w:r>
            </w:ins>
          </w:p>
        </w:tc>
        <w:tc>
          <w:tcPr>
            <w:tcW w:w="436" w:type="dxa"/>
            <w:shd w:val="clear" w:color="auto" w:fill="auto"/>
          </w:tcPr>
          <w:p w14:paraId="6320EB3A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  <w:tr w:rsidR="00884EDB" w14:paraId="664A2B45" w14:textId="77777777" w:rsidTr="00AF0E40">
        <w:tc>
          <w:tcPr>
            <w:tcW w:w="1833" w:type="dxa"/>
            <w:shd w:val="clear" w:color="auto" w:fill="auto"/>
          </w:tcPr>
          <w:p w14:paraId="1AFA4FA7" w14:textId="77777777" w:rsidR="00884EDB" w:rsidRDefault="00884EDB" w:rsidP="00AF0E40">
            <w:pPr>
              <w:jc w:val="both"/>
              <w:rPr>
                <w:ins w:id="1336" w:author="Information Services" w:date="2017-05-26T11:32:00Z"/>
                <w:lang w:val="lv-LV"/>
              </w:rPr>
            </w:pPr>
            <w:r>
              <w:rPr>
                <w:lang w:val="lv-LV"/>
              </w:rPr>
              <w:lastRenderedPageBreak/>
              <w:t>kurš?</w:t>
            </w:r>
          </w:p>
          <w:p w14:paraId="1FF831BA" w14:textId="0FCE850D" w:rsidR="004D48F5" w:rsidRPr="002D0A2A" w:rsidRDefault="004D48F5" w:rsidP="00AF0E40">
            <w:pPr>
              <w:jc w:val="both"/>
              <w:rPr>
                <w:lang w:val="lv-LV"/>
              </w:rPr>
            </w:pPr>
            <w:ins w:id="1337" w:author="Information Services" w:date="2017-05-26T11:32:00Z">
              <w:r>
                <w:rPr>
                  <w:lang w:val="lv-LV"/>
                </w:rPr>
                <w:t>which?</w:t>
              </w:r>
            </w:ins>
          </w:p>
        </w:tc>
        <w:tc>
          <w:tcPr>
            <w:tcW w:w="436" w:type="dxa"/>
            <w:shd w:val="clear" w:color="auto" w:fill="auto"/>
          </w:tcPr>
          <w:p w14:paraId="0F987195" w14:textId="77777777" w:rsidR="00884EDB" w:rsidRDefault="00884EDB" w:rsidP="00AF0E40">
            <w:pPr>
              <w:jc w:val="both"/>
              <w:rPr>
                <w:lang w:val="lv-LV"/>
              </w:rPr>
            </w:pPr>
            <w:r w:rsidRPr="005A1108">
              <w:rPr>
                <w:sz w:val="24"/>
                <w:szCs w:val="24"/>
              </w:rPr>
              <w:sym w:font="Wingdings" w:char="F06F"/>
            </w:r>
          </w:p>
        </w:tc>
      </w:tr>
    </w:tbl>
    <w:p w14:paraId="466AD8DC" w14:textId="77777777" w:rsidR="00884EDB" w:rsidRDefault="00884EDB" w:rsidP="00884EDB">
      <w:pPr>
        <w:sectPr w:rsidR="00884EDB" w:rsidSect="002D0A2A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14660542" w14:textId="77777777" w:rsidR="002D0A2A" w:rsidRPr="00853CBC" w:rsidRDefault="002D0A2A" w:rsidP="002D3B9E">
      <w:pPr>
        <w:rPr>
          <w:lang w:val="lv-LV"/>
        </w:rPr>
        <w:sectPr w:rsidR="002D0A2A" w:rsidRPr="00853CBC" w:rsidSect="002D0A2A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21E981FF" w14:textId="77777777" w:rsidR="00FC4163" w:rsidRPr="00853CBC" w:rsidRDefault="00FC4163" w:rsidP="002D3B9E">
      <w:pPr>
        <w:rPr>
          <w:lang w:val="lv-LV"/>
        </w:rPr>
      </w:pPr>
    </w:p>
    <w:p w14:paraId="162CC58B" w14:textId="77777777" w:rsidR="00FC4163" w:rsidRPr="00853CBC" w:rsidRDefault="00FC4163" w:rsidP="002D3B9E">
      <w:pPr>
        <w:rPr>
          <w:lang w:val="lv-LV"/>
        </w:rPr>
      </w:pPr>
    </w:p>
    <w:p w14:paraId="496E31E8" w14:textId="12698A3E" w:rsidR="00C2264A" w:rsidRPr="00853CBC" w:rsidRDefault="00C2264A" w:rsidP="00C2264A">
      <w:pPr>
        <w:rPr>
          <w:b/>
          <w:lang w:val="lv-LV"/>
        </w:rPr>
      </w:pPr>
      <w:r w:rsidRPr="00853CBC">
        <w:rPr>
          <w:b/>
          <w:lang w:val="lv-LV"/>
        </w:rPr>
        <w:t>19. Atrašanās vieta</w:t>
      </w:r>
      <w:r w:rsidR="00B3604F" w:rsidRPr="00853CBC">
        <w:rPr>
          <w:b/>
          <w:lang w:val="lv-LV"/>
        </w:rPr>
        <w:t xml:space="preserve"> </w:t>
      </w:r>
      <w:ins w:id="1338" w:author="Information Services" w:date="2017-05-26T12:55:00Z">
        <w:r w:rsidR="0000098D" w:rsidRPr="0000098D">
          <w:rPr>
            <w:b/>
            <w:lang w:val="lv-LV"/>
          </w:rPr>
          <w:t>Prepositions and locations</w:t>
        </w:r>
      </w:ins>
      <w:ins w:id="1339" w:author="Information Services" w:date="2017-05-26T11:32:00Z">
        <w:r w:rsidR="00100751">
          <w:rPr>
            <w:b/>
            <w:lang w:val="lv-LV"/>
          </w:rPr>
          <w:t xml:space="preserve"> </w:t>
        </w:r>
      </w:ins>
      <w:r w:rsidR="00B3604F" w:rsidRPr="00853CBC">
        <w:rPr>
          <w:b/>
          <w:lang w:val="lv-LV"/>
        </w:rPr>
        <w:t>(</w:t>
      </w:r>
      <w:r w:rsidR="00183720" w:rsidRPr="00853CBC">
        <w:rPr>
          <w:b/>
          <w:lang w:val="lv-LV"/>
        </w:rPr>
        <w:t>26</w:t>
      </w:r>
      <w:r w:rsidR="00B3604F" w:rsidRPr="00853CBC">
        <w:rPr>
          <w:b/>
          <w:lang w:val="lv-LV"/>
        </w:rPr>
        <w:t>)</w:t>
      </w:r>
    </w:p>
    <w:p w14:paraId="237D7443" w14:textId="77777777" w:rsidR="00C2264A" w:rsidRPr="00853CBC" w:rsidRDefault="00C2264A" w:rsidP="00C2264A">
      <w:pPr>
        <w:rPr>
          <w:b/>
          <w:lang w:val="lv-LV"/>
        </w:rPr>
      </w:pPr>
    </w:p>
    <w:p w14:paraId="58C5E6C6" w14:textId="77777777" w:rsidR="00400C9F" w:rsidRPr="00853CBC" w:rsidRDefault="00400C9F" w:rsidP="00A774A0">
      <w:pPr>
        <w:spacing w:line="0" w:lineRule="atLeast"/>
        <w:rPr>
          <w:lang w:val="lv-LV"/>
        </w:rPr>
        <w:sectPr w:rsidR="00400C9F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430"/>
      </w:tblGrid>
      <w:tr w:rsidR="00297FA8" w:rsidRPr="00853CBC" w14:paraId="4EE1DE6D" w14:textId="77777777" w:rsidTr="00297FA8">
        <w:tc>
          <w:tcPr>
            <w:tcW w:w="1839" w:type="dxa"/>
            <w:shd w:val="clear" w:color="auto" w:fill="auto"/>
          </w:tcPr>
          <w:p w14:paraId="66D37B66" w14:textId="77777777" w:rsidR="00297FA8" w:rsidRDefault="00297FA8" w:rsidP="00A774A0">
            <w:pPr>
              <w:spacing w:line="0" w:lineRule="atLeast"/>
              <w:rPr>
                <w:ins w:id="1340" w:author="Information Services" w:date="2017-05-26T11:32:00Z"/>
                <w:lang w:val="lv-LV"/>
              </w:rPr>
            </w:pPr>
            <w:r w:rsidRPr="00853CBC">
              <w:rPr>
                <w:lang w:val="lv-LV"/>
              </w:rPr>
              <w:lastRenderedPageBreak/>
              <w:t>aiz (aiz mājas)</w:t>
            </w:r>
          </w:p>
          <w:p w14:paraId="0E03D62C" w14:textId="5A31F5EF" w:rsidR="00100751" w:rsidRPr="00853CBC" w:rsidRDefault="00100751" w:rsidP="00A774A0">
            <w:pPr>
              <w:spacing w:line="0" w:lineRule="atLeast"/>
              <w:rPr>
                <w:lang w:val="lv-LV"/>
              </w:rPr>
            </w:pPr>
            <w:ins w:id="1341" w:author="Information Services" w:date="2017-05-26T11:32:00Z">
              <w:r>
                <w:rPr>
                  <w:lang w:val="lv-LV"/>
                </w:rPr>
                <w:t>behind (e.g. behind the house)</w:t>
              </w:r>
            </w:ins>
          </w:p>
        </w:tc>
        <w:tc>
          <w:tcPr>
            <w:tcW w:w="430" w:type="dxa"/>
            <w:shd w:val="clear" w:color="auto" w:fill="auto"/>
          </w:tcPr>
          <w:p w14:paraId="443C0D95" w14:textId="77777777" w:rsidR="00297FA8" w:rsidRPr="00853CBC" w:rsidRDefault="00297FA8" w:rsidP="00A774A0">
            <w:pPr>
              <w:spacing w:line="0" w:lineRule="atLeast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6374C754" w14:textId="77777777" w:rsidTr="00297FA8">
        <w:tc>
          <w:tcPr>
            <w:tcW w:w="1839" w:type="dxa"/>
            <w:shd w:val="clear" w:color="auto" w:fill="auto"/>
          </w:tcPr>
          <w:p w14:paraId="49B4B1A8" w14:textId="77777777" w:rsidR="00297FA8" w:rsidRDefault="00297FA8" w:rsidP="00A774A0">
            <w:pPr>
              <w:spacing w:line="0" w:lineRule="atLeast"/>
              <w:rPr>
                <w:ins w:id="1342" w:author="Information Services" w:date="2017-05-26T11:32:00Z"/>
                <w:lang w:val="lv-LV"/>
              </w:rPr>
            </w:pPr>
            <w:r w:rsidRPr="00853CBC">
              <w:rPr>
                <w:lang w:val="lv-LV"/>
              </w:rPr>
              <w:t>aizmugurē</w:t>
            </w:r>
          </w:p>
          <w:p w14:paraId="4A1ED882" w14:textId="1FC0FCB8" w:rsidR="00100751" w:rsidRPr="00853CBC" w:rsidRDefault="00100751" w:rsidP="00A774A0">
            <w:pPr>
              <w:spacing w:line="0" w:lineRule="atLeast"/>
              <w:rPr>
                <w:lang w:val="lv-LV"/>
              </w:rPr>
            </w:pPr>
            <w:ins w:id="1343" w:author="Information Services" w:date="2017-05-26T11:33:00Z">
              <w:r>
                <w:rPr>
                  <w:lang w:val="lv-LV"/>
                </w:rPr>
                <w:t>behind</w:t>
              </w:r>
            </w:ins>
            <w:ins w:id="1344" w:author="Information Services" w:date="2017-05-26T11:34:00Z">
              <w:r>
                <w:rPr>
                  <w:lang w:val="lv-LV"/>
                </w:rPr>
                <w:t xml:space="preserve"> (one´s back)</w:t>
              </w:r>
            </w:ins>
          </w:p>
        </w:tc>
        <w:tc>
          <w:tcPr>
            <w:tcW w:w="430" w:type="dxa"/>
            <w:shd w:val="clear" w:color="auto" w:fill="auto"/>
          </w:tcPr>
          <w:p w14:paraId="1C64D60F" w14:textId="77777777" w:rsidR="00297FA8" w:rsidRPr="00853CBC" w:rsidRDefault="00297FA8" w:rsidP="00A774A0">
            <w:pPr>
              <w:spacing w:line="0" w:lineRule="atLeast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3B2684DB" w14:textId="77777777" w:rsidTr="00297FA8">
        <w:tc>
          <w:tcPr>
            <w:tcW w:w="1839" w:type="dxa"/>
            <w:shd w:val="clear" w:color="auto" w:fill="auto"/>
          </w:tcPr>
          <w:p w14:paraId="49ABE20E" w14:textId="77777777" w:rsidR="00297FA8" w:rsidRDefault="00297FA8" w:rsidP="00400C9F">
            <w:pPr>
              <w:rPr>
                <w:ins w:id="1345" w:author="Information Services" w:date="2017-05-26T11:34:00Z"/>
                <w:lang w:val="lv-LV"/>
              </w:rPr>
            </w:pPr>
            <w:r w:rsidRPr="00853CBC">
              <w:rPr>
                <w:lang w:val="lv-LV"/>
              </w:rPr>
              <w:t>ar</w:t>
            </w:r>
          </w:p>
          <w:p w14:paraId="120FBF1B" w14:textId="620C0A4D" w:rsidR="00100751" w:rsidRPr="00853CBC" w:rsidRDefault="00100751" w:rsidP="00400C9F">
            <w:pPr>
              <w:rPr>
                <w:lang w:val="lv-LV"/>
              </w:rPr>
            </w:pPr>
            <w:ins w:id="1346" w:author="Information Services" w:date="2017-05-26T11:34:00Z">
              <w:r>
                <w:rPr>
                  <w:lang w:val="lv-LV"/>
                </w:rPr>
                <w:t>with</w:t>
              </w:r>
            </w:ins>
          </w:p>
        </w:tc>
        <w:tc>
          <w:tcPr>
            <w:tcW w:w="430" w:type="dxa"/>
            <w:shd w:val="clear" w:color="auto" w:fill="auto"/>
          </w:tcPr>
          <w:p w14:paraId="01231D45" w14:textId="470C8780" w:rsidR="00297FA8" w:rsidRPr="00853CBC" w:rsidRDefault="00297FA8" w:rsidP="00400C9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3C0E19C9" w14:textId="77777777" w:rsidTr="00297FA8">
        <w:tc>
          <w:tcPr>
            <w:tcW w:w="1839" w:type="dxa"/>
            <w:shd w:val="clear" w:color="auto" w:fill="auto"/>
          </w:tcPr>
          <w:p w14:paraId="02F4164D" w14:textId="77777777" w:rsidR="00297FA8" w:rsidRDefault="00297FA8" w:rsidP="00A774A0">
            <w:pPr>
              <w:spacing w:line="0" w:lineRule="atLeast"/>
              <w:rPr>
                <w:ins w:id="1347" w:author="Information Services" w:date="2017-05-26T11:34:00Z"/>
                <w:lang w:val="lv-LV"/>
              </w:rPr>
            </w:pPr>
            <w:r w:rsidRPr="00853CBC">
              <w:rPr>
                <w:lang w:val="lv-LV"/>
              </w:rPr>
              <w:t>atpakaļ</w:t>
            </w:r>
          </w:p>
          <w:p w14:paraId="4FC3A684" w14:textId="7A6AAD22" w:rsidR="00100751" w:rsidRPr="00853CBC" w:rsidRDefault="00100751" w:rsidP="00A774A0">
            <w:pPr>
              <w:spacing w:line="0" w:lineRule="atLeast"/>
              <w:rPr>
                <w:lang w:val="lv-LV"/>
              </w:rPr>
            </w:pPr>
            <w:ins w:id="1348" w:author="Information Services" w:date="2017-05-26T11:34:00Z">
              <w:r>
                <w:rPr>
                  <w:lang w:val="lv-LV"/>
                </w:rPr>
                <w:t>back</w:t>
              </w:r>
            </w:ins>
          </w:p>
        </w:tc>
        <w:tc>
          <w:tcPr>
            <w:tcW w:w="430" w:type="dxa"/>
            <w:shd w:val="clear" w:color="auto" w:fill="auto"/>
          </w:tcPr>
          <w:p w14:paraId="1FD7FCE8" w14:textId="77777777" w:rsidR="00297FA8" w:rsidRPr="00853CBC" w:rsidRDefault="00297FA8" w:rsidP="00A774A0">
            <w:pPr>
              <w:spacing w:line="0" w:lineRule="atLeast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6FECFA00" w14:textId="77777777" w:rsidTr="00297FA8">
        <w:tc>
          <w:tcPr>
            <w:tcW w:w="1839" w:type="dxa"/>
            <w:shd w:val="clear" w:color="auto" w:fill="auto"/>
          </w:tcPr>
          <w:p w14:paraId="6980DC46" w14:textId="77777777" w:rsidR="00297FA8" w:rsidRDefault="00297FA8" w:rsidP="00A774A0">
            <w:pPr>
              <w:spacing w:line="0" w:lineRule="atLeast"/>
              <w:rPr>
                <w:ins w:id="1349" w:author="Information Services" w:date="2017-05-26T11:34:00Z"/>
                <w:lang w:val="lv-LV"/>
              </w:rPr>
            </w:pPr>
            <w:r w:rsidRPr="00853CBC">
              <w:rPr>
                <w:lang w:val="lv-LV"/>
              </w:rPr>
              <w:t>augšā</w:t>
            </w:r>
            <w:r w:rsidR="00054ABD" w:rsidRPr="00853CBC">
              <w:rPr>
                <w:lang w:val="lv-LV"/>
              </w:rPr>
              <w:t>/ augšup</w:t>
            </w:r>
          </w:p>
          <w:p w14:paraId="04001521" w14:textId="0F8F4B11" w:rsidR="00100751" w:rsidRPr="00853CBC" w:rsidRDefault="00100751" w:rsidP="00A774A0">
            <w:pPr>
              <w:spacing w:line="0" w:lineRule="atLeast"/>
              <w:rPr>
                <w:lang w:val="lv-LV"/>
              </w:rPr>
            </w:pPr>
            <w:ins w:id="1350" w:author="Information Services" w:date="2017-05-26T11:34:00Z">
              <w:r>
                <w:rPr>
                  <w:lang w:val="lv-LV"/>
                </w:rPr>
                <w:t>up</w:t>
              </w:r>
            </w:ins>
          </w:p>
        </w:tc>
        <w:tc>
          <w:tcPr>
            <w:tcW w:w="430" w:type="dxa"/>
            <w:shd w:val="clear" w:color="auto" w:fill="auto"/>
          </w:tcPr>
          <w:p w14:paraId="1237560D" w14:textId="77777777" w:rsidR="00297FA8" w:rsidRPr="00853CBC" w:rsidRDefault="00297FA8" w:rsidP="00A774A0">
            <w:pPr>
              <w:spacing w:line="0" w:lineRule="atLeast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1E0938C" w14:textId="77777777" w:rsidTr="00297FA8">
        <w:tc>
          <w:tcPr>
            <w:tcW w:w="1839" w:type="dxa"/>
            <w:shd w:val="clear" w:color="auto" w:fill="auto"/>
          </w:tcPr>
          <w:p w14:paraId="281053AE" w14:textId="77777777" w:rsidR="00297FA8" w:rsidRDefault="00297FA8" w:rsidP="00A774A0">
            <w:pPr>
              <w:spacing w:line="0" w:lineRule="atLeast"/>
              <w:rPr>
                <w:ins w:id="1351" w:author="Information Services" w:date="2017-05-26T11:35:00Z"/>
                <w:lang w:val="lv-LV"/>
              </w:rPr>
            </w:pPr>
            <w:r w:rsidRPr="00853CBC">
              <w:rPr>
                <w:lang w:val="lv-LV"/>
              </w:rPr>
              <w:t>blakus</w:t>
            </w:r>
          </w:p>
          <w:p w14:paraId="713FC490" w14:textId="1567090A" w:rsidR="00100751" w:rsidRPr="00853CBC" w:rsidRDefault="00100751" w:rsidP="00A774A0">
            <w:pPr>
              <w:spacing w:line="0" w:lineRule="atLeast"/>
              <w:rPr>
                <w:lang w:val="lv-LV"/>
              </w:rPr>
            </w:pPr>
            <w:ins w:id="1352" w:author="Information Services" w:date="2017-05-26T11:35:00Z">
              <w:r>
                <w:rPr>
                  <w:lang w:val="lv-LV"/>
                </w:rPr>
                <w:t>near</w:t>
              </w:r>
            </w:ins>
          </w:p>
        </w:tc>
        <w:tc>
          <w:tcPr>
            <w:tcW w:w="430" w:type="dxa"/>
            <w:shd w:val="clear" w:color="auto" w:fill="auto"/>
          </w:tcPr>
          <w:p w14:paraId="3664BE2D" w14:textId="77777777" w:rsidR="00297FA8" w:rsidRPr="00853CBC" w:rsidRDefault="00297FA8" w:rsidP="00A774A0">
            <w:pPr>
              <w:spacing w:line="0" w:lineRule="atLeast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386155BF" w14:textId="77777777" w:rsidTr="00297FA8">
        <w:tc>
          <w:tcPr>
            <w:tcW w:w="1839" w:type="dxa"/>
            <w:shd w:val="clear" w:color="auto" w:fill="auto"/>
          </w:tcPr>
          <w:p w14:paraId="2CD27B68" w14:textId="77777777" w:rsidR="00297FA8" w:rsidRDefault="00297FA8" w:rsidP="00400C9F">
            <w:pPr>
              <w:rPr>
                <w:ins w:id="1353" w:author="Information Services" w:date="2017-05-26T11:35:00Z"/>
                <w:lang w:val="lv-LV"/>
              </w:rPr>
            </w:pPr>
            <w:r w:rsidRPr="00853CBC">
              <w:rPr>
                <w:lang w:val="lv-LV"/>
              </w:rPr>
              <w:t>iekšā</w:t>
            </w:r>
            <w:r w:rsidR="00054ABD" w:rsidRPr="00853CBC">
              <w:rPr>
                <w:lang w:val="lv-LV"/>
              </w:rPr>
              <w:t>/ iekšpusē</w:t>
            </w:r>
          </w:p>
          <w:p w14:paraId="2F893B7A" w14:textId="21D51628" w:rsidR="00100751" w:rsidRPr="00853CBC" w:rsidRDefault="00100751" w:rsidP="00400C9F">
            <w:pPr>
              <w:rPr>
                <w:lang w:val="lv-LV"/>
              </w:rPr>
            </w:pPr>
            <w:ins w:id="1354" w:author="Information Services" w:date="2017-05-26T11:35:00Z">
              <w:r>
                <w:rPr>
                  <w:lang w:val="lv-LV"/>
                </w:rPr>
                <w:t>inside</w:t>
              </w:r>
            </w:ins>
          </w:p>
        </w:tc>
        <w:tc>
          <w:tcPr>
            <w:tcW w:w="430" w:type="dxa"/>
            <w:shd w:val="clear" w:color="auto" w:fill="auto"/>
          </w:tcPr>
          <w:p w14:paraId="3EBB7416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4B6E500" w14:textId="77777777" w:rsidTr="00297FA8">
        <w:tc>
          <w:tcPr>
            <w:tcW w:w="1839" w:type="dxa"/>
            <w:shd w:val="clear" w:color="auto" w:fill="auto"/>
          </w:tcPr>
          <w:p w14:paraId="3BA0A5CB" w14:textId="77777777" w:rsidR="00297FA8" w:rsidRDefault="00297FA8" w:rsidP="00400C9F">
            <w:pPr>
              <w:rPr>
                <w:ins w:id="1355" w:author="Information Services" w:date="2017-05-26T11:35:00Z"/>
                <w:lang w:val="lv-LV"/>
              </w:rPr>
            </w:pPr>
            <w:r w:rsidRPr="00853CBC">
              <w:rPr>
                <w:lang w:val="lv-LV"/>
              </w:rPr>
              <w:t>lejā</w:t>
            </w:r>
            <w:r w:rsidR="00054ABD" w:rsidRPr="00853CBC">
              <w:rPr>
                <w:lang w:val="lv-LV"/>
              </w:rPr>
              <w:t>/ lejup</w:t>
            </w:r>
          </w:p>
          <w:p w14:paraId="09234D7E" w14:textId="1D0536D0" w:rsidR="00100751" w:rsidRPr="00853CBC" w:rsidRDefault="00100751" w:rsidP="00400C9F">
            <w:pPr>
              <w:rPr>
                <w:lang w:val="lv-LV"/>
              </w:rPr>
            </w:pPr>
            <w:ins w:id="1356" w:author="Information Services" w:date="2017-05-26T11:35:00Z">
              <w:r>
                <w:rPr>
                  <w:lang w:val="lv-LV"/>
                </w:rPr>
                <w:lastRenderedPageBreak/>
                <w:t>down</w:t>
              </w:r>
            </w:ins>
          </w:p>
        </w:tc>
        <w:tc>
          <w:tcPr>
            <w:tcW w:w="430" w:type="dxa"/>
            <w:shd w:val="clear" w:color="auto" w:fill="auto"/>
          </w:tcPr>
          <w:p w14:paraId="2A608ABB" w14:textId="27A6DA2C" w:rsidR="00297FA8" w:rsidRPr="00853CBC" w:rsidRDefault="00297FA8" w:rsidP="00400C9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42DCA69B" w14:textId="77777777" w:rsidTr="00297FA8">
        <w:tc>
          <w:tcPr>
            <w:tcW w:w="1839" w:type="dxa"/>
            <w:shd w:val="clear" w:color="auto" w:fill="auto"/>
          </w:tcPr>
          <w:p w14:paraId="6C1489C6" w14:textId="77777777" w:rsidR="00297FA8" w:rsidRDefault="00297FA8" w:rsidP="00400C9F">
            <w:pPr>
              <w:rPr>
                <w:ins w:id="1357" w:author="Information Services" w:date="2017-05-26T11:35:00Z"/>
                <w:lang w:val="lv-LV"/>
              </w:rPr>
            </w:pPr>
            <w:r w:rsidRPr="00853CBC">
              <w:rPr>
                <w:lang w:val="lv-LV"/>
              </w:rPr>
              <w:t>līdz</w:t>
            </w:r>
          </w:p>
          <w:p w14:paraId="077C0C44" w14:textId="6AF66451" w:rsidR="00100751" w:rsidRPr="00853CBC" w:rsidRDefault="00100751" w:rsidP="00400C9F">
            <w:pPr>
              <w:rPr>
                <w:lang w:val="lv-LV"/>
              </w:rPr>
            </w:pPr>
            <w:ins w:id="1358" w:author="Information Services" w:date="2017-05-26T11:35:00Z">
              <w:r>
                <w:rPr>
                  <w:lang w:val="lv-LV"/>
                </w:rPr>
                <w:t>until</w:t>
              </w:r>
            </w:ins>
          </w:p>
        </w:tc>
        <w:tc>
          <w:tcPr>
            <w:tcW w:w="430" w:type="dxa"/>
            <w:shd w:val="clear" w:color="auto" w:fill="auto"/>
          </w:tcPr>
          <w:p w14:paraId="3CEF4952" w14:textId="77777777" w:rsidR="00297FA8" w:rsidRPr="00853CBC" w:rsidRDefault="00297FA8" w:rsidP="00400C9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37E0D945" w14:textId="77777777" w:rsidTr="00297FA8">
        <w:tc>
          <w:tcPr>
            <w:tcW w:w="1839" w:type="dxa"/>
            <w:shd w:val="clear" w:color="auto" w:fill="auto"/>
          </w:tcPr>
          <w:p w14:paraId="09736D24" w14:textId="77777777" w:rsidR="00297FA8" w:rsidRDefault="00297FA8" w:rsidP="00400C9F">
            <w:pPr>
              <w:rPr>
                <w:ins w:id="1359" w:author="Information Services" w:date="2017-05-26T11:35:00Z"/>
                <w:lang w:val="lv-LV"/>
              </w:rPr>
            </w:pPr>
            <w:r w:rsidRPr="00853CBC">
              <w:rPr>
                <w:lang w:val="lv-LV"/>
              </w:rPr>
              <w:t>no (no tasītes)</w:t>
            </w:r>
          </w:p>
          <w:p w14:paraId="25F05DA7" w14:textId="186F4E77" w:rsidR="00100751" w:rsidRPr="00853CBC" w:rsidRDefault="00100751" w:rsidP="00400C9F">
            <w:pPr>
              <w:rPr>
                <w:lang w:val="lv-LV"/>
              </w:rPr>
            </w:pPr>
            <w:ins w:id="1360" w:author="Information Services" w:date="2017-05-26T11:35:00Z">
              <w:r>
                <w:rPr>
                  <w:lang w:val="lv-LV"/>
                </w:rPr>
                <w:t>from (e.g. from the cup)</w:t>
              </w:r>
            </w:ins>
          </w:p>
        </w:tc>
        <w:tc>
          <w:tcPr>
            <w:tcW w:w="430" w:type="dxa"/>
            <w:shd w:val="clear" w:color="auto" w:fill="auto"/>
          </w:tcPr>
          <w:p w14:paraId="1145A53D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68D70BCC" w14:textId="77777777" w:rsidTr="00297FA8">
        <w:tc>
          <w:tcPr>
            <w:tcW w:w="1839" w:type="dxa"/>
            <w:shd w:val="clear" w:color="auto" w:fill="auto"/>
          </w:tcPr>
          <w:p w14:paraId="0121E741" w14:textId="77777777" w:rsidR="00297FA8" w:rsidRDefault="00297FA8" w:rsidP="00400C9F">
            <w:pPr>
              <w:rPr>
                <w:ins w:id="1361" w:author="Information Services" w:date="2017-05-26T11:35:00Z"/>
                <w:lang w:val="lv-LV"/>
              </w:rPr>
            </w:pPr>
            <w:r w:rsidRPr="00853CBC">
              <w:rPr>
                <w:lang w:val="lv-LV"/>
              </w:rPr>
              <w:t>no šejienes</w:t>
            </w:r>
          </w:p>
          <w:p w14:paraId="47FC0A2D" w14:textId="0CB148B0" w:rsidR="00100751" w:rsidRPr="00853CBC" w:rsidRDefault="00100751" w:rsidP="00400C9F">
            <w:pPr>
              <w:rPr>
                <w:lang w:val="lv-LV"/>
              </w:rPr>
            </w:pPr>
            <w:ins w:id="1362" w:author="Information Services" w:date="2017-05-26T11:35:00Z">
              <w:r>
                <w:rPr>
                  <w:lang w:val="lv-LV"/>
                </w:rPr>
                <w:t>from here</w:t>
              </w:r>
            </w:ins>
          </w:p>
        </w:tc>
        <w:tc>
          <w:tcPr>
            <w:tcW w:w="430" w:type="dxa"/>
            <w:shd w:val="clear" w:color="auto" w:fill="auto"/>
          </w:tcPr>
          <w:p w14:paraId="2B1F3F95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2078B275" w14:textId="77777777" w:rsidTr="00297FA8">
        <w:tc>
          <w:tcPr>
            <w:tcW w:w="1839" w:type="dxa"/>
            <w:shd w:val="clear" w:color="auto" w:fill="auto"/>
          </w:tcPr>
          <w:p w14:paraId="083E3187" w14:textId="77777777" w:rsidR="00297FA8" w:rsidRDefault="00297FA8" w:rsidP="00400C9F">
            <w:pPr>
              <w:rPr>
                <w:ins w:id="1363" w:author="Information Services" w:date="2017-05-26T11:36:00Z"/>
                <w:lang w:val="lv-LV"/>
              </w:rPr>
            </w:pPr>
            <w:r w:rsidRPr="00853CBC">
              <w:rPr>
                <w:lang w:val="lv-LV"/>
              </w:rPr>
              <w:t>no turienes</w:t>
            </w:r>
          </w:p>
          <w:p w14:paraId="1CEC74B1" w14:textId="54FEBFC0" w:rsidR="00100751" w:rsidRPr="00853CBC" w:rsidRDefault="00100751" w:rsidP="00400C9F">
            <w:pPr>
              <w:rPr>
                <w:lang w:val="lv-LV"/>
              </w:rPr>
            </w:pPr>
            <w:ins w:id="1364" w:author="Information Services" w:date="2017-05-26T11:36:00Z">
              <w:r>
                <w:rPr>
                  <w:lang w:val="lv-LV"/>
                </w:rPr>
                <w:t>from there</w:t>
              </w:r>
            </w:ins>
          </w:p>
        </w:tc>
        <w:tc>
          <w:tcPr>
            <w:tcW w:w="430" w:type="dxa"/>
            <w:shd w:val="clear" w:color="auto" w:fill="auto"/>
          </w:tcPr>
          <w:p w14:paraId="36456D23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6ADD65CE" w14:textId="77777777" w:rsidTr="00297FA8">
        <w:tc>
          <w:tcPr>
            <w:tcW w:w="1839" w:type="dxa"/>
            <w:shd w:val="clear" w:color="auto" w:fill="auto"/>
          </w:tcPr>
          <w:p w14:paraId="4C0F17AE" w14:textId="77777777" w:rsidR="00297FA8" w:rsidRDefault="00297FA8" w:rsidP="00400C9F">
            <w:pPr>
              <w:rPr>
                <w:ins w:id="1365" w:author="Information Services" w:date="2017-05-26T11:36:00Z"/>
                <w:lang w:val="lv-LV"/>
              </w:rPr>
            </w:pPr>
            <w:r w:rsidRPr="00853CBC">
              <w:rPr>
                <w:lang w:val="lv-LV"/>
              </w:rPr>
              <w:t>pa (pa galdu)</w:t>
            </w:r>
          </w:p>
          <w:p w14:paraId="5162E4B5" w14:textId="469EF097" w:rsidR="00100751" w:rsidRPr="00853CBC" w:rsidRDefault="00100751" w:rsidP="00400C9F">
            <w:pPr>
              <w:rPr>
                <w:lang w:val="lv-LV"/>
              </w:rPr>
            </w:pPr>
            <w:ins w:id="1366" w:author="Information Services" w:date="2017-05-26T11:36:00Z">
              <w:r>
                <w:rPr>
                  <w:lang w:val="lv-LV"/>
                </w:rPr>
                <w:t>along (e.g. along the table)</w:t>
              </w:r>
            </w:ins>
          </w:p>
        </w:tc>
        <w:tc>
          <w:tcPr>
            <w:tcW w:w="430" w:type="dxa"/>
            <w:shd w:val="clear" w:color="auto" w:fill="auto"/>
          </w:tcPr>
          <w:p w14:paraId="59ECC20D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13A1A0D7" w14:textId="77777777" w:rsidTr="00297FA8">
        <w:tc>
          <w:tcPr>
            <w:tcW w:w="1839" w:type="dxa"/>
            <w:shd w:val="clear" w:color="auto" w:fill="auto"/>
          </w:tcPr>
          <w:p w14:paraId="5A80A6A6" w14:textId="77777777" w:rsidR="00297FA8" w:rsidRDefault="00297FA8" w:rsidP="00400C9F">
            <w:pPr>
              <w:rPr>
                <w:ins w:id="1367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>pāri</w:t>
            </w:r>
          </w:p>
          <w:p w14:paraId="4A977E0E" w14:textId="14860753" w:rsidR="00100751" w:rsidRPr="00853CBC" w:rsidRDefault="00100751" w:rsidP="00400C9F">
            <w:pPr>
              <w:rPr>
                <w:lang w:val="lv-LV"/>
              </w:rPr>
            </w:pPr>
            <w:ins w:id="1368" w:author="Information Services" w:date="2017-05-26T11:37:00Z">
              <w:r>
                <w:rPr>
                  <w:lang w:val="lv-LV"/>
                </w:rPr>
                <w:t>over</w:t>
              </w:r>
            </w:ins>
          </w:p>
        </w:tc>
        <w:tc>
          <w:tcPr>
            <w:tcW w:w="430" w:type="dxa"/>
            <w:shd w:val="clear" w:color="auto" w:fill="auto"/>
          </w:tcPr>
          <w:p w14:paraId="30CBC06B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101C416" w14:textId="77777777" w:rsidTr="00297FA8">
        <w:tc>
          <w:tcPr>
            <w:tcW w:w="1839" w:type="dxa"/>
            <w:shd w:val="clear" w:color="auto" w:fill="auto"/>
          </w:tcPr>
          <w:p w14:paraId="74D3A688" w14:textId="77777777" w:rsidR="00297FA8" w:rsidRDefault="00297FA8" w:rsidP="00400C9F">
            <w:pPr>
              <w:rPr>
                <w:ins w:id="1369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>pie (pie gultas)</w:t>
            </w:r>
          </w:p>
          <w:p w14:paraId="3AA41506" w14:textId="415FDA3E" w:rsidR="00100751" w:rsidRPr="00853CBC" w:rsidRDefault="00100751" w:rsidP="00400C9F">
            <w:pPr>
              <w:rPr>
                <w:lang w:val="lv-LV"/>
              </w:rPr>
            </w:pPr>
            <w:ins w:id="1370" w:author="Information Services" w:date="2017-05-26T11:37:00Z">
              <w:r>
                <w:rPr>
                  <w:lang w:val="lv-LV"/>
                </w:rPr>
                <w:lastRenderedPageBreak/>
                <w:t>by (e.g. by the bed)</w:t>
              </w:r>
            </w:ins>
          </w:p>
        </w:tc>
        <w:tc>
          <w:tcPr>
            <w:tcW w:w="430" w:type="dxa"/>
            <w:shd w:val="clear" w:color="auto" w:fill="auto"/>
          </w:tcPr>
          <w:p w14:paraId="43C75481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76570828" w14:textId="77777777" w:rsidTr="00297FA8">
        <w:tc>
          <w:tcPr>
            <w:tcW w:w="1839" w:type="dxa"/>
            <w:shd w:val="clear" w:color="auto" w:fill="auto"/>
          </w:tcPr>
          <w:p w14:paraId="154456AA" w14:textId="77777777" w:rsidR="00297FA8" w:rsidRDefault="00297FA8" w:rsidP="00400C9F">
            <w:pPr>
              <w:rPr>
                <w:ins w:id="1371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>priekšā</w:t>
            </w:r>
          </w:p>
          <w:p w14:paraId="4BCC570F" w14:textId="79BD7EF0" w:rsidR="00100751" w:rsidRPr="00853CBC" w:rsidRDefault="00100751" w:rsidP="00400C9F">
            <w:pPr>
              <w:rPr>
                <w:lang w:val="lv-LV"/>
              </w:rPr>
            </w:pPr>
            <w:ins w:id="1372" w:author="Information Services" w:date="2017-05-26T11:37:00Z">
              <w:r>
                <w:rPr>
                  <w:lang w:val="lv-LV"/>
                </w:rPr>
                <w:t>in front of</w:t>
              </w:r>
            </w:ins>
          </w:p>
        </w:tc>
        <w:tc>
          <w:tcPr>
            <w:tcW w:w="430" w:type="dxa"/>
            <w:shd w:val="clear" w:color="auto" w:fill="auto"/>
          </w:tcPr>
          <w:p w14:paraId="7934B6D5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4884BF87" w14:textId="77777777" w:rsidTr="00297FA8">
        <w:tc>
          <w:tcPr>
            <w:tcW w:w="1839" w:type="dxa"/>
            <w:shd w:val="clear" w:color="auto" w:fill="auto"/>
          </w:tcPr>
          <w:p w14:paraId="75BBAC74" w14:textId="77777777" w:rsidR="00297FA8" w:rsidRDefault="00054ABD" w:rsidP="00400C9F">
            <w:pPr>
              <w:rPr>
                <w:ins w:id="1373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>prom</w:t>
            </w:r>
          </w:p>
          <w:p w14:paraId="03E0CD43" w14:textId="3BD3D44E" w:rsidR="00100751" w:rsidRPr="00853CBC" w:rsidRDefault="00100751" w:rsidP="00400C9F">
            <w:pPr>
              <w:rPr>
                <w:lang w:val="lv-LV"/>
              </w:rPr>
            </w:pPr>
            <w:ins w:id="1374" w:author="Information Services" w:date="2017-05-26T11:37:00Z">
              <w:r>
                <w:rPr>
                  <w:lang w:val="lv-LV"/>
                </w:rPr>
                <w:t>away</w:t>
              </w:r>
            </w:ins>
          </w:p>
        </w:tc>
        <w:tc>
          <w:tcPr>
            <w:tcW w:w="430" w:type="dxa"/>
            <w:shd w:val="clear" w:color="auto" w:fill="auto"/>
          </w:tcPr>
          <w:p w14:paraId="622F3803" w14:textId="684E873B" w:rsidR="00297FA8" w:rsidRPr="00853CBC" w:rsidRDefault="00297FA8" w:rsidP="00400C9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0C9B9C3C" w14:textId="77777777" w:rsidTr="00297FA8">
        <w:tc>
          <w:tcPr>
            <w:tcW w:w="1839" w:type="dxa"/>
            <w:shd w:val="clear" w:color="auto" w:fill="auto"/>
          </w:tcPr>
          <w:p w14:paraId="4884790C" w14:textId="77777777" w:rsidR="00297FA8" w:rsidRDefault="00183720" w:rsidP="00400C9F">
            <w:pPr>
              <w:rPr>
                <w:ins w:id="1375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 xml:space="preserve">te, </w:t>
            </w:r>
            <w:r w:rsidR="00297FA8" w:rsidRPr="00853CBC">
              <w:rPr>
                <w:lang w:val="lv-LV"/>
              </w:rPr>
              <w:t>šeit</w:t>
            </w:r>
          </w:p>
          <w:p w14:paraId="27B48239" w14:textId="1D248A7E" w:rsidR="00100751" w:rsidRPr="00853CBC" w:rsidRDefault="00100751" w:rsidP="00400C9F">
            <w:pPr>
              <w:rPr>
                <w:lang w:val="lv-LV"/>
              </w:rPr>
            </w:pPr>
            <w:ins w:id="1376" w:author="Information Services" w:date="2017-05-26T11:37:00Z">
              <w:r>
                <w:rPr>
                  <w:lang w:val="lv-LV"/>
                </w:rPr>
                <w:t>here</w:t>
              </w:r>
            </w:ins>
          </w:p>
        </w:tc>
        <w:tc>
          <w:tcPr>
            <w:tcW w:w="430" w:type="dxa"/>
            <w:shd w:val="clear" w:color="auto" w:fill="auto"/>
          </w:tcPr>
          <w:p w14:paraId="52F498ED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0C34FA53" w14:textId="77777777" w:rsidTr="00297FA8">
        <w:tc>
          <w:tcPr>
            <w:tcW w:w="1839" w:type="dxa"/>
            <w:shd w:val="clear" w:color="auto" w:fill="auto"/>
          </w:tcPr>
          <w:p w14:paraId="1DE1C20B" w14:textId="77777777" w:rsidR="00297FA8" w:rsidRDefault="00297FA8" w:rsidP="00400C9F">
            <w:pPr>
              <w:rPr>
                <w:ins w:id="1377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>šurp</w:t>
            </w:r>
          </w:p>
          <w:p w14:paraId="48C55EFF" w14:textId="242560D7" w:rsidR="00100751" w:rsidRPr="00853CBC" w:rsidRDefault="00100751" w:rsidP="00400C9F">
            <w:pPr>
              <w:rPr>
                <w:lang w:val="lv-LV"/>
              </w:rPr>
            </w:pPr>
            <w:ins w:id="1378" w:author="Information Services" w:date="2017-05-26T11:37:00Z">
              <w:r>
                <w:rPr>
                  <w:lang w:val="lv-LV"/>
                </w:rPr>
                <w:t>here (as in “come here”)</w:t>
              </w:r>
            </w:ins>
          </w:p>
        </w:tc>
        <w:tc>
          <w:tcPr>
            <w:tcW w:w="430" w:type="dxa"/>
            <w:shd w:val="clear" w:color="auto" w:fill="auto"/>
          </w:tcPr>
          <w:p w14:paraId="56DA3520" w14:textId="77777777" w:rsidR="00297FA8" w:rsidRPr="00853CBC" w:rsidRDefault="00297FA8" w:rsidP="00400C9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956B9A8" w14:textId="77777777" w:rsidTr="00297FA8">
        <w:tc>
          <w:tcPr>
            <w:tcW w:w="1839" w:type="dxa"/>
            <w:shd w:val="clear" w:color="auto" w:fill="auto"/>
          </w:tcPr>
          <w:p w14:paraId="4900D672" w14:textId="77777777" w:rsidR="00297FA8" w:rsidRDefault="00297FA8" w:rsidP="00400C9F">
            <w:pPr>
              <w:rPr>
                <w:ins w:id="1379" w:author="Information Services" w:date="2017-05-26T11:37:00Z"/>
                <w:lang w:val="lv-LV"/>
              </w:rPr>
            </w:pPr>
            <w:r w:rsidRPr="00853CBC">
              <w:rPr>
                <w:lang w:val="lv-LV"/>
              </w:rPr>
              <w:t>tālāk</w:t>
            </w:r>
          </w:p>
          <w:p w14:paraId="6773F2A1" w14:textId="08460AEA" w:rsidR="00100751" w:rsidRPr="00853CBC" w:rsidRDefault="00100751" w:rsidP="00400C9F">
            <w:pPr>
              <w:rPr>
                <w:lang w:val="lv-LV"/>
              </w:rPr>
            </w:pPr>
            <w:ins w:id="1380" w:author="Information Services" w:date="2017-05-26T11:38:00Z">
              <w:r>
                <w:rPr>
                  <w:lang w:val="lv-LV"/>
                </w:rPr>
                <w:t>further</w:t>
              </w:r>
            </w:ins>
          </w:p>
        </w:tc>
        <w:tc>
          <w:tcPr>
            <w:tcW w:w="430" w:type="dxa"/>
            <w:shd w:val="clear" w:color="auto" w:fill="auto"/>
          </w:tcPr>
          <w:p w14:paraId="662FF855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6DF97EF7" w14:textId="77777777" w:rsidTr="00297FA8">
        <w:tc>
          <w:tcPr>
            <w:tcW w:w="1839" w:type="dxa"/>
            <w:shd w:val="clear" w:color="auto" w:fill="auto"/>
          </w:tcPr>
          <w:p w14:paraId="021D72DA" w14:textId="77777777" w:rsidR="00297FA8" w:rsidRDefault="00297FA8" w:rsidP="00400C9F">
            <w:pPr>
              <w:rPr>
                <w:ins w:id="1381" w:author="Information Services" w:date="2017-05-26T11:38:00Z"/>
                <w:lang w:val="lv-LV"/>
              </w:rPr>
            </w:pPr>
            <w:r w:rsidRPr="00853CBC">
              <w:rPr>
                <w:lang w:val="lv-LV"/>
              </w:rPr>
              <w:t>tur</w:t>
            </w:r>
          </w:p>
          <w:p w14:paraId="2B22AEAA" w14:textId="3ECBCAE2" w:rsidR="00100751" w:rsidRPr="00853CBC" w:rsidRDefault="00100751" w:rsidP="00400C9F">
            <w:pPr>
              <w:rPr>
                <w:lang w:val="lv-LV"/>
              </w:rPr>
            </w:pPr>
            <w:ins w:id="1382" w:author="Information Services" w:date="2017-05-26T11:38:00Z">
              <w:r>
                <w:rPr>
                  <w:lang w:val="lv-LV"/>
                </w:rPr>
                <w:t>there</w:t>
              </w:r>
            </w:ins>
          </w:p>
        </w:tc>
        <w:tc>
          <w:tcPr>
            <w:tcW w:w="430" w:type="dxa"/>
            <w:shd w:val="clear" w:color="auto" w:fill="auto"/>
          </w:tcPr>
          <w:p w14:paraId="6C936794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378921F5" w14:textId="77777777" w:rsidTr="00297FA8">
        <w:tc>
          <w:tcPr>
            <w:tcW w:w="1839" w:type="dxa"/>
            <w:shd w:val="clear" w:color="auto" w:fill="auto"/>
          </w:tcPr>
          <w:p w14:paraId="2B330C58" w14:textId="77777777" w:rsidR="00297FA8" w:rsidRDefault="00297FA8" w:rsidP="00400C9F">
            <w:pPr>
              <w:rPr>
                <w:ins w:id="1383" w:author="Information Services" w:date="2017-05-26T11:38:00Z"/>
                <w:lang w:val="lv-LV"/>
              </w:rPr>
            </w:pPr>
            <w:r w:rsidRPr="00853CBC">
              <w:rPr>
                <w:lang w:val="lv-LV"/>
              </w:rPr>
              <w:t>turp</w:t>
            </w:r>
          </w:p>
          <w:p w14:paraId="1788C0A5" w14:textId="4342099E" w:rsidR="00100751" w:rsidRPr="00853CBC" w:rsidRDefault="00100751" w:rsidP="00400C9F">
            <w:pPr>
              <w:rPr>
                <w:lang w:val="lv-LV"/>
              </w:rPr>
            </w:pPr>
            <w:ins w:id="1384" w:author="Information Services" w:date="2017-05-26T11:38:00Z">
              <w:r>
                <w:rPr>
                  <w:lang w:val="lv-LV"/>
                </w:rPr>
                <w:t xml:space="preserve">there (as in “go </w:t>
              </w:r>
              <w:r>
                <w:rPr>
                  <w:lang w:val="lv-LV"/>
                </w:rPr>
                <w:lastRenderedPageBreak/>
                <w:t>there”)</w:t>
              </w:r>
            </w:ins>
          </w:p>
        </w:tc>
        <w:tc>
          <w:tcPr>
            <w:tcW w:w="430" w:type="dxa"/>
            <w:shd w:val="clear" w:color="auto" w:fill="auto"/>
          </w:tcPr>
          <w:p w14:paraId="7453379B" w14:textId="77777777" w:rsidR="00297FA8" w:rsidRPr="00853CBC" w:rsidRDefault="00297FA8" w:rsidP="00400C9F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C61AE04" w14:textId="77777777" w:rsidTr="00297FA8">
        <w:tc>
          <w:tcPr>
            <w:tcW w:w="1839" w:type="dxa"/>
            <w:shd w:val="clear" w:color="auto" w:fill="auto"/>
          </w:tcPr>
          <w:p w14:paraId="5777C019" w14:textId="77777777" w:rsidR="00297FA8" w:rsidRDefault="00297FA8" w:rsidP="00400C9F">
            <w:pPr>
              <w:rPr>
                <w:ins w:id="1385" w:author="Information Services" w:date="2017-05-26T11:38:00Z"/>
                <w:lang w:val="lv-LV"/>
              </w:rPr>
            </w:pPr>
            <w:r w:rsidRPr="00853CBC">
              <w:rPr>
                <w:lang w:val="lv-LV"/>
              </w:rPr>
              <w:t>tuvāk</w:t>
            </w:r>
          </w:p>
          <w:p w14:paraId="22E8762B" w14:textId="281166C9" w:rsidR="00100751" w:rsidRPr="00853CBC" w:rsidRDefault="00100751" w:rsidP="00400C9F">
            <w:pPr>
              <w:rPr>
                <w:lang w:val="lv-LV"/>
              </w:rPr>
            </w:pPr>
            <w:ins w:id="1386" w:author="Information Services" w:date="2017-05-26T11:38:00Z">
              <w:r>
                <w:rPr>
                  <w:lang w:val="lv-LV"/>
                </w:rPr>
                <w:t>closer</w:t>
              </w:r>
            </w:ins>
          </w:p>
        </w:tc>
        <w:tc>
          <w:tcPr>
            <w:tcW w:w="430" w:type="dxa"/>
            <w:shd w:val="clear" w:color="auto" w:fill="auto"/>
          </w:tcPr>
          <w:p w14:paraId="4B0A1202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9674F89" w14:textId="77777777" w:rsidTr="00297FA8">
        <w:tc>
          <w:tcPr>
            <w:tcW w:w="1839" w:type="dxa"/>
            <w:shd w:val="clear" w:color="auto" w:fill="auto"/>
          </w:tcPr>
          <w:p w14:paraId="3EA0EF7B" w14:textId="77777777" w:rsidR="00297FA8" w:rsidRDefault="00297FA8" w:rsidP="00400C9F">
            <w:pPr>
              <w:rPr>
                <w:ins w:id="1387" w:author="Information Services" w:date="2017-05-26T11:38:00Z"/>
                <w:lang w:val="lv-LV"/>
              </w:rPr>
            </w:pPr>
            <w:r w:rsidRPr="00853CBC">
              <w:rPr>
                <w:lang w:val="lv-LV"/>
              </w:rPr>
              <w:t>uz (uz krēsla)</w:t>
            </w:r>
          </w:p>
          <w:p w14:paraId="2A5DC0BF" w14:textId="4F007EA2" w:rsidR="00100751" w:rsidRPr="00853CBC" w:rsidRDefault="00100751" w:rsidP="00400C9F">
            <w:pPr>
              <w:rPr>
                <w:lang w:val="lv-LV"/>
              </w:rPr>
            </w:pPr>
            <w:ins w:id="1388" w:author="Information Services" w:date="2017-05-26T11:38:00Z">
              <w:r>
                <w:rPr>
                  <w:lang w:val="lv-LV"/>
                </w:rPr>
                <w:t>on (e.g. on the chair)</w:t>
              </w:r>
            </w:ins>
          </w:p>
        </w:tc>
        <w:tc>
          <w:tcPr>
            <w:tcW w:w="430" w:type="dxa"/>
            <w:shd w:val="clear" w:color="auto" w:fill="auto"/>
          </w:tcPr>
          <w:p w14:paraId="69B82B70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7F669127" w14:textId="77777777" w:rsidTr="00297FA8">
        <w:tc>
          <w:tcPr>
            <w:tcW w:w="1839" w:type="dxa"/>
            <w:shd w:val="clear" w:color="auto" w:fill="auto"/>
          </w:tcPr>
          <w:p w14:paraId="6106F12E" w14:textId="77777777" w:rsidR="00297FA8" w:rsidRDefault="00297FA8" w:rsidP="00400C9F">
            <w:pPr>
              <w:rPr>
                <w:ins w:id="1389" w:author="Information Services" w:date="2017-05-26T11:38:00Z"/>
                <w:lang w:val="lv-LV"/>
              </w:rPr>
            </w:pPr>
            <w:r w:rsidRPr="00853CBC">
              <w:rPr>
                <w:lang w:val="lv-LV"/>
              </w:rPr>
              <w:t>virs</w:t>
            </w:r>
            <w:r w:rsidR="00183720" w:rsidRPr="00853CBC">
              <w:rPr>
                <w:lang w:val="lv-LV"/>
              </w:rPr>
              <w:t>/ virsū</w:t>
            </w:r>
          </w:p>
          <w:p w14:paraId="6B633187" w14:textId="7E214389" w:rsidR="00100751" w:rsidRPr="00853CBC" w:rsidRDefault="00100751" w:rsidP="00400C9F">
            <w:pPr>
              <w:rPr>
                <w:lang w:val="lv-LV"/>
              </w:rPr>
            </w:pPr>
            <w:ins w:id="1390" w:author="Information Services" w:date="2017-05-26T11:39:00Z">
              <w:r>
                <w:rPr>
                  <w:lang w:val="lv-LV"/>
                </w:rPr>
                <w:t>above</w:t>
              </w:r>
            </w:ins>
          </w:p>
        </w:tc>
        <w:tc>
          <w:tcPr>
            <w:tcW w:w="430" w:type="dxa"/>
            <w:shd w:val="clear" w:color="auto" w:fill="auto"/>
          </w:tcPr>
          <w:p w14:paraId="5770046C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297FA8" w:rsidRPr="00853CBC" w14:paraId="53773B0E" w14:textId="77777777" w:rsidTr="00297FA8">
        <w:tc>
          <w:tcPr>
            <w:tcW w:w="1839" w:type="dxa"/>
            <w:shd w:val="clear" w:color="auto" w:fill="auto"/>
          </w:tcPr>
          <w:p w14:paraId="5D28E171" w14:textId="77777777" w:rsidR="00297FA8" w:rsidRDefault="00297FA8" w:rsidP="00400C9F">
            <w:pPr>
              <w:rPr>
                <w:ins w:id="1391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zem</w:t>
            </w:r>
          </w:p>
          <w:p w14:paraId="1CDB70EB" w14:textId="045DA3DD" w:rsidR="00100751" w:rsidRPr="00853CBC" w:rsidRDefault="00100751" w:rsidP="00400C9F">
            <w:pPr>
              <w:rPr>
                <w:lang w:val="lv-LV"/>
              </w:rPr>
            </w:pPr>
            <w:ins w:id="1392" w:author="Information Services" w:date="2017-05-26T11:39:00Z">
              <w:r>
                <w:rPr>
                  <w:lang w:val="lv-LV"/>
                </w:rPr>
                <w:t>under</w:t>
              </w:r>
            </w:ins>
          </w:p>
        </w:tc>
        <w:tc>
          <w:tcPr>
            <w:tcW w:w="430" w:type="dxa"/>
            <w:shd w:val="clear" w:color="auto" w:fill="auto"/>
          </w:tcPr>
          <w:p w14:paraId="2987A2A4" w14:textId="77777777" w:rsidR="00297FA8" w:rsidRPr="00853CBC" w:rsidRDefault="00297FA8" w:rsidP="00400C9F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35DFCC52" w14:textId="77777777" w:rsidR="00400C9F" w:rsidRPr="00853CBC" w:rsidRDefault="00400C9F" w:rsidP="00A774A0">
      <w:pPr>
        <w:spacing w:line="0" w:lineRule="atLeast"/>
        <w:rPr>
          <w:lang w:val="lv-LV"/>
        </w:rPr>
        <w:sectPr w:rsidR="00400C9F" w:rsidRPr="00853CBC" w:rsidSect="00400C9F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46974DB6" w14:textId="3B3330B1" w:rsidR="00A774A0" w:rsidRPr="00853CBC" w:rsidRDefault="00A774A0" w:rsidP="00A774A0">
      <w:pPr>
        <w:spacing w:line="0" w:lineRule="atLeast"/>
        <w:rPr>
          <w:lang w:val="lv-LV"/>
        </w:rPr>
      </w:pPr>
    </w:p>
    <w:p w14:paraId="1D42ED6D" w14:textId="2B618BA5" w:rsidR="00421E3F" w:rsidRPr="00853CBC" w:rsidRDefault="00421E3F" w:rsidP="00421E3F">
      <w:pPr>
        <w:rPr>
          <w:lang w:val="lv-LV"/>
        </w:rPr>
      </w:pPr>
    </w:p>
    <w:p w14:paraId="5F409049" w14:textId="5AC96F19" w:rsidR="003A3814" w:rsidRPr="00853CBC" w:rsidRDefault="003A3814" w:rsidP="003A3814">
      <w:pPr>
        <w:rPr>
          <w:b/>
          <w:lang w:val="lv-LV"/>
        </w:rPr>
      </w:pPr>
      <w:r w:rsidRPr="00853CBC">
        <w:rPr>
          <w:b/>
          <w:lang w:val="lv-LV"/>
        </w:rPr>
        <w:t>20. Daudzuma izteikšana</w:t>
      </w:r>
      <w:r w:rsidR="0066323F" w:rsidRPr="00853CBC">
        <w:rPr>
          <w:b/>
          <w:lang w:val="lv-LV"/>
        </w:rPr>
        <w:t xml:space="preserve"> </w:t>
      </w:r>
      <w:ins w:id="1393" w:author="Information Services" w:date="2017-05-26T11:39:00Z">
        <w:r w:rsidR="00C33B5D">
          <w:rPr>
            <w:b/>
            <w:lang w:val="lv-LV"/>
          </w:rPr>
          <w:t>Quantifiers</w:t>
        </w:r>
      </w:ins>
      <w:ins w:id="1394" w:author="Information Services" w:date="2017-05-26T13:10:00Z">
        <w:r w:rsidR="002F6717">
          <w:rPr>
            <w:b/>
            <w:lang w:val="lv-LV"/>
          </w:rPr>
          <w:t xml:space="preserve"> and articles</w:t>
        </w:r>
      </w:ins>
      <w:ins w:id="1395" w:author="Information Services" w:date="2017-05-26T11:39:00Z">
        <w:r w:rsidR="00C33B5D">
          <w:rPr>
            <w:b/>
            <w:lang w:val="lv-LV"/>
          </w:rPr>
          <w:t xml:space="preserve"> </w:t>
        </w:r>
      </w:ins>
      <w:r w:rsidR="0066323F" w:rsidRPr="00853CBC">
        <w:rPr>
          <w:b/>
          <w:lang w:val="lv-LV"/>
        </w:rPr>
        <w:t>(17</w:t>
      </w:r>
      <w:r w:rsidR="004963EC" w:rsidRPr="00853CBC">
        <w:rPr>
          <w:b/>
          <w:lang w:val="lv-LV"/>
        </w:rPr>
        <w:t>)</w:t>
      </w:r>
    </w:p>
    <w:p w14:paraId="7171145C" w14:textId="77777777" w:rsidR="00400C9F" w:rsidRPr="00853CBC" w:rsidRDefault="00400C9F" w:rsidP="00A774A0">
      <w:pPr>
        <w:spacing w:line="0" w:lineRule="atLeast"/>
        <w:rPr>
          <w:lang w:val="lv-LV"/>
        </w:rPr>
      </w:pPr>
    </w:p>
    <w:p w14:paraId="461E26CE" w14:textId="77777777" w:rsidR="005F2A10" w:rsidRPr="00853CBC" w:rsidRDefault="005F2A10" w:rsidP="005F2A10">
      <w:pPr>
        <w:tabs>
          <w:tab w:val="left" w:pos="601"/>
        </w:tabs>
        <w:rPr>
          <w:lang w:val="lv-LV"/>
        </w:rPr>
        <w:sectPr w:rsidR="005F2A10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65"/>
      </w:tblGrid>
      <w:tr w:rsidR="00881176" w:rsidRPr="00853CBC" w14:paraId="6A99F94F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994C" w14:textId="77777777" w:rsidR="00881176" w:rsidRDefault="00881176" w:rsidP="005F2A10">
            <w:pPr>
              <w:rPr>
                <w:ins w:id="1396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lastRenderedPageBreak/>
              <w:t>abi/abas</w:t>
            </w:r>
          </w:p>
          <w:p w14:paraId="64FCB655" w14:textId="506BB65A" w:rsidR="00C33B5D" w:rsidRPr="00853CBC" w:rsidRDefault="00C33B5D" w:rsidP="005F2A10">
            <w:pPr>
              <w:rPr>
                <w:lang w:val="lv-LV"/>
              </w:rPr>
            </w:pPr>
            <w:ins w:id="1397" w:author="Information Services" w:date="2017-05-26T11:39:00Z">
              <w:r>
                <w:rPr>
                  <w:lang w:val="lv-LV"/>
                </w:rPr>
                <w:t>both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BD011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39CBF29A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F67F2" w14:textId="77777777" w:rsidR="00881176" w:rsidRDefault="00881176" w:rsidP="005F2A10">
            <w:pPr>
              <w:rPr>
                <w:ins w:id="1398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arī</w:t>
            </w:r>
          </w:p>
          <w:p w14:paraId="2FFE4370" w14:textId="4E83932B" w:rsidR="00C33B5D" w:rsidRPr="00853CBC" w:rsidRDefault="00C33B5D" w:rsidP="005F2A10">
            <w:pPr>
              <w:rPr>
                <w:lang w:val="lv-LV"/>
              </w:rPr>
            </w:pPr>
            <w:ins w:id="1399" w:author="Information Services" w:date="2017-05-26T11:39:00Z">
              <w:r>
                <w:rPr>
                  <w:lang w:val="lv-LV"/>
                </w:rPr>
                <w:t>too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DDD34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5464556E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B3D0" w14:textId="77777777" w:rsidR="00C33B5D" w:rsidRDefault="00881176" w:rsidP="00EA6607">
            <w:pPr>
              <w:rPr>
                <w:ins w:id="1400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cits</w:t>
            </w:r>
          </w:p>
          <w:p w14:paraId="6026C833" w14:textId="2F183B8E" w:rsidR="00881176" w:rsidRPr="00853CBC" w:rsidRDefault="00C33B5D" w:rsidP="00EA6607">
            <w:pPr>
              <w:rPr>
                <w:lang w:val="lv-LV"/>
              </w:rPr>
            </w:pPr>
            <w:ins w:id="1401" w:author="Information Services" w:date="2017-05-26T11:39:00Z">
              <w:r>
                <w:rPr>
                  <w:lang w:val="lv-LV"/>
                </w:rPr>
                <w:t>other</w:t>
              </w:r>
            </w:ins>
            <w:r w:rsidR="00871164" w:rsidRPr="00853CBC">
              <w:rPr>
                <w:lang w:val="lv-LV"/>
              </w:rPr>
              <w:t xml:space="preserve">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B2697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4850F98C" w14:textId="77777777" w:rsidTr="0066323F">
        <w:tc>
          <w:tcPr>
            <w:tcW w:w="1809" w:type="dxa"/>
            <w:shd w:val="clear" w:color="auto" w:fill="auto"/>
          </w:tcPr>
          <w:p w14:paraId="4FB18B8E" w14:textId="77777777" w:rsidR="00881176" w:rsidRDefault="00881176" w:rsidP="005F2A10">
            <w:pPr>
              <w:tabs>
                <w:tab w:val="left" w:pos="601"/>
              </w:tabs>
              <w:rPr>
                <w:ins w:id="1402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daudz</w:t>
            </w:r>
          </w:p>
          <w:p w14:paraId="282E505A" w14:textId="69439FAC" w:rsidR="00C33B5D" w:rsidRPr="00853CBC" w:rsidRDefault="00C33B5D" w:rsidP="005F2A10">
            <w:pPr>
              <w:tabs>
                <w:tab w:val="left" w:pos="601"/>
              </w:tabs>
              <w:rPr>
                <w:lang w:val="lv-LV"/>
              </w:rPr>
            </w:pPr>
            <w:ins w:id="1403" w:author="Information Services" w:date="2017-05-26T11:39:00Z">
              <w:r>
                <w:rPr>
                  <w:lang w:val="lv-LV"/>
                </w:rPr>
                <w:t>a lot</w:t>
              </w:r>
            </w:ins>
          </w:p>
        </w:tc>
        <w:tc>
          <w:tcPr>
            <w:tcW w:w="465" w:type="dxa"/>
            <w:shd w:val="clear" w:color="auto" w:fill="auto"/>
          </w:tcPr>
          <w:p w14:paraId="13CD5C0C" w14:textId="77777777" w:rsidR="00881176" w:rsidRPr="00853CBC" w:rsidRDefault="00881176" w:rsidP="000B2AA3">
            <w:pPr>
              <w:tabs>
                <w:tab w:val="left" w:pos="601"/>
              </w:tabs>
              <w:ind w:left="-108" w:firstLine="108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3CF05BE3" w14:textId="77777777" w:rsidTr="0066323F">
        <w:tc>
          <w:tcPr>
            <w:tcW w:w="1809" w:type="dxa"/>
            <w:shd w:val="clear" w:color="auto" w:fill="auto"/>
          </w:tcPr>
          <w:p w14:paraId="62518890" w14:textId="77777777" w:rsidR="00881176" w:rsidRDefault="00881176" w:rsidP="005F2A10">
            <w:pPr>
              <w:rPr>
                <w:ins w:id="1404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daži</w:t>
            </w:r>
          </w:p>
          <w:p w14:paraId="65824ABF" w14:textId="6CF0D88C" w:rsidR="00C33B5D" w:rsidRPr="00853CBC" w:rsidRDefault="00C33B5D" w:rsidP="005F2A10">
            <w:pPr>
              <w:rPr>
                <w:lang w:val="lv-LV"/>
              </w:rPr>
            </w:pPr>
            <w:ins w:id="1405" w:author="Information Services" w:date="2017-05-26T11:39:00Z">
              <w:r>
                <w:rPr>
                  <w:lang w:val="lv-LV"/>
                </w:rPr>
                <w:t>some</w:t>
              </w:r>
            </w:ins>
          </w:p>
        </w:tc>
        <w:tc>
          <w:tcPr>
            <w:tcW w:w="465" w:type="dxa"/>
            <w:shd w:val="clear" w:color="auto" w:fill="auto"/>
          </w:tcPr>
          <w:p w14:paraId="527A67E3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055B4C7D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063B3" w14:textId="77777777" w:rsidR="00881176" w:rsidRDefault="00881176" w:rsidP="005F2A10">
            <w:pPr>
              <w:rPr>
                <w:ins w:id="1406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lastRenderedPageBreak/>
              <w:t>drusku/drusciņ</w:t>
            </w:r>
          </w:p>
          <w:p w14:paraId="6C01E6EF" w14:textId="7FEDB924" w:rsidR="00C33B5D" w:rsidRPr="00853CBC" w:rsidRDefault="00C33B5D" w:rsidP="005F2A10">
            <w:pPr>
              <w:rPr>
                <w:lang w:val="lv-LV"/>
              </w:rPr>
            </w:pPr>
            <w:ins w:id="1407" w:author="Information Services" w:date="2017-05-26T11:39:00Z">
              <w:r>
                <w:rPr>
                  <w:lang w:val="lv-LV"/>
                </w:rPr>
                <w:t>a bit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54601" w14:textId="77777777" w:rsidR="00881176" w:rsidRPr="00853CBC" w:rsidRDefault="00881176" w:rsidP="005F2A10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57C6075F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4A8AA" w14:textId="77777777" w:rsidR="00C33B5D" w:rsidRDefault="00881176" w:rsidP="00EA6607">
            <w:pPr>
              <w:rPr>
                <w:ins w:id="1408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ikviens</w:t>
            </w:r>
          </w:p>
          <w:p w14:paraId="1A920CC3" w14:textId="0CC32249" w:rsidR="00881176" w:rsidRPr="00853CBC" w:rsidRDefault="00C33B5D" w:rsidP="00EA6607">
            <w:pPr>
              <w:rPr>
                <w:lang w:val="lv-LV"/>
              </w:rPr>
            </w:pPr>
            <w:ins w:id="1409" w:author="Information Services" w:date="2017-05-26T11:39:00Z">
              <w:r>
                <w:rPr>
                  <w:lang w:val="lv-LV"/>
                </w:rPr>
                <w:t>each</w:t>
              </w:r>
            </w:ins>
            <w:r w:rsidR="00871164" w:rsidRPr="00853CBC">
              <w:rPr>
                <w:lang w:val="lv-LV"/>
              </w:rPr>
              <w:t xml:space="preserve">  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054E7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2E62199A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70FD4" w14:textId="77777777" w:rsidR="00881176" w:rsidRDefault="00881176" w:rsidP="005F2A10">
            <w:pPr>
              <w:rPr>
                <w:ins w:id="1410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katrs</w:t>
            </w:r>
          </w:p>
          <w:p w14:paraId="63159F40" w14:textId="6AF71287" w:rsidR="00C33B5D" w:rsidRPr="00853CBC" w:rsidRDefault="00C33B5D" w:rsidP="005F2A10">
            <w:pPr>
              <w:rPr>
                <w:lang w:val="lv-LV"/>
              </w:rPr>
            </w:pPr>
            <w:ins w:id="1411" w:author="Information Services" w:date="2017-05-26T11:39:00Z">
              <w:r>
                <w:rPr>
                  <w:lang w:val="lv-LV"/>
                </w:rPr>
                <w:t>every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4EFD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14DD1BF3" w14:textId="77777777" w:rsidTr="0066323F">
        <w:tc>
          <w:tcPr>
            <w:tcW w:w="1809" w:type="dxa"/>
            <w:shd w:val="clear" w:color="auto" w:fill="auto"/>
          </w:tcPr>
          <w:p w14:paraId="238EAF12" w14:textId="77777777" w:rsidR="00881176" w:rsidRDefault="00881176" w:rsidP="005F2A10">
            <w:pPr>
              <w:rPr>
                <w:ins w:id="1412" w:author="Information Services" w:date="2017-05-26T11:39:00Z"/>
                <w:lang w:val="lv-LV"/>
              </w:rPr>
            </w:pPr>
            <w:r w:rsidRPr="00853CBC">
              <w:rPr>
                <w:lang w:val="lv-LV"/>
              </w:rPr>
              <w:t>maz</w:t>
            </w:r>
          </w:p>
          <w:p w14:paraId="047CECAF" w14:textId="33DEF9EA" w:rsidR="00C33B5D" w:rsidRPr="00853CBC" w:rsidRDefault="00C33B5D" w:rsidP="005F2A10">
            <w:pPr>
              <w:rPr>
                <w:lang w:val="lv-LV"/>
              </w:rPr>
            </w:pPr>
            <w:ins w:id="1413" w:author="Information Services" w:date="2017-05-26T11:39:00Z">
              <w:r>
                <w:rPr>
                  <w:lang w:val="lv-LV"/>
                </w:rPr>
                <w:t>little</w:t>
              </w:r>
            </w:ins>
          </w:p>
        </w:tc>
        <w:tc>
          <w:tcPr>
            <w:tcW w:w="465" w:type="dxa"/>
            <w:shd w:val="clear" w:color="auto" w:fill="auto"/>
          </w:tcPr>
          <w:p w14:paraId="4790B0D8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52EA0BB0" w14:textId="77777777" w:rsidTr="0066323F">
        <w:tc>
          <w:tcPr>
            <w:tcW w:w="1809" w:type="dxa"/>
            <w:shd w:val="clear" w:color="auto" w:fill="auto"/>
          </w:tcPr>
          <w:p w14:paraId="0C265E94" w14:textId="77777777" w:rsidR="00881176" w:rsidRDefault="00881176" w:rsidP="005F2A10">
            <w:pPr>
              <w:rPr>
                <w:ins w:id="1414" w:author="Information Services" w:date="2017-05-26T11:40:00Z"/>
                <w:lang w:val="lv-LV"/>
              </w:rPr>
            </w:pPr>
            <w:r w:rsidRPr="00853CBC">
              <w:rPr>
                <w:lang w:val="lv-LV"/>
              </w:rPr>
              <w:t>mazliet</w:t>
            </w:r>
          </w:p>
          <w:p w14:paraId="0185E5B7" w14:textId="3706FBB4" w:rsidR="00C33B5D" w:rsidRPr="00853CBC" w:rsidRDefault="00C33B5D" w:rsidP="005F2A10">
            <w:pPr>
              <w:rPr>
                <w:lang w:val="lv-LV"/>
              </w:rPr>
            </w:pPr>
            <w:ins w:id="1415" w:author="Information Services" w:date="2017-05-26T11:40:00Z">
              <w:r>
                <w:rPr>
                  <w:lang w:val="lv-LV"/>
                </w:rPr>
                <w:t>a little bit</w:t>
              </w:r>
            </w:ins>
          </w:p>
        </w:tc>
        <w:tc>
          <w:tcPr>
            <w:tcW w:w="465" w:type="dxa"/>
            <w:shd w:val="clear" w:color="auto" w:fill="auto"/>
          </w:tcPr>
          <w:p w14:paraId="08CA45F2" w14:textId="77777777" w:rsidR="00881176" w:rsidRPr="00853CBC" w:rsidRDefault="00881176" w:rsidP="005F2A10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160E5CC2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2FB1D" w14:textId="77777777" w:rsidR="00881176" w:rsidRDefault="00871164" w:rsidP="005F2A10">
            <w:pPr>
              <w:rPr>
                <w:ins w:id="1416" w:author="Information Services" w:date="2017-05-26T11:40:00Z"/>
                <w:lang w:val="lv-LV"/>
              </w:rPr>
            </w:pPr>
            <w:r w:rsidRPr="00853CBC">
              <w:rPr>
                <w:lang w:val="lv-LV"/>
              </w:rPr>
              <w:lastRenderedPageBreak/>
              <w:t>nedaudz</w:t>
            </w:r>
          </w:p>
          <w:p w14:paraId="77CF3BCF" w14:textId="01984F65" w:rsidR="00C33B5D" w:rsidRPr="00853CBC" w:rsidRDefault="00C33B5D" w:rsidP="005F2A10">
            <w:pPr>
              <w:rPr>
                <w:strike/>
                <w:highlight w:val="yellow"/>
                <w:lang w:val="lv-LV"/>
              </w:rPr>
            </w:pPr>
            <w:ins w:id="1417" w:author="Information Services" w:date="2017-05-26T11:40:00Z">
              <w:r>
                <w:rPr>
                  <w:lang w:val="lv-LV"/>
                </w:rPr>
                <w:t>not much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666B0" w14:textId="77777777" w:rsidR="00881176" w:rsidRPr="00853CBC" w:rsidRDefault="00881176" w:rsidP="005F2A10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0504D344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A9096" w14:textId="77777777" w:rsidR="00881176" w:rsidRDefault="00881176" w:rsidP="005F2A10">
            <w:pPr>
              <w:rPr>
                <w:ins w:id="1418" w:author="Information Services" w:date="2017-05-26T11:40:00Z"/>
                <w:lang w:val="lv-LV"/>
              </w:rPr>
            </w:pPr>
            <w:r w:rsidRPr="00853CBC">
              <w:rPr>
                <w:lang w:val="lv-LV"/>
              </w:rPr>
              <w:t>nekā nav</w:t>
            </w:r>
          </w:p>
          <w:p w14:paraId="40094AC1" w14:textId="3AF99B7E" w:rsidR="00C33B5D" w:rsidRPr="00853CBC" w:rsidRDefault="00C33B5D" w:rsidP="005F2A10">
            <w:pPr>
              <w:rPr>
                <w:lang w:val="lv-LV"/>
              </w:rPr>
            </w:pPr>
            <w:ins w:id="1419" w:author="Information Services" w:date="2017-05-26T11:40:00Z">
              <w:r>
                <w:rPr>
                  <w:lang w:val="lv-LV"/>
                </w:rPr>
                <w:t>nothing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A482" w14:textId="77777777" w:rsidR="00881176" w:rsidRPr="00853CBC" w:rsidRDefault="00881176" w:rsidP="005F2A10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6A9EE5ED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EFD47" w14:textId="77777777" w:rsidR="00881176" w:rsidRDefault="00881176" w:rsidP="005F2A10">
            <w:pPr>
              <w:rPr>
                <w:ins w:id="1420" w:author="Information Services" w:date="2017-05-26T11:40:00Z"/>
                <w:lang w:val="lv-LV"/>
              </w:rPr>
            </w:pPr>
            <w:r w:rsidRPr="00853CBC">
              <w:rPr>
                <w:lang w:val="lv-LV"/>
              </w:rPr>
              <w:t>neviens</w:t>
            </w:r>
          </w:p>
          <w:p w14:paraId="2529887C" w14:textId="63D751BA" w:rsidR="00C33B5D" w:rsidRPr="00853CBC" w:rsidRDefault="00C33B5D" w:rsidP="005F2A10">
            <w:pPr>
              <w:rPr>
                <w:lang w:val="lv-LV"/>
              </w:rPr>
            </w:pPr>
            <w:ins w:id="1421" w:author="Information Services" w:date="2017-05-26T11:40:00Z">
              <w:r>
                <w:rPr>
                  <w:lang w:val="lv-LV"/>
                </w:rPr>
                <w:t>no one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5BA0A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5FEA2E08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72A9B" w14:textId="77777777" w:rsidR="00881176" w:rsidRDefault="00881176" w:rsidP="005F2A10">
            <w:pPr>
              <w:rPr>
                <w:ins w:id="1422" w:author="Information Services" w:date="2017-05-26T11:40:00Z"/>
                <w:lang w:val="lv-LV"/>
              </w:rPr>
            </w:pPr>
            <w:r w:rsidRPr="00853CBC">
              <w:rPr>
                <w:lang w:val="lv-LV"/>
              </w:rPr>
              <w:t>tāds pats</w:t>
            </w:r>
          </w:p>
          <w:p w14:paraId="6CE79C32" w14:textId="4EDA5493" w:rsidR="00C33B5D" w:rsidRPr="00853CBC" w:rsidRDefault="00C33B5D" w:rsidP="005F2A10">
            <w:pPr>
              <w:rPr>
                <w:lang w:val="lv-LV"/>
              </w:rPr>
            </w:pPr>
            <w:ins w:id="1423" w:author="Information Services" w:date="2017-05-26T11:40:00Z">
              <w:r>
                <w:rPr>
                  <w:lang w:val="lv-LV"/>
                </w:rPr>
                <w:t>same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027F9" w14:textId="77777777" w:rsidR="00881176" w:rsidRPr="00853CBC" w:rsidRDefault="00881176" w:rsidP="005F2A10">
            <w:pPr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65D41BD5" w14:textId="77777777" w:rsidTr="0066323F">
        <w:tc>
          <w:tcPr>
            <w:tcW w:w="1809" w:type="dxa"/>
            <w:shd w:val="clear" w:color="auto" w:fill="auto"/>
          </w:tcPr>
          <w:p w14:paraId="28EB6432" w14:textId="77777777" w:rsidR="00881176" w:rsidRDefault="00881176" w:rsidP="005F2A10">
            <w:pPr>
              <w:rPr>
                <w:ins w:id="1424" w:author="Information Services" w:date="2017-05-26T11:40:00Z"/>
                <w:lang w:val="lv-LV"/>
              </w:rPr>
            </w:pPr>
            <w:r w:rsidRPr="00853CBC">
              <w:rPr>
                <w:lang w:val="lv-LV"/>
              </w:rPr>
              <w:t>vairāk</w:t>
            </w:r>
          </w:p>
          <w:p w14:paraId="35F4DA0D" w14:textId="696F8F01" w:rsidR="00C33B5D" w:rsidRPr="00853CBC" w:rsidRDefault="00C33B5D" w:rsidP="005F2A10">
            <w:pPr>
              <w:rPr>
                <w:lang w:val="lv-LV"/>
              </w:rPr>
            </w:pPr>
            <w:ins w:id="1425" w:author="Information Services" w:date="2017-05-26T11:40:00Z">
              <w:r>
                <w:rPr>
                  <w:lang w:val="lv-LV"/>
                </w:rPr>
                <w:t>more</w:t>
              </w:r>
            </w:ins>
          </w:p>
        </w:tc>
        <w:tc>
          <w:tcPr>
            <w:tcW w:w="465" w:type="dxa"/>
            <w:shd w:val="clear" w:color="auto" w:fill="auto"/>
          </w:tcPr>
          <w:p w14:paraId="0D5DE2D7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6105CBBB" w14:textId="77777777" w:rsidTr="0066323F">
        <w:tc>
          <w:tcPr>
            <w:tcW w:w="1809" w:type="dxa"/>
            <w:shd w:val="clear" w:color="auto" w:fill="auto"/>
          </w:tcPr>
          <w:p w14:paraId="0FB29D13" w14:textId="77777777" w:rsidR="00881176" w:rsidRDefault="00881176" w:rsidP="005F2A10">
            <w:pPr>
              <w:rPr>
                <w:ins w:id="1426" w:author="Information Services" w:date="2017-05-26T11:41:00Z"/>
                <w:lang w:val="lv-LV"/>
              </w:rPr>
            </w:pPr>
            <w:r w:rsidRPr="00853CBC">
              <w:rPr>
                <w:lang w:val="lv-LV"/>
              </w:rPr>
              <w:lastRenderedPageBreak/>
              <w:t>vēl</w:t>
            </w:r>
          </w:p>
          <w:p w14:paraId="153CB065" w14:textId="524088B7" w:rsidR="00C33B5D" w:rsidRPr="00853CBC" w:rsidRDefault="00C33B5D" w:rsidP="005F2A10">
            <w:pPr>
              <w:rPr>
                <w:lang w:val="lv-LV"/>
              </w:rPr>
            </w:pPr>
            <w:ins w:id="1427" w:author="Information Services" w:date="2017-05-26T11:41:00Z">
              <w:r>
                <w:rPr>
                  <w:lang w:val="lv-LV"/>
                </w:rPr>
                <w:t>more</w:t>
              </w:r>
            </w:ins>
          </w:p>
        </w:tc>
        <w:tc>
          <w:tcPr>
            <w:tcW w:w="465" w:type="dxa"/>
            <w:shd w:val="clear" w:color="auto" w:fill="auto"/>
          </w:tcPr>
          <w:p w14:paraId="5447C963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881176" w:rsidRPr="00853CBC" w14:paraId="4F8C91AB" w14:textId="77777777" w:rsidTr="0066323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B1C5" w14:textId="77777777" w:rsidR="00881176" w:rsidRDefault="00881176" w:rsidP="005F2A10">
            <w:pPr>
              <w:rPr>
                <w:ins w:id="1428" w:author="Information Services" w:date="2017-05-26T11:41:00Z"/>
                <w:lang w:val="lv-LV"/>
              </w:rPr>
            </w:pPr>
            <w:r w:rsidRPr="00853CBC">
              <w:rPr>
                <w:lang w:val="lv-LV"/>
              </w:rPr>
              <w:t>visi/visas</w:t>
            </w:r>
          </w:p>
          <w:p w14:paraId="3665ACEF" w14:textId="24B58B84" w:rsidR="00C33B5D" w:rsidRPr="00853CBC" w:rsidRDefault="00C33B5D" w:rsidP="005F2A10">
            <w:pPr>
              <w:rPr>
                <w:lang w:val="lv-LV"/>
              </w:rPr>
            </w:pPr>
            <w:ins w:id="1429" w:author="Information Services" w:date="2017-05-26T11:41:00Z">
              <w:r>
                <w:rPr>
                  <w:lang w:val="lv-LV"/>
                </w:rPr>
                <w:t>all</w:t>
              </w:r>
            </w:ins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2B28" w14:textId="77777777" w:rsidR="00881176" w:rsidRPr="00853CBC" w:rsidRDefault="00881176" w:rsidP="005F2A10">
            <w:pPr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23964F8D" w14:textId="77777777" w:rsidR="005F2A10" w:rsidRPr="00853CBC" w:rsidRDefault="005F2A10" w:rsidP="00A774A0">
      <w:pPr>
        <w:spacing w:line="0" w:lineRule="atLeast"/>
        <w:rPr>
          <w:lang w:val="lv-LV"/>
        </w:rPr>
        <w:sectPr w:rsidR="005F2A10" w:rsidRPr="00853CBC" w:rsidSect="005F2A10">
          <w:type w:val="continuous"/>
          <w:pgSz w:w="11900" w:h="16840"/>
          <w:pgMar w:top="1417" w:right="1417" w:bottom="1417" w:left="1417" w:header="708" w:footer="708" w:gutter="0"/>
          <w:cols w:num="4" w:space="284"/>
          <w:docGrid w:linePitch="360"/>
        </w:sectPr>
      </w:pPr>
    </w:p>
    <w:p w14:paraId="142D2F4E" w14:textId="0DC39776" w:rsidR="005F2A10" w:rsidRPr="00853CBC" w:rsidRDefault="005F2A10" w:rsidP="00A774A0">
      <w:pPr>
        <w:spacing w:line="0" w:lineRule="atLeast"/>
        <w:rPr>
          <w:lang w:val="lv-LV"/>
        </w:rPr>
      </w:pPr>
    </w:p>
    <w:p w14:paraId="0E0A06BA" w14:textId="77777777" w:rsidR="00871164" w:rsidRPr="00853CBC" w:rsidRDefault="00871164" w:rsidP="00A774A0">
      <w:pPr>
        <w:spacing w:line="0" w:lineRule="atLeast"/>
        <w:rPr>
          <w:lang w:val="lv-LV"/>
        </w:rPr>
      </w:pPr>
    </w:p>
    <w:p w14:paraId="4D2BA92E" w14:textId="70E28B2D" w:rsidR="00884EDB" w:rsidRDefault="00884EDB" w:rsidP="00884EDB">
      <w:pPr>
        <w:spacing w:line="0" w:lineRule="atLeast"/>
        <w:rPr>
          <w:b/>
          <w:lang w:val="lv-LV"/>
        </w:rPr>
      </w:pPr>
      <w:r>
        <w:rPr>
          <w:lang w:val="lv-LV"/>
        </w:rPr>
        <w:t xml:space="preserve">21. </w:t>
      </w:r>
      <w:r w:rsidRPr="00711073">
        <w:rPr>
          <w:b/>
          <w:lang w:val="lv-LV"/>
        </w:rPr>
        <w:t>Gribas</w:t>
      </w:r>
      <w:r>
        <w:rPr>
          <w:b/>
          <w:lang w:val="lv-LV"/>
        </w:rPr>
        <w:t>,</w:t>
      </w:r>
      <w:r w:rsidRPr="00711073">
        <w:rPr>
          <w:b/>
          <w:lang w:val="lv-LV"/>
        </w:rPr>
        <w:t xml:space="preserve"> v</w:t>
      </w:r>
      <w:r>
        <w:rPr>
          <w:b/>
          <w:lang w:val="lv-LV"/>
        </w:rPr>
        <w:t xml:space="preserve">ajadzības u. c.  </w:t>
      </w:r>
      <w:ins w:id="1430" w:author="Information Services" w:date="2017-05-26T11:41:00Z">
        <w:r w:rsidR="00445431">
          <w:rPr>
            <w:b/>
            <w:lang w:val="lv-LV"/>
          </w:rPr>
          <w:t>i</w:t>
        </w:r>
      </w:ins>
      <w:r>
        <w:rPr>
          <w:b/>
          <w:lang w:val="lv-LV"/>
        </w:rPr>
        <w:t>zteikšana</w:t>
      </w:r>
      <w:ins w:id="1431" w:author="Information Services" w:date="2017-05-26T11:41:00Z">
        <w:r w:rsidR="00445431">
          <w:rPr>
            <w:b/>
            <w:lang w:val="lv-LV"/>
          </w:rPr>
          <w:t xml:space="preserve"> </w:t>
        </w:r>
      </w:ins>
      <w:ins w:id="1432" w:author="Information Services" w:date="2017-05-26T11:44:00Z">
        <w:r w:rsidR="002F6717">
          <w:rPr>
            <w:b/>
            <w:lang w:val="lv-LV"/>
          </w:rPr>
          <w:t>Auxiliary verbs</w:t>
        </w:r>
      </w:ins>
      <w:r>
        <w:rPr>
          <w:b/>
          <w:lang w:val="lv-LV"/>
        </w:rPr>
        <w:t xml:space="preserve"> (22)</w:t>
      </w:r>
    </w:p>
    <w:p w14:paraId="1F06383C" w14:textId="77777777" w:rsidR="00884EDB" w:rsidRPr="004963EC" w:rsidRDefault="00884EDB" w:rsidP="00884EDB">
      <w:pPr>
        <w:spacing w:line="0" w:lineRule="atLeast"/>
        <w:rPr>
          <w:ins w:id="1433" w:author="Olga" w:date="2015-08-04T21:06:00Z"/>
          <w:b/>
          <w:lang w:val="lv-LV"/>
        </w:rPr>
      </w:pPr>
    </w:p>
    <w:p w14:paraId="4CA80633" w14:textId="77777777" w:rsidR="00884EDB" w:rsidRPr="007E41E6" w:rsidRDefault="00884EDB" w:rsidP="00884EDB">
      <w:pPr>
        <w:spacing w:line="0" w:lineRule="atLeast"/>
        <w:rPr>
          <w:b/>
          <w:lang w:val="lv-LV"/>
        </w:rPr>
        <w:sectPr w:rsidR="00884EDB" w:rsidRPr="007E41E6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6"/>
        <w:gridCol w:w="462"/>
      </w:tblGrid>
      <w:tr w:rsidR="00884EDB" w:rsidRPr="007E41E6" w14:paraId="022D41A8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0047095C" w14:textId="77777777" w:rsidR="0053741D" w:rsidRDefault="00884EDB" w:rsidP="00AF0E40">
            <w:pPr>
              <w:spacing w:line="0" w:lineRule="atLeast"/>
              <w:rPr>
                <w:ins w:id="1434" w:author="Information Services" w:date="2017-05-26T11:45:00Z"/>
                <w:lang w:val="lv-LV"/>
              </w:rPr>
            </w:pPr>
            <w:r>
              <w:rPr>
                <w:lang w:val="lv-LV"/>
              </w:rPr>
              <w:lastRenderedPageBreak/>
              <w:t>bija</w:t>
            </w:r>
          </w:p>
          <w:p w14:paraId="6502B967" w14:textId="3F8DD529" w:rsidR="00445431" w:rsidRDefault="0053741D" w:rsidP="00AF0E40">
            <w:pPr>
              <w:spacing w:line="0" w:lineRule="atLeast"/>
              <w:rPr>
                <w:lang w:val="lv-LV"/>
              </w:rPr>
            </w:pPr>
            <w:ins w:id="1435" w:author="Information Services" w:date="2017-05-26T11:45:00Z">
              <w:r>
                <w:rPr>
                  <w:lang w:val="lv-LV"/>
                </w:rPr>
                <w:t>be</w:t>
              </w:r>
            </w:ins>
            <w:ins w:id="1436" w:author="Information Services" w:date="2017-05-26T11:44:00Z">
              <w:r>
                <w:rPr>
                  <w:lang w:val="lv-LV"/>
                </w:rPr>
                <w:t>.3p.past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F8D52" w14:textId="77777777" w:rsidR="00884EDB" w:rsidRPr="007E41E6" w:rsidRDefault="00884EDB" w:rsidP="00AF0E40">
            <w:pPr>
              <w:spacing w:line="0" w:lineRule="atLeast"/>
            </w:pPr>
            <w:r w:rsidRPr="00D01A5E">
              <w:sym w:font="Wingdings" w:char="F06F"/>
            </w:r>
          </w:p>
        </w:tc>
      </w:tr>
      <w:tr w:rsidR="00884EDB" w:rsidRPr="007E41E6" w14:paraId="12D020C1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43E48369" w14:textId="77777777" w:rsidR="00884EDB" w:rsidRDefault="00884EDB" w:rsidP="00AF0E40">
            <w:pPr>
              <w:spacing w:line="0" w:lineRule="atLeast"/>
              <w:rPr>
                <w:ins w:id="1437" w:author="Information Services" w:date="2017-05-26T11:44:00Z"/>
                <w:lang w:val="lv-LV"/>
              </w:rPr>
            </w:pPr>
            <w:r>
              <w:rPr>
                <w:lang w:val="lv-LV"/>
              </w:rPr>
              <w:t>biji</w:t>
            </w:r>
          </w:p>
          <w:p w14:paraId="1D3C8CB8" w14:textId="4BFB8E7A" w:rsidR="0053741D" w:rsidRDefault="0053741D" w:rsidP="00AF0E40">
            <w:pPr>
              <w:spacing w:line="0" w:lineRule="atLeast"/>
              <w:rPr>
                <w:lang w:val="lv-LV"/>
              </w:rPr>
            </w:pPr>
            <w:ins w:id="1438" w:author="Information Services" w:date="2017-05-26T11:44:00Z">
              <w:r>
                <w:rPr>
                  <w:lang w:val="lv-LV"/>
                </w:rPr>
                <w:t>be.2p.</w:t>
              </w:r>
            </w:ins>
            <w:ins w:id="1439" w:author="Information Services" w:date="2017-05-26T11:45:00Z">
              <w:r>
                <w:rPr>
                  <w:lang w:val="lv-LV"/>
                </w:rPr>
                <w:t>sg.</w:t>
              </w:r>
            </w:ins>
            <w:ins w:id="1440" w:author="Information Services" w:date="2017-05-26T11:44:00Z">
              <w:r>
                <w:rPr>
                  <w:lang w:val="lv-LV"/>
                </w:rPr>
                <w:t>past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F3BA6" w14:textId="77777777" w:rsidR="00884EDB" w:rsidRPr="007E41E6" w:rsidRDefault="00884EDB" w:rsidP="00AF0E40">
            <w:pPr>
              <w:spacing w:line="0" w:lineRule="atLeast"/>
            </w:pPr>
            <w:r w:rsidRPr="00D01A5E">
              <w:sym w:font="Wingdings" w:char="F06F"/>
            </w:r>
          </w:p>
        </w:tc>
      </w:tr>
      <w:tr w:rsidR="00884EDB" w:rsidRPr="007E41E6" w14:paraId="087EDA9E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48468B53" w14:textId="77777777" w:rsidR="00884EDB" w:rsidRDefault="00884EDB" w:rsidP="00AF0E40">
            <w:pPr>
              <w:spacing w:line="0" w:lineRule="atLeast"/>
              <w:rPr>
                <w:ins w:id="1441" w:author="Information Services" w:date="2017-05-26T11:45:00Z"/>
                <w:lang w:val="lv-LV"/>
              </w:rPr>
            </w:pPr>
            <w:r>
              <w:rPr>
                <w:lang w:val="lv-LV"/>
              </w:rPr>
              <w:t>biju</w:t>
            </w:r>
          </w:p>
          <w:p w14:paraId="55855099" w14:textId="64A1C744" w:rsidR="0053741D" w:rsidRDefault="0053741D" w:rsidP="00AF0E40">
            <w:pPr>
              <w:spacing w:line="0" w:lineRule="atLeast"/>
              <w:rPr>
                <w:lang w:val="lv-LV"/>
              </w:rPr>
            </w:pPr>
            <w:ins w:id="1442" w:author="Information Services" w:date="2017-05-26T11:45:00Z">
              <w:r>
                <w:rPr>
                  <w:lang w:val="lv-LV"/>
                </w:rPr>
                <w:t>be.1p.sg.past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1D82B" w14:textId="77777777" w:rsidR="00884EDB" w:rsidRPr="007E41E6" w:rsidRDefault="00884EDB" w:rsidP="00AF0E40">
            <w:pPr>
              <w:spacing w:line="0" w:lineRule="atLeast"/>
            </w:pPr>
            <w:r w:rsidRPr="00D01A5E">
              <w:sym w:font="Wingdings" w:char="F06F"/>
            </w:r>
          </w:p>
        </w:tc>
      </w:tr>
      <w:tr w:rsidR="00884EDB" w:rsidRPr="007E41E6" w14:paraId="26BA0B90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3EE3F6CE" w14:textId="77777777" w:rsidR="00884EDB" w:rsidRDefault="00884EDB" w:rsidP="00AF0E40">
            <w:pPr>
              <w:spacing w:line="0" w:lineRule="atLeast"/>
              <w:rPr>
                <w:ins w:id="1443" w:author="Information Services" w:date="2017-05-26T11:45:00Z"/>
                <w:lang w:val="lv-LV"/>
              </w:rPr>
            </w:pPr>
            <w:r>
              <w:rPr>
                <w:lang w:val="lv-LV"/>
              </w:rPr>
              <w:t>būs</w:t>
            </w:r>
          </w:p>
          <w:p w14:paraId="05958F95" w14:textId="4CD505AC" w:rsidR="0053741D" w:rsidRDefault="0053741D" w:rsidP="00AF0E40">
            <w:pPr>
              <w:spacing w:line="0" w:lineRule="atLeast"/>
              <w:rPr>
                <w:lang w:val="lv-LV"/>
              </w:rPr>
            </w:pPr>
            <w:ins w:id="1444" w:author="Information Services" w:date="2017-05-26T11:45:00Z">
              <w:r>
                <w:rPr>
                  <w:lang w:val="lv-LV"/>
                </w:rPr>
                <w:t>be.3p.fut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1F2BC" w14:textId="77777777" w:rsidR="00884EDB" w:rsidRPr="00D01A5E" w:rsidRDefault="00884EDB" w:rsidP="00AF0E40">
            <w:pPr>
              <w:spacing w:line="0" w:lineRule="atLeast"/>
            </w:pPr>
            <w:r w:rsidRPr="00D01A5E">
              <w:sym w:font="Wingdings" w:char="F06F"/>
            </w:r>
          </w:p>
        </w:tc>
      </w:tr>
      <w:tr w:rsidR="00884EDB" w:rsidRPr="007E41E6" w14:paraId="235DEE80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234777B2" w14:textId="77777777" w:rsidR="00884EDB" w:rsidRDefault="00884EDB" w:rsidP="00AF0E40">
            <w:pPr>
              <w:spacing w:line="0" w:lineRule="atLeast"/>
              <w:rPr>
                <w:ins w:id="1445" w:author="Information Services" w:date="2017-05-26T11:46:00Z"/>
                <w:lang w:val="lv-LV"/>
              </w:rPr>
            </w:pPr>
            <w:r>
              <w:rPr>
                <w:lang w:val="lv-LV"/>
              </w:rPr>
              <w:t>būsi</w:t>
            </w:r>
          </w:p>
          <w:p w14:paraId="4A5A510E" w14:textId="07C7A3D6" w:rsidR="0053741D" w:rsidRDefault="0053741D" w:rsidP="00AF0E40">
            <w:pPr>
              <w:spacing w:line="0" w:lineRule="atLeast"/>
              <w:rPr>
                <w:lang w:val="lv-LV"/>
              </w:rPr>
            </w:pPr>
            <w:ins w:id="1446" w:author="Information Services" w:date="2017-05-26T11:46:00Z">
              <w:r>
                <w:rPr>
                  <w:lang w:val="lv-LV"/>
                </w:rPr>
                <w:lastRenderedPageBreak/>
                <w:t>be.2p.fut.sg.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45357" w14:textId="77777777" w:rsidR="00884EDB" w:rsidRPr="007E41E6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E41E6" w14:paraId="24F1A432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10E4F6C0" w14:textId="77777777" w:rsidR="00884EDB" w:rsidRDefault="00884EDB" w:rsidP="00AF0E40">
            <w:pPr>
              <w:spacing w:line="0" w:lineRule="atLeast"/>
              <w:rPr>
                <w:ins w:id="1447" w:author="Information Services" w:date="2017-05-26T11:46:00Z"/>
                <w:lang w:val="lv-LV"/>
              </w:rPr>
            </w:pPr>
            <w:r>
              <w:rPr>
                <w:lang w:val="lv-LV"/>
              </w:rPr>
              <w:t>būšu</w:t>
            </w:r>
          </w:p>
          <w:p w14:paraId="65935953" w14:textId="0BE3568F" w:rsidR="0053741D" w:rsidRDefault="0053741D" w:rsidP="00AF0E40">
            <w:pPr>
              <w:spacing w:line="0" w:lineRule="atLeast"/>
              <w:rPr>
                <w:lang w:val="lv-LV"/>
              </w:rPr>
            </w:pPr>
            <w:ins w:id="1448" w:author="Information Services" w:date="2017-05-26T11:46:00Z">
              <w:r>
                <w:rPr>
                  <w:lang w:val="lv-LV"/>
                </w:rPr>
                <w:t>be.1p.</w:t>
              </w:r>
            </w:ins>
            <w:ins w:id="1449" w:author="Information Services" w:date="2017-05-26T11:47:00Z">
              <w:r>
                <w:rPr>
                  <w:lang w:val="lv-LV"/>
                </w:rPr>
                <w:t>fut.sg.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6A12A" w14:textId="77777777" w:rsidR="00884EDB" w:rsidRPr="007E41E6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11073" w14:paraId="787CB3C3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2B7C608D" w14:textId="77777777" w:rsidR="00884EDB" w:rsidRDefault="00884EDB" w:rsidP="00AF0E40">
            <w:pPr>
              <w:spacing w:line="0" w:lineRule="atLeast"/>
              <w:rPr>
                <w:ins w:id="1450" w:author="Information Services" w:date="2017-05-26T11:47:00Z"/>
                <w:lang w:val="lv-LV"/>
              </w:rPr>
            </w:pPr>
            <w:r>
              <w:rPr>
                <w:lang w:val="lv-LV"/>
              </w:rPr>
              <w:t>drīkst</w:t>
            </w:r>
          </w:p>
          <w:p w14:paraId="6534E721" w14:textId="5D90C854" w:rsidR="0053741D" w:rsidRDefault="0053741D" w:rsidP="00AF0E40">
            <w:pPr>
              <w:spacing w:line="0" w:lineRule="atLeast"/>
              <w:rPr>
                <w:lang w:val="lv-LV"/>
              </w:rPr>
            </w:pPr>
            <w:ins w:id="1451" w:author="Information Services" w:date="2017-05-26T11:47:00Z">
              <w:r>
                <w:rPr>
                  <w:lang w:val="lv-LV"/>
                </w:rPr>
                <w:t>allowed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3DC71" w14:textId="77777777" w:rsidR="00884EDB" w:rsidRPr="00711073" w:rsidRDefault="00884EDB" w:rsidP="00AF0E40">
            <w:pPr>
              <w:spacing w:line="0" w:lineRule="atLeast"/>
              <w:rPr>
                <w:lang w:val="lv-LV"/>
              </w:rPr>
            </w:pPr>
            <w:r w:rsidRPr="00035E83">
              <w:sym w:font="Wingdings" w:char="F06F"/>
            </w:r>
          </w:p>
        </w:tc>
      </w:tr>
      <w:tr w:rsidR="00884EDB" w:rsidRPr="007E41E6" w14:paraId="346510E2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166226D2" w14:textId="77777777" w:rsidR="00884EDB" w:rsidRDefault="00884EDB" w:rsidP="00AF0E40">
            <w:pPr>
              <w:spacing w:line="0" w:lineRule="atLeast"/>
              <w:rPr>
                <w:ins w:id="1452" w:author="Information Services" w:date="2017-05-26T11:47:00Z"/>
                <w:lang w:val="lv-LV"/>
              </w:rPr>
            </w:pPr>
            <w:r>
              <w:rPr>
                <w:lang w:val="lv-LV"/>
              </w:rPr>
              <w:t>esi</w:t>
            </w:r>
          </w:p>
          <w:p w14:paraId="63094270" w14:textId="6ACFB038" w:rsidR="0053741D" w:rsidRDefault="0053741D" w:rsidP="00AF0E40">
            <w:pPr>
              <w:spacing w:line="0" w:lineRule="atLeast"/>
              <w:rPr>
                <w:lang w:val="lv-LV"/>
              </w:rPr>
            </w:pPr>
            <w:ins w:id="1453" w:author="Information Services" w:date="2017-05-26T11:47:00Z">
              <w:r>
                <w:rPr>
                  <w:lang w:val="lv-LV"/>
                </w:rPr>
                <w:t>be.2p.pres.sg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6B39A" w14:textId="77777777" w:rsidR="00884EDB" w:rsidRPr="007E41E6" w:rsidRDefault="00884EDB" w:rsidP="00AF0E40">
            <w:pPr>
              <w:spacing w:line="0" w:lineRule="atLeast"/>
            </w:pPr>
            <w:r w:rsidRPr="00C572CF">
              <w:sym w:font="Wingdings" w:char="F06F"/>
            </w:r>
          </w:p>
        </w:tc>
      </w:tr>
      <w:tr w:rsidR="00884EDB" w:rsidRPr="007E41E6" w14:paraId="1A645B59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3CA84483" w14:textId="77777777" w:rsidR="00884EDB" w:rsidRDefault="00884EDB" w:rsidP="00AF0E40">
            <w:pPr>
              <w:spacing w:line="0" w:lineRule="atLeast"/>
              <w:rPr>
                <w:ins w:id="1454" w:author="Information Services" w:date="2017-05-26T11:47:00Z"/>
                <w:lang w:val="lv-LV"/>
              </w:rPr>
            </w:pPr>
            <w:r>
              <w:rPr>
                <w:lang w:val="lv-LV"/>
              </w:rPr>
              <w:t>esmu</w:t>
            </w:r>
          </w:p>
          <w:p w14:paraId="24458459" w14:textId="1E592C49" w:rsidR="0053741D" w:rsidRDefault="0053741D" w:rsidP="00AF0E40">
            <w:pPr>
              <w:spacing w:line="0" w:lineRule="atLeast"/>
              <w:rPr>
                <w:lang w:val="lv-LV"/>
              </w:rPr>
            </w:pPr>
            <w:ins w:id="1455" w:author="Information Services" w:date="2017-05-26T11:47:00Z">
              <w:r>
                <w:rPr>
                  <w:lang w:val="lv-LV"/>
                </w:rPr>
                <w:t>be.1p.pres.sg.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3006F" w14:textId="77777777" w:rsidR="00884EDB" w:rsidRPr="007E41E6" w:rsidRDefault="00884EDB" w:rsidP="00AF0E40">
            <w:pPr>
              <w:spacing w:line="0" w:lineRule="atLeast"/>
            </w:pPr>
            <w:r w:rsidRPr="00C572CF">
              <w:sym w:font="Wingdings" w:char="F06F"/>
            </w:r>
          </w:p>
        </w:tc>
      </w:tr>
      <w:tr w:rsidR="00884EDB" w:rsidRPr="007E41E6" w14:paraId="05313F9D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5E04A610" w14:textId="77777777" w:rsidR="00884EDB" w:rsidRDefault="00884EDB" w:rsidP="00AF0E40">
            <w:pPr>
              <w:spacing w:line="0" w:lineRule="atLeast"/>
              <w:rPr>
                <w:ins w:id="1456" w:author="Information Services" w:date="2017-05-26T11:48:00Z"/>
                <w:lang w:val="lv-LV"/>
              </w:rPr>
            </w:pPr>
            <w:r>
              <w:rPr>
                <w:lang w:val="lv-LV"/>
              </w:rPr>
              <w:lastRenderedPageBreak/>
              <w:t>esmu bijis/bijusi</w:t>
            </w:r>
          </w:p>
          <w:p w14:paraId="17112194" w14:textId="7363A0D5" w:rsidR="0053741D" w:rsidRDefault="0053741D" w:rsidP="00AF0E40">
            <w:pPr>
              <w:spacing w:line="0" w:lineRule="atLeast"/>
              <w:rPr>
                <w:lang w:val="lv-LV"/>
              </w:rPr>
            </w:pPr>
            <w:ins w:id="1457" w:author="Information Services" w:date="2017-05-26T11:48:00Z">
              <w:r>
                <w:rPr>
                  <w:lang w:val="lv-LV"/>
                </w:rPr>
                <w:t>be.1p.pres.perf.sg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DFBE" w14:textId="77777777" w:rsidR="00884EDB" w:rsidRPr="007E41E6" w:rsidRDefault="00884EDB" w:rsidP="00AF0E40">
            <w:pPr>
              <w:spacing w:line="0" w:lineRule="atLeast"/>
            </w:pPr>
            <w:r w:rsidRPr="00C572CF">
              <w:sym w:font="Wingdings" w:char="F06F"/>
            </w:r>
          </w:p>
        </w:tc>
      </w:tr>
      <w:tr w:rsidR="00884EDB" w:rsidRPr="00711073" w14:paraId="48D684B2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501DF03B" w14:textId="77777777" w:rsidR="00884EDB" w:rsidRDefault="00884EDB" w:rsidP="00AF0E40">
            <w:pPr>
              <w:spacing w:line="0" w:lineRule="atLeast"/>
              <w:rPr>
                <w:ins w:id="1458" w:author="Information Services" w:date="2017-05-26T11:48:00Z"/>
                <w:lang w:val="lv-LV"/>
              </w:rPr>
            </w:pPr>
            <w:r>
              <w:rPr>
                <w:lang w:val="lv-LV"/>
              </w:rPr>
              <w:t>gribu</w:t>
            </w:r>
          </w:p>
          <w:p w14:paraId="4D62175E" w14:textId="3EC46B83" w:rsidR="0053741D" w:rsidRDefault="0053741D" w:rsidP="00AF0E40">
            <w:pPr>
              <w:spacing w:line="0" w:lineRule="atLeast"/>
              <w:rPr>
                <w:lang w:val="lv-LV"/>
              </w:rPr>
            </w:pPr>
            <w:ins w:id="1459" w:author="Information Services" w:date="2017-05-26T11:48:00Z">
              <w:r>
                <w:rPr>
                  <w:lang w:val="lv-LV"/>
                </w:rPr>
                <w:t>want.1p.pres.sg.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46DE" w14:textId="77777777" w:rsidR="00884EDB" w:rsidRPr="00711073" w:rsidRDefault="00884EDB" w:rsidP="00AF0E40">
            <w:pPr>
              <w:spacing w:line="0" w:lineRule="atLeast"/>
              <w:rPr>
                <w:lang w:val="lv-LV"/>
              </w:rPr>
            </w:pPr>
            <w:r w:rsidRPr="00711073">
              <w:sym w:font="Wingdings" w:char="F06F"/>
            </w:r>
          </w:p>
        </w:tc>
      </w:tr>
      <w:tr w:rsidR="00884EDB" w:rsidRPr="007E41E6" w14:paraId="30260CF5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105D5749" w14:textId="77777777" w:rsidR="00884EDB" w:rsidRDefault="00884EDB" w:rsidP="00AF0E40">
            <w:pPr>
              <w:spacing w:line="0" w:lineRule="atLeast"/>
              <w:rPr>
                <w:ins w:id="1460" w:author="Information Services" w:date="2017-05-26T11:48:00Z"/>
                <w:lang w:val="lv-LV"/>
              </w:rPr>
            </w:pPr>
            <w:r>
              <w:rPr>
                <w:lang w:val="lv-LV"/>
              </w:rPr>
              <w:t>ir</w:t>
            </w:r>
          </w:p>
          <w:p w14:paraId="68AD7688" w14:textId="67EA4510" w:rsidR="0053741D" w:rsidRDefault="0053741D" w:rsidP="00AF0E40">
            <w:pPr>
              <w:spacing w:line="0" w:lineRule="atLeast"/>
              <w:rPr>
                <w:lang w:val="lv-LV"/>
              </w:rPr>
            </w:pPr>
            <w:ins w:id="1461" w:author="Information Services" w:date="2017-05-26T11:48:00Z">
              <w:r>
                <w:rPr>
                  <w:lang w:val="lv-LV"/>
                </w:rPr>
                <w:t>be.3p.pres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91F63" w14:textId="77777777" w:rsidR="00884EDB" w:rsidRPr="007E41E6" w:rsidRDefault="00884EDB" w:rsidP="00AF0E40">
            <w:pPr>
              <w:spacing w:line="0" w:lineRule="atLeast"/>
            </w:pPr>
            <w:r w:rsidRPr="00C572CF">
              <w:sym w:font="Wingdings" w:char="F06F"/>
            </w:r>
          </w:p>
        </w:tc>
      </w:tr>
      <w:tr w:rsidR="00884EDB" w:rsidRPr="00711073" w14:paraId="336F4064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216863D6" w14:textId="77777777" w:rsidR="00884EDB" w:rsidRDefault="00884EDB" w:rsidP="00AF0E40">
            <w:pPr>
              <w:spacing w:line="0" w:lineRule="atLeast"/>
              <w:rPr>
                <w:ins w:id="1462" w:author="Information Services" w:date="2017-05-26T11:48:00Z"/>
                <w:lang w:val="lv-LV"/>
              </w:rPr>
            </w:pPr>
            <w:r>
              <w:rPr>
                <w:lang w:val="lv-LV"/>
              </w:rPr>
              <w:t>likt (kaut ko darīt)</w:t>
            </w:r>
          </w:p>
          <w:p w14:paraId="3ECBCD60" w14:textId="4A4A0F01" w:rsidR="0053741D" w:rsidRDefault="0053741D" w:rsidP="00AF0E40">
            <w:pPr>
              <w:spacing w:line="0" w:lineRule="atLeast"/>
              <w:rPr>
                <w:lang w:val="lv-LV"/>
              </w:rPr>
            </w:pPr>
            <w:ins w:id="1463" w:author="Information Services" w:date="2017-05-26T11:48:00Z">
              <w:r>
                <w:rPr>
                  <w:lang w:val="lv-LV"/>
                </w:rPr>
                <w:t>make (make one do smth)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2A276" w14:textId="77777777" w:rsidR="00884EDB" w:rsidRPr="00711073" w:rsidRDefault="00884EDB" w:rsidP="00AF0E40">
            <w:pPr>
              <w:spacing w:line="0" w:lineRule="atLeast"/>
              <w:rPr>
                <w:lang w:val="lv-LV"/>
              </w:rPr>
            </w:pPr>
            <w:r w:rsidRPr="007E41E6">
              <w:sym w:font="Wingdings" w:char="F06F"/>
            </w:r>
          </w:p>
        </w:tc>
      </w:tr>
      <w:tr w:rsidR="00884EDB" w:rsidRPr="007E41E6" w14:paraId="4D1F1445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162E7AC6" w14:textId="77777777" w:rsidR="00884EDB" w:rsidRDefault="00884EDB" w:rsidP="00AF0E40">
            <w:pPr>
              <w:spacing w:line="0" w:lineRule="atLeast"/>
              <w:rPr>
                <w:ins w:id="1464" w:author="Information Services" w:date="2017-05-26T11:49:00Z"/>
                <w:lang w:val="lv-LV"/>
              </w:rPr>
            </w:pPr>
            <w:r>
              <w:rPr>
                <w:lang w:val="lv-LV"/>
              </w:rPr>
              <w:t>lūdzu (kaut ko)</w:t>
            </w:r>
          </w:p>
          <w:p w14:paraId="4E0606A8" w14:textId="04EE2BAA" w:rsidR="0053741D" w:rsidRDefault="0053741D" w:rsidP="00AF0E40">
            <w:pPr>
              <w:spacing w:line="0" w:lineRule="atLeast"/>
              <w:rPr>
                <w:lang w:val="lv-LV"/>
              </w:rPr>
            </w:pPr>
            <w:ins w:id="1465" w:author="Information Services" w:date="2017-05-26T11:49:00Z">
              <w:r>
                <w:rPr>
                  <w:lang w:val="lv-LV"/>
                </w:rPr>
                <w:lastRenderedPageBreak/>
                <w:t>ask (for smth)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A3C10" w14:textId="77777777" w:rsidR="00884EDB" w:rsidRPr="007E41E6" w:rsidRDefault="00884EDB" w:rsidP="00AF0E40">
            <w:pPr>
              <w:spacing w:line="0" w:lineRule="atLeast"/>
            </w:pPr>
            <w:r w:rsidRPr="00711073">
              <w:lastRenderedPageBreak/>
              <w:sym w:font="Wingdings" w:char="F06F"/>
            </w:r>
          </w:p>
        </w:tc>
      </w:tr>
      <w:tr w:rsidR="00884EDB" w:rsidRPr="007E41E6" w14:paraId="02CFF52F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400DC018" w14:textId="77777777" w:rsidR="00884EDB" w:rsidRDefault="00884EDB" w:rsidP="00AF0E40">
            <w:pPr>
              <w:spacing w:line="0" w:lineRule="atLeast"/>
              <w:rPr>
                <w:ins w:id="1466" w:author="Information Services" w:date="2017-05-26T11:49:00Z"/>
                <w:lang w:val="lv-LV"/>
              </w:rPr>
            </w:pPr>
            <w:r>
              <w:rPr>
                <w:lang w:val="lv-LV"/>
              </w:rPr>
              <w:lastRenderedPageBreak/>
              <w:t>māku</w:t>
            </w:r>
          </w:p>
          <w:p w14:paraId="3C596878" w14:textId="6A8F406B" w:rsidR="0053741D" w:rsidRDefault="0053741D" w:rsidP="00AF0E40">
            <w:pPr>
              <w:spacing w:line="0" w:lineRule="atLeast"/>
              <w:rPr>
                <w:lang w:val="lv-LV"/>
              </w:rPr>
            </w:pPr>
            <w:ins w:id="1467" w:author="Information Services" w:date="2017-05-26T11:49:00Z">
              <w:r>
                <w:rPr>
                  <w:lang w:val="lv-LV"/>
                </w:rPr>
                <w:t>can.1p.pres.sg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98F6C" w14:textId="77777777" w:rsidR="00884EDB" w:rsidRPr="007E41E6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E41E6" w14:paraId="59684452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14A731B3" w14:textId="77777777" w:rsidR="00884EDB" w:rsidRDefault="00884EDB" w:rsidP="00AF0E40">
            <w:pPr>
              <w:spacing w:line="0" w:lineRule="atLeast"/>
              <w:rPr>
                <w:ins w:id="1468" w:author="Information Services" w:date="2017-05-26T11:49:00Z"/>
                <w:lang w:val="lv-LV"/>
              </w:rPr>
            </w:pPr>
            <w:r>
              <w:rPr>
                <w:lang w:val="lv-LV"/>
              </w:rPr>
              <w:t>negribu</w:t>
            </w:r>
          </w:p>
          <w:p w14:paraId="7EFDC278" w14:textId="2B2A00F5" w:rsidR="0053741D" w:rsidRDefault="0053741D" w:rsidP="00AF0E40">
            <w:pPr>
              <w:spacing w:line="0" w:lineRule="atLeast"/>
              <w:rPr>
                <w:lang w:val="lv-LV"/>
              </w:rPr>
            </w:pPr>
            <w:ins w:id="1469" w:author="Information Services" w:date="2017-05-26T11:49:00Z">
              <w:r>
                <w:rPr>
                  <w:lang w:val="lv-LV"/>
                </w:rPr>
                <w:t>don´t want.1p.pres.sg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A70DA" w14:textId="77777777" w:rsidR="00884EDB" w:rsidRPr="00D01A5E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E41E6" w14:paraId="41E03624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05736EAE" w14:textId="77777777" w:rsidR="00884EDB" w:rsidRDefault="00884EDB" w:rsidP="00AF0E40">
            <w:pPr>
              <w:spacing w:line="0" w:lineRule="atLeast"/>
              <w:rPr>
                <w:ins w:id="1470" w:author="Information Services" w:date="2017-05-26T11:49:00Z"/>
                <w:lang w:val="lv-LV"/>
              </w:rPr>
            </w:pPr>
            <w:r>
              <w:rPr>
                <w:lang w:val="lv-LV"/>
              </w:rPr>
              <w:t>nevaru</w:t>
            </w:r>
          </w:p>
          <w:p w14:paraId="1011D190" w14:textId="3869BB1D" w:rsidR="0053741D" w:rsidRDefault="0053741D" w:rsidP="00AF0E40">
            <w:pPr>
              <w:spacing w:line="0" w:lineRule="atLeast"/>
              <w:rPr>
                <w:lang w:val="lv-LV"/>
              </w:rPr>
            </w:pPr>
            <w:ins w:id="1471" w:author="Information Services" w:date="2017-05-26T11:49:00Z">
              <w:r>
                <w:rPr>
                  <w:lang w:val="lv-LV"/>
                </w:rPr>
                <w:t>cannot.1p.pres.sg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137A3" w14:textId="77777777" w:rsidR="00884EDB" w:rsidRPr="00D01A5E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E41E6" w14:paraId="604DA5A2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4B3C2053" w14:textId="77777777" w:rsidR="00884EDB" w:rsidRDefault="00884EDB" w:rsidP="00AF0E40">
            <w:pPr>
              <w:spacing w:line="0" w:lineRule="atLeast"/>
              <w:rPr>
                <w:ins w:id="1472" w:author="Information Services" w:date="2017-05-26T11:50:00Z"/>
                <w:lang w:val="lv-LV"/>
              </w:rPr>
            </w:pPr>
            <w:r>
              <w:rPr>
                <w:lang w:val="lv-LV"/>
              </w:rPr>
              <w:t>protu</w:t>
            </w:r>
          </w:p>
          <w:p w14:paraId="5189D952" w14:textId="0B74D6C8" w:rsidR="0053741D" w:rsidRDefault="0053741D" w:rsidP="00AF0E40">
            <w:pPr>
              <w:spacing w:line="0" w:lineRule="atLeast"/>
              <w:rPr>
                <w:lang w:val="lv-LV"/>
              </w:rPr>
            </w:pPr>
            <w:ins w:id="1473" w:author="Information Services" w:date="2017-05-26T11:50:00Z">
              <w:r>
                <w:rPr>
                  <w:lang w:val="lv-LV"/>
                </w:rPr>
                <w:t>can.1p.pres.sg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2FB40" w14:textId="77777777" w:rsidR="00884EDB" w:rsidRPr="007E41E6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E41E6" w14:paraId="57C7830E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1C607FA4" w14:textId="77777777" w:rsidR="00884EDB" w:rsidRDefault="00884EDB" w:rsidP="00AF0E40">
            <w:pPr>
              <w:spacing w:line="0" w:lineRule="atLeast"/>
              <w:rPr>
                <w:ins w:id="1474" w:author="Information Services" w:date="2017-05-26T11:50:00Z"/>
                <w:lang w:val="lv-LV"/>
              </w:rPr>
            </w:pPr>
            <w:r>
              <w:rPr>
                <w:lang w:val="lv-LV"/>
              </w:rPr>
              <w:t>vajag</w:t>
            </w:r>
          </w:p>
          <w:p w14:paraId="1DD81A76" w14:textId="2663419B" w:rsidR="0053741D" w:rsidRPr="007E41E6" w:rsidRDefault="00C31671" w:rsidP="00AF0E40">
            <w:pPr>
              <w:spacing w:line="0" w:lineRule="atLeast"/>
            </w:pPr>
            <w:ins w:id="1475" w:author="Information Services" w:date="2017-05-26T11:51:00Z">
              <w:r>
                <w:rPr>
                  <w:lang w:val="lv-LV"/>
                </w:rPr>
                <w:t>need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D5D8" w14:textId="77777777" w:rsidR="00884EDB" w:rsidRPr="007E41E6" w:rsidRDefault="00884EDB" w:rsidP="00AF0E40">
            <w:pPr>
              <w:spacing w:line="0" w:lineRule="atLeast"/>
              <w:rPr>
                <w:lang w:val="lv-LV"/>
              </w:rPr>
            </w:pPr>
            <w:r w:rsidRPr="007E41E6">
              <w:sym w:font="Wingdings" w:char="F06F"/>
            </w:r>
          </w:p>
        </w:tc>
      </w:tr>
      <w:tr w:rsidR="00884EDB" w:rsidRPr="007E41E6" w14:paraId="396CE5EC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4631B230" w14:textId="77777777" w:rsidR="00884EDB" w:rsidRDefault="00884EDB" w:rsidP="00AF0E40">
            <w:pPr>
              <w:spacing w:line="0" w:lineRule="atLeast"/>
              <w:rPr>
                <w:ins w:id="1476" w:author="Information Services" w:date="2017-05-26T11:50:00Z"/>
                <w:lang w:val="lv-LV"/>
              </w:rPr>
            </w:pPr>
            <w:r>
              <w:rPr>
                <w:lang w:val="lv-LV"/>
              </w:rPr>
              <w:t>varu</w:t>
            </w:r>
          </w:p>
          <w:p w14:paraId="1BFB83C9" w14:textId="7B8DC874" w:rsidR="0053741D" w:rsidRDefault="0053741D" w:rsidP="00AF0E40">
            <w:pPr>
              <w:spacing w:line="0" w:lineRule="atLeast"/>
              <w:rPr>
                <w:lang w:val="lv-LV"/>
              </w:rPr>
            </w:pPr>
            <w:ins w:id="1477" w:author="Information Services" w:date="2017-05-26T11:50:00Z">
              <w:r>
                <w:rPr>
                  <w:lang w:val="lv-LV"/>
                </w:rPr>
                <w:t>can.1p.pres.sg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B6560" w14:textId="77777777" w:rsidR="00884EDB" w:rsidRPr="007E41E6" w:rsidRDefault="00884EDB" w:rsidP="00AF0E40">
            <w:pPr>
              <w:spacing w:line="0" w:lineRule="atLeast"/>
            </w:pPr>
            <w:r w:rsidRPr="00D01A5E">
              <w:sym w:font="Wingdings" w:char="F06F"/>
            </w:r>
          </w:p>
        </w:tc>
      </w:tr>
      <w:tr w:rsidR="00884EDB" w:rsidRPr="007E41E6" w14:paraId="39D94316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0950155C" w14:textId="77777777" w:rsidR="00884EDB" w:rsidRDefault="00884EDB" w:rsidP="00AF0E40">
            <w:pPr>
              <w:spacing w:line="0" w:lineRule="atLeast"/>
              <w:rPr>
                <w:ins w:id="1478" w:author="Information Services" w:date="2017-05-26T11:50:00Z"/>
                <w:lang w:val="lv-LV"/>
              </w:rPr>
            </w:pPr>
            <w:r>
              <w:rPr>
                <w:lang w:val="lv-LV"/>
              </w:rPr>
              <w:t>vēlos</w:t>
            </w:r>
          </w:p>
          <w:p w14:paraId="21BD649B" w14:textId="605030C7" w:rsidR="0053741D" w:rsidRDefault="0053741D" w:rsidP="00AF0E40">
            <w:pPr>
              <w:spacing w:line="0" w:lineRule="atLeast"/>
              <w:rPr>
                <w:lang w:val="lv-LV"/>
              </w:rPr>
            </w:pPr>
            <w:ins w:id="1479" w:author="Information Services" w:date="2017-05-26T11:50:00Z">
              <w:r>
                <w:rPr>
                  <w:lang w:val="lv-LV"/>
                </w:rPr>
                <w:t>wish.1p.pres.sg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47ED" w14:textId="77777777" w:rsidR="00884EDB" w:rsidRPr="00D01A5E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  <w:tr w:rsidR="00884EDB" w:rsidRPr="007E41E6" w14:paraId="1C3FDF0E" w14:textId="77777777" w:rsidTr="00AF0E40">
        <w:tc>
          <w:tcPr>
            <w:tcW w:w="2586" w:type="dxa"/>
            <w:tcBorders>
              <w:right w:val="single" w:sz="4" w:space="0" w:color="auto"/>
            </w:tcBorders>
            <w:shd w:val="clear" w:color="auto" w:fill="auto"/>
          </w:tcPr>
          <w:p w14:paraId="7F6C31A2" w14:textId="77777777" w:rsidR="00884EDB" w:rsidRDefault="00884EDB" w:rsidP="00AF0E40">
            <w:pPr>
              <w:spacing w:line="0" w:lineRule="atLeast"/>
              <w:rPr>
                <w:ins w:id="1480" w:author="Information Services" w:date="2017-05-26T11:51:00Z"/>
                <w:lang w:val="lv-LV"/>
              </w:rPr>
            </w:pPr>
            <w:r>
              <w:rPr>
                <w:lang w:val="lv-LV"/>
              </w:rPr>
              <w:t>nedrīkst</w:t>
            </w:r>
          </w:p>
          <w:p w14:paraId="5EEF83B9" w14:textId="74B910E7" w:rsidR="0053741D" w:rsidRDefault="0053741D" w:rsidP="00AF0E40">
            <w:pPr>
              <w:spacing w:line="0" w:lineRule="atLeast"/>
              <w:rPr>
                <w:lang w:val="lv-LV"/>
              </w:rPr>
            </w:pPr>
            <w:ins w:id="1481" w:author="Information Services" w:date="2017-05-26T11:51:00Z">
              <w:r>
                <w:rPr>
                  <w:lang w:val="lv-LV"/>
                </w:rPr>
                <w:t>not allowed</w:t>
              </w:r>
            </w:ins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3D28" w14:textId="77777777" w:rsidR="00884EDB" w:rsidRPr="007E41E6" w:rsidRDefault="00884EDB" w:rsidP="00AF0E40">
            <w:pPr>
              <w:spacing w:line="0" w:lineRule="atLeast"/>
            </w:pPr>
            <w:r w:rsidRPr="007E41E6">
              <w:sym w:font="Wingdings" w:char="F06F"/>
            </w:r>
          </w:p>
        </w:tc>
      </w:tr>
    </w:tbl>
    <w:p w14:paraId="595CE66A" w14:textId="77777777" w:rsidR="00884EDB" w:rsidRPr="007E41E6" w:rsidRDefault="00884EDB" w:rsidP="00884EDB">
      <w:pPr>
        <w:spacing w:line="0" w:lineRule="atLeast"/>
        <w:rPr>
          <w:lang w:val="lv-LV"/>
        </w:rPr>
        <w:sectPr w:rsidR="00884EDB" w:rsidRPr="007E41E6" w:rsidSect="00646E73">
          <w:type w:val="continuous"/>
          <w:pgSz w:w="11900" w:h="16840"/>
          <w:pgMar w:top="1417" w:right="1417" w:bottom="1417" w:left="1417" w:header="708" w:footer="708" w:gutter="0"/>
          <w:cols w:num="3" w:space="284"/>
          <w:docGrid w:linePitch="360"/>
        </w:sectPr>
      </w:pPr>
    </w:p>
    <w:p w14:paraId="5FF39B9E" w14:textId="77777777" w:rsidR="007E41E6" w:rsidRPr="00853CBC" w:rsidRDefault="007E41E6" w:rsidP="007E41E6">
      <w:pPr>
        <w:spacing w:line="0" w:lineRule="atLeast"/>
        <w:rPr>
          <w:lang w:val="lv-LV"/>
        </w:rPr>
      </w:pPr>
    </w:p>
    <w:p w14:paraId="0093EACC" w14:textId="77777777" w:rsidR="006358FD" w:rsidRPr="00853CBC" w:rsidRDefault="006358FD" w:rsidP="00A774A0">
      <w:pPr>
        <w:spacing w:line="0" w:lineRule="atLeast"/>
        <w:rPr>
          <w:lang w:val="lv-LV"/>
        </w:rPr>
      </w:pPr>
    </w:p>
    <w:p w14:paraId="26203E98" w14:textId="36451754" w:rsidR="006358FD" w:rsidRPr="00853CBC" w:rsidRDefault="006358FD" w:rsidP="00A774A0">
      <w:pPr>
        <w:spacing w:line="0" w:lineRule="atLeast"/>
        <w:rPr>
          <w:lang w:val="lv-LV"/>
        </w:rPr>
      </w:pPr>
      <w:r w:rsidRPr="00853CBC">
        <w:rPr>
          <w:lang w:val="lv-LV"/>
        </w:rPr>
        <w:t xml:space="preserve">22. </w:t>
      </w:r>
      <w:r w:rsidR="008C2B63" w:rsidRPr="00853CBC">
        <w:rPr>
          <w:b/>
          <w:lang w:val="lv-LV"/>
        </w:rPr>
        <w:t xml:space="preserve">Palīgvārdi </w:t>
      </w:r>
      <w:ins w:id="1482" w:author="Information Services" w:date="2017-05-26T11:51:00Z">
        <w:r w:rsidR="00F16DC0">
          <w:rPr>
            <w:b/>
            <w:lang w:val="lv-LV"/>
          </w:rPr>
          <w:t xml:space="preserve">Connecting words </w:t>
        </w:r>
      </w:ins>
      <w:r w:rsidR="004963EC" w:rsidRPr="00853CBC">
        <w:rPr>
          <w:b/>
          <w:lang w:val="lv-LV"/>
        </w:rPr>
        <w:t>(11)</w:t>
      </w:r>
    </w:p>
    <w:p w14:paraId="64CFE110" w14:textId="77777777" w:rsidR="00400C9F" w:rsidRPr="00853CBC" w:rsidRDefault="00400C9F" w:rsidP="00A774A0">
      <w:pPr>
        <w:spacing w:line="0" w:lineRule="atLeast"/>
        <w:rPr>
          <w:ins w:id="1483" w:author="Olga" w:date="2015-08-04T21:06:00Z"/>
          <w:lang w:val="lv-LV"/>
        </w:rPr>
      </w:pPr>
    </w:p>
    <w:p w14:paraId="500E6ED0" w14:textId="77777777" w:rsidR="00646E73" w:rsidRPr="00853CBC" w:rsidRDefault="00646E73" w:rsidP="00646E73">
      <w:pPr>
        <w:jc w:val="both"/>
        <w:rPr>
          <w:b/>
          <w:lang w:val="lv-LV"/>
        </w:rPr>
        <w:sectPr w:rsidR="00646E73" w:rsidRPr="00853CBC" w:rsidSect="005557CF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1"/>
        <w:gridCol w:w="467"/>
      </w:tblGrid>
      <w:tr w:rsidR="001053C0" w:rsidRPr="00853CBC" w14:paraId="4B6ACF80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139CCC68" w14:textId="77777777" w:rsidR="001053C0" w:rsidRDefault="001053C0" w:rsidP="00646E73">
            <w:pPr>
              <w:jc w:val="both"/>
              <w:rPr>
                <w:ins w:id="1484" w:author="Information Services" w:date="2017-05-26T11:51:00Z"/>
                <w:lang w:val="lv-LV"/>
              </w:rPr>
            </w:pPr>
            <w:r w:rsidRPr="00853CBC">
              <w:rPr>
                <w:lang w:val="lv-LV"/>
              </w:rPr>
              <w:t xml:space="preserve">bet </w:t>
            </w:r>
          </w:p>
          <w:p w14:paraId="7DBF4D87" w14:textId="015A71ED" w:rsidR="00F16DC0" w:rsidRPr="00853CBC" w:rsidRDefault="00F16DC0" w:rsidP="00646E73">
            <w:pPr>
              <w:jc w:val="both"/>
              <w:rPr>
                <w:lang w:val="lv-LV"/>
              </w:rPr>
            </w:pPr>
            <w:ins w:id="1485" w:author="Information Services" w:date="2017-05-26T11:51:00Z">
              <w:r>
                <w:rPr>
                  <w:lang w:val="lv-LV"/>
                </w:rPr>
                <w:t>but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E1C92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2614C6BC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05D130CC" w14:textId="77777777" w:rsidR="001053C0" w:rsidRDefault="001053C0" w:rsidP="00DE6D36">
            <w:pPr>
              <w:jc w:val="both"/>
              <w:rPr>
                <w:ins w:id="1486" w:author="Information Services" w:date="2017-05-26T11:51:00Z"/>
                <w:lang w:val="lv-LV"/>
              </w:rPr>
            </w:pPr>
            <w:r w:rsidRPr="00853CBC">
              <w:rPr>
                <w:lang w:val="lv-LV"/>
              </w:rPr>
              <w:t xml:space="preserve">ja </w:t>
            </w:r>
          </w:p>
          <w:p w14:paraId="5BA73FC2" w14:textId="4549AF38" w:rsidR="00F16DC0" w:rsidRPr="00853CBC" w:rsidRDefault="00F16DC0" w:rsidP="00DE6D36">
            <w:pPr>
              <w:jc w:val="both"/>
              <w:rPr>
                <w:lang w:val="lv-LV"/>
              </w:rPr>
            </w:pPr>
            <w:ins w:id="1487" w:author="Information Services" w:date="2017-05-26T11:51:00Z">
              <w:r>
                <w:rPr>
                  <w:lang w:val="lv-LV"/>
                </w:rPr>
                <w:t>if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E2A6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22753408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36D3C3A8" w14:textId="77777777" w:rsidR="001053C0" w:rsidRDefault="001053C0" w:rsidP="00646E73">
            <w:pPr>
              <w:jc w:val="both"/>
              <w:rPr>
                <w:ins w:id="1488" w:author="Information Services" w:date="2017-05-26T11:52:00Z"/>
                <w:lang w:val="lv-LV"/>
              </w:rPr>
            </w:pPr>
            <w:r w:rsidRPr="00853CBC">
              <w:rPr>
                <w:lang w:val="lv-LV"/>
              </w:rPr>
              <w:t xml:space="preserve">jo </w:t>
            </w:r>
          </w:p>
          <w:p w14:paraId="0618D844" w14:textId="7505C31E" w:rsidR="00F16DC0" w:rsidRPr="00853CBC" w:rsidRDefault="00F16DC0" w:rsidP="00646E73">
            <w:pPr>
              <w:jc w:val="both"/>
              <w:rPr>
                <w:lang w:val="lv-LV"/>
              </w:rPr>
            </w:pPr>
            <w:ins w:id="1489" w:author="Information Services" w:date="2017-05-26T11:52:00Z">
              <w:r>
                <w:rPr>
                  <w:lang w:val="lv-LV"/>
                </w:rPr>
                <w:t>because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6480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7762EC81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0B8E266E" w14:textId="77777777" w:rsidR="001053C0" w:rsidRDefault="001053C0" w:rsidP="00646E73">
            <w:pPr>
              <w:jc w:val="both"/>
              <w:rPr>
                <w:ins w:id="1490" w:author="Information Services" w:date="2017-05-26T11:52:00Z"/>
                <w:lang w:val="lv-LV"/>
              </w:rPr>
            </w:pPr>
            <w:r w:rsidRPr="00853CBC">
              <w:rPr>
                <w:lang w:val="lv-LV"/>
              </w:rPr>
              <w:t>kā (apaļš kā pūpols)</w:t>
            </w:r>
          </w:p>
          <w:p w14:paraId="0559CCDC" w14:textId="292D59EC" w:rsidR="000349BF" w:rsidRPr="00853CBC" w:rsidRDefault="000349BF" w:rsidP="00646E73">
            <w:pPr>
              <w:jc w:val="both"/>
              <w:rPr>
                <w:lang w:val="lv-LV"/>
              </w:rPr>
            </w:pPr>
            <w:ins w:id="1491" w:author="Information Services" w:date="2017-05-26T11:52:00Z">
              <w:r>
                <w:rPr>
                  <w:lang w:val="lv-LV"/>
                </w:rPr>
                <w:t>like (</w:t>
              </w:r>
            </w:ins>
            <w:ins w:id="1492" w:author="Information Services" w:date="2017-05-26T11:53:00Z">
              <w:r>
                <w:rPr>
                  <w:lang w:val="lv-LV"/>
                </w:rPr>
                <w:t>e.g. round like a willow-catkin</w:t>
              </w:r>
            </w:ins>
            <w:ins w:id="1493" w:author="Information Services" w:date="2017-05-26T11:52:00Z">
              <w:r>
                <w:rPr>
                  <w:lang w:val="lv-LV"/>
                </w:rPr>
                <w:t>)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4D602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7AC92FEC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4BDF6BD4" w14:textId="77777777" w:rsidR="001053C0" w:rsidRDefault="001053C0" w:rsidP="00646E73">
            <w:pPr>
              <w:jc w:val="both"/>
              <w:rPr>
                <w:ins w:id="1494" w:author="Information Services" w:date="2017-05-26T11:53:00Z"/>
                <w:lang w:val="lv-LV"/>
              </w:rPr>
            </w:pPr>
            <w:r w:rsidRPr="00853CBC">
              <w:rPr>
                <w:lang w:val="lv-LV"/>
              </w:rPr>
              <w:t>ka (es redzu, ka līst lietus)</w:t>
            </w:r>
          </w:p>
          <w:p w14:paraId="291812A4" w14:textId="759CB112" w:rsidR="000349BF" w:rsidRPr="00853CBC" w:rsidRDefault="000349BF" w:rsidP="00646E73">
            <w:pPr>
              <w:jc w:val="both"/>
              <w:rPr>
                <w:lang w:val="lv-LV"/>
              </w:rPr>
            </w:pPr>
            <w:ins w:id="1495" w:author="Information Services" w:date="2017-05-26T11:53:00Z">
              <w:r>
                <w:rPr>
                  <w:lang w:val="lv-LV"/>
                </w:rPr>
                <w:t>how (I see how rain falls)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FE822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70209AA5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1741E9DD" w14:textId="77777777" w:rsidR="001053C0" w:rsidRDefault="001053C0" w:rsidP="00E11D8B">
            <w:pPr>
              <w:jc w:val="both"/>
              <w:rPr>
                <w:ins w:id="1496" w:author="Information Services" w:date="2017-05-26T11:53:00Z"/>
                <w:lang w:val="lv-LV"/>
              </w:rPr>
            </w:pPr>
            <w:r w:rsidRPr="00853CBC">
              <w:rPr>
                <w:lang w:val="lv-LV"/>
              </w:rPr>
              <w:t xml:space="preserve">lai </w:t>
            </w:r>
          </w:p>
          <w:p w14:paraId="13406D31" w14:textId="56B59388" w:rsidR="000349BF" w:rsidRPr="00853CBC" w:rsidRDefault="000349BF" w:rsidP="00E11D8B">
            <w:pPr>
              <w:jc w:val="both"/>
              <w:rPr>
                <w:lang w:val="lv-LV"/>
              </w:rPr>
            </w:pPr>
            <w:ins w:id="1497" w:author="Information Services" w:date="2017-05-26T11:53:00Z">
              <w:r>
                <w:rPr>
                  <w:lang w:val="lv-LV"/>
                </w:rPr>
                <w:t>so that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BF67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18BF691D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45B23345" w14:textId="77777777" w:rsidR="001053C0" w:rsidRDefault="001053C0" w:rsidP="00E11D8B">
            <w:pPr>
              <w:jc w:val="both"/>
              <w:rPr>
                <w:ins w:id="1498" w:author="Information Services" w:date="2017-05-26T11:53:00Z"/>
                <w:lang w:val="lv-LV"/>
              </w:rPr>
            </w:pPr>
            <w:r w:rsidRPr="00853CBC">
              <w:rPr>
                <w:lang w:val="lv-LV"/>
              </w:rPr>
              <w:t xml:space="preserve">taču </w:t>
            </w:r>
          </w:p>
          <w:p w14:paraId="2DD9B00B" w14:textId="6065C697" w:rsidR="000349BF" w:rsidRPr="00853CBC" w:rsidRDefault="000349BF" w:rsidP="00E11D8B">
            <w:pPr>
              <w:jc w:val="both"/>
              <w:rPr>
                <w:lang w:val="lv-LV"/>
              </w:rPr>
            </w:pPr>
            <w:ins w:id="1499" w:author="Information Services" w:date="2017-05-26T11:53:00Z">
              <w:r>
                <w:rPr>
                  <w:lang w:val="lv-LV"/>
                </w:rPr>
                <w:t>however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5277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4BD7EDC4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3B80779B" w14:textId="77777777" w:rsidR="001053C0" w:rsidRDefault="001053C0" w:rsidP="00E11D8B">
            <w:pPr>
              <w:jc w:val="both"/>
              <w:rPr>
                <w:ins w:id="1500" w:author="Information Services" w:date="2017-05-26T11:53:00Z"/>
                <w:lang w:val="lv-LV"/>
              </w:rPr>
            </w:pPr>
            <w:r w:rsidRPr="00853CBC">
              <w:rPr>
                <w:lang w:val="lv-LV"/>
              </w:rPr>
              <w:t xml:space="preserve">tāpēc ka </w:t>
            </w:r>
          </w:p>
          <w:p w14:paraId="023034C3" w14:textId="4A794C9A" w:rsidR="000349BF" w:rsidRPr="00853CBC" w:rsidRDefault="000349BF" w:rsidP="00E11D8B">
            <w:pPr>
              <w:jc w:val="both"/>
              <w:rPr>
                <w:lang w:val="lv-LV"/>
              </w:rPr>
            </w:pPr>
            <w:ins w:id="1501" w:author="Information Services" w:date="2017-05-26T11:53:00Z">
              <w:r>
                <w:rPr>
                  <w:lang w:val="lv-LV"/>
                </w:rPr>
                <w:t>because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4CB4C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11073" w:rsidRPr="00853CBC" w14:paraId="0844AD01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2A7C7AE0" w14:textId="77777777" w:rsidR="00711073" w:rsidRDefault="00711073" w:rsidP="00E11D8B">
            <w:pPr>
              <w:jc w:val="both"/>
              <w:rPr>
                <w:ins w:id="1502" w:author="Information Services" w:date="2017-05-26T11:54:00Z"/>
                <w:lang w:val="lv-LV"/>
              </w:rPr>
            </w:pPr>
            <w:r w:rsidRPr="00853CBC">
              <w:rPr>
                <w:lang w:val="lv-LV"/>
              </w:rPr>
              <w:t>tādēļ</w:t>
            </w:r>
          </w:p>
          <w:p w14:paraId="7E86910D" w14:textId="0482AF6E" w:rsidR="000349BF" w:rsidRPr="00853CBC" w:rsidRDefault="000349BF" w:rsidP="00E11D8B">
            <w:pPr>
              <w:jc w:val="both"/>
              <w:rPr>
                <w:lang w:val="lv-LV"/>
              </w:rPr>
            </w:pPr>
            <w:ins w:id="1503" w:author="Information Services" w:date="2017-05-26T11:54:00Z">
              <w:r>
                <w:rPr>
                  <w:lang w:val="lv-LV"/>
                </w:rPr>
                <w:t>therefore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A6BF" w14:textId="08A10015" w:rsidR="00711073" w:rsidRPr="00853CBC" w:rsidRDefault="00711073" w:rsidP="00646E73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1053C0" w:rsidRPr="00853CBC" w14:paraId="3D6B968A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2490D073" w14:textId="77777777" w:rsidR="001053C0" w:rsidRDefault="00711073" w:rsidP="00E11D8B">
            <w:pPr>
              <w:jc w:val="both"/>
              <w:rPr>
                <w:ins w:id="1504" w:author="Information Services" w:date="2017-05-26T11:54:00Z"/>
                <w:lang w:val="lv-LV"/>
              </w:rPr>
            </w:pPr>
            <w:r w:rsidRPr="00853CBC">
              <w:rPr>
                <w:lang w:val="lv-LV"/>
              </w:rPr>
              <w:t>un</w:t>
            </w:r>
          </w:p>
          <w:p w14:paraId="35C949CD" w14:textId="62999C2C" w:rsidR="000349BF" w:rsidRPr="00853CBC" w:rsidRDefault="000349BF" w:rsidP="00E11D8B">
            <w:pPr>
              <w:jc w:val="both"/>
              <w:rPr>
                <w:lang w:val="lv-LV"/>
              </w:rPr>
            </w:pPr>
            <w:ins w:id="1505" w:author="Information Services" w:date="2017-05-26T11:54:00Z">
              <w:r>
                <w:rPr>
                  <w:lang w:val="lv-LV"/>
                </w:rPr>
                <w:t>and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10FE6" w14:textId="77777777" w:rsidR="001053C0" w:rsidRPr="00853CBC" w:rsidRDefault="001053C0" w:rsidP="00646E73">
            <w:pPr>
              <w:jc w:val="both"/>
              <w:rPr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  <w:tr w:rsidR="00711073" w:rsidRPr="00853CBC" w14:paraId="66248A32" w14:textId="77777777" w:rsidTr="00196279">
        <w:tc>
          <w:tcPr>
            <w:tcW w:w="2377" w:type="dxa"/>
            <w:tcBorders>
              <w:right w:val="single" w:sz="4" w:space="0" w:color="auto"/>
            </w:tcBorders>
            <w:shd w:val="clear" w:color="auto" w:fill="auto"/>
          </w:tcPr>
          <w:p w14:paraId="3A09405E" w14:textId="77777777" w:rsidR="00711073" w:rsidRDefault="00711073" w:rsidP="00E11D8B">
            <w:pPr>
              <w:jc w:val="both"/>
              <w:rPr>
                <w:ins w:id="1506" w:author="Information Services" w:date="2017-05-26T11:54:00Z"/>
                <w:lang w:val="lv-LV"/>
              </w:rPr>
            </w:pPr>
            <w:r w:rsidRPr="00853CBC">
              <w:rPr>
                <w:lang w:val="lv-LV"/>
              </w:rPr>
              <w:t>vai (māmiņ, iedod lācīti vai zilonīti)</w:t>
            </w:r>
          </w:p>
          <w:p w14:paraId="4B28CDB1" w14:textId="08496212" w:rsidR="000349BF" w:rsidRPr="00853CBC" w:rsidRDefault="000349BF" w:rsidP="00E11D8B">
            <w:pPr>
              <w:jc w:val="both"/>
              <w:rPr>
                <w:lang w:val="lv-LV"/>
              </w:rPr>
            </w:pPr>
            <w:ins w:id="1507" w:author="Information Services" w:date="2017-05-26T11:54:00Z">
              <w:r>
                <w:rPr>
                  <w:lang w:val="lv-LV"/>
                </w:rPr>
                <w:t>or (e.g. mummy,  give me a bear or an elephant)</w:t>
              </w:r>
            </w:ins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DA09" w14:textId="32FADA68" w:rsidR="00711073" w:rsidRPr="00853CBC" w:rsidRDefault="00711073" w:rsidP="00646E73">
            <w:pPr>
              <w:jc w:val="both"/>
              <w:rPr>
                <w:sz w:val="24"/>
                <w:szCs w:val="24"/>
                <w:lang w:val="lv-LV"/>
              </w:rPr>
            </w:pPr>
            <w:r w:rsidRPr="00853CBC">
              <w:rPr>
                <w:sz w:val="24"/>
                <w:szCs w:val="24"/>
                <w:lang w:val="lv-LV"/>
              </w:rPr>
              <w:sym w:font="Wingdings" w:char="F06F"/>
            </w:r>
          </w:p>
        </w:tc>
      </w:tr>
    </w:tbl>
    <w:p w14:paraId="187C236B" w14:textId="77777777" w:rsidR="00646E73" w:rsidRPr="00853CBC" w:rsidRDefault="00646E73" w:rsidP="00A774A0">
      <w:pPr>
        <w:spacing w:line="0" w:lineRule="atLeast"/>
        <w:rPr>
          <w:lang w:val="lv-LV"/>
        </w:rPr>
        <w:sectPr w:rsidR="00646E73" w:rsidRPr="00853CBC" w:rsidSect="00646E73">
          <w:type w:val="continuous"/>
          <w:pgSz w:w="11900" w:h="16840"/>
          <w:pgMar w:top="1417" w:right="1417" w:bottom="1417" w:left="1417" w:header="708" w:footer="708" w:gutter="0"/>
          <w:cols w:num="3" w:space="284"/>
          <w:docGrid w:linePitch="360"/>
        </w:sectPr>
      </w:pPr>
    </w:p>
    <w:p w14:paraId="1306B816" w14:textId="77777777" w:rsidR="00400C9F" w:rsidRPr="00853CBC" w:rsidRDefault="00400C9F" w:rsidP="00A774A0">
      <w:pPr>
        <w:spacing w:line="0" w:lineRule="atLeast"/>
        <w:rPr>
          <w:lang w:val="lv-LV"/>
        </w:rPr>
      </w:pPr>
    </w:p>
    <w:p w14:paraId="242A2A4C" w14:textId="77777777" w:rsidR="00853CBC" w:rsidRPr="00853CBC" w:rsidRDefault="00853CBC" w:rsidP="00111807">
      <w:pPr>
        <w:rPr>
          <w:lang w:val="lv-LV"/>
        </w:rPr>
      </w:pPr>
    </w:p>
    <w:p w14:paraId="00A568F9" w14:textId="77777777" w:rsidR="00853CBC" w:rsidRPr="00853CBC" w:rsidRDefault="00853CBC" w:rsidP="00111807">
      <w:pPr>
        <w:rPr>
          <w:lang w:val="lv-LV"/>
        </w:rPr>
      </w:pPr>
    </w:p>
    <w:p w14:paraId="3CC41A0F" w14:textId="77777777" w:rsidR="00DD4E1B" w:rsidRPr="00853CBC" w:rsidRDefault="00DD4E1B" w:rsidP="00A774A0">
      <w:pPr>
        <w:spacing w:line="0" w:lineRule="atLeast"/>
        <w:rPr>
          <w:lang w:val="lv-LV"/>
        </w:rPr>
      </w:pPr>
    </w:p>
    <w:p w14:paraId="6273B026" w14:textId="27472B6F" w:rsidR="005A52A5" w:rsidRPr="00853CBC" w:rsidRDefault="005A52A5" w:rsidP="003A7E2C">
      <w:pPr>
        <w:rPr>
          <w:b/>
          <w:lang w:val="lv-LV"/>
        </w:rPr>
      </w:pPr>
    </w:p>
    <w:sectPr w:rsidR="005A52A5" w:rsidRPr="00853CBC" w:rsidSect="005557C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E2916" w14:textId="77777777" w:rsidR="0000098D" w:rsidRDefault="0000098D" w:rsidP="00746209">
      <w:r>
        <w:separator/>
      </w:r>
    </w:p>
  </w:endnote>
  <w:endnote w:type="continuationSeparator" w:id="0">
    <w:p w14:paraId="3940E8E1" w14:textId="77777777" w:rsidR="0000098D" w:rsidRDefault="0000098D" w:rsidP="0074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318920"/>
      <w:docPartObj>
        <w:docPartGallery w:val="Page Numbers (Bottom of Page)"/>
        <w:docPartUnique/>
      </w:docPartObj>
    </w:sdtPr>
    <w:sdtContent>
      <w:p w14:paraId="15984EA2" w14:textId="103F109E" w:rsidR="0000098D" w:rsidRDefault="000009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137" w:rsidRPr="00101137">
          <w:rPr>
            <w:noProof/>
            <w:lang w:val="lv-LV"/>
          </w:rPr>
          <w:t>8</w:t>
        </w:r>
        <w:r>
          <w:fldChar w:fldCharType="end"/>
        </w:r>
      </w:p>
    </w:sdtContent>
  </w:sdt>
  <w:p w14:paraId="427C1268" w14:textId="77777777" w:rsidR="0000098D" w:rsidRDefault="000009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3B516B" w14:textId="77777777" w:rsidR="0000098D" w:rsidRDefault="0000098D" w:rsidP="00746209">
      <w:r>
        <w:separator/>
      </w:r>
    </w:p>
  </w:footnote>
  <w:footnote w:type="continuationSeparator" w:id="0">
    <w:p w14:paraId="65DA2A15" w14:textId="77777777" w:rsidR="0000098D" w:rsidRDefault="0000098D" w:rsidP="00746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D05B5"/>
    <w:multiLevelType w:val="hybridMultilevel"/>
    <w:tmpl w:val="A99A135E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64620"/>
    <w:multiLevelType w:val="hybridMultilevel"/>
    <w:tmpl w:val="A87C26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770DF"/>
    <w:multiLevelType w:val="multilevel"/>
    <w:tmpl w:val="CC2EA7F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716C"/>
    <w:multiLevelType w:val="hybridMultilevel"/>
    <w:tmpl w:val="6D8C3008"/>
    <w:lvl w:ilvl="0" w:tplc="0426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97961"/>
    <w:multiLevelType w:val="hybridMultilevel"/>
    <w:tmpl w:val="CC2EA7FC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01"/>
    <w:rsid w:val="0000094F"/>
    <w:rsid w:val="0000098D"/>
    <w:rsid w:val="00001920"/>
    <w:rsid w:val="00015DE9"/>
    <w:rsid w:val="00020514"/>
    <w:rsid w:val="000226C1"/>
    <w:rsid w:val="00027C3D"/>
    <w:rsid w:val="0003166C"/>
    <w:rsid w:val="00032468"/>
    <w:rsid w:val="000349BF"/>
    <w:rsid w:val="000373D2"/>
    <w:rsid w:val="00041134"/>
    <w:rsid w:val="00052E2F"/>
    <w:rsid w:val="00054ABD"/>
    <w:rsid w:val="0006054B"/>
    <w:rsid w:val="000655C5"/>
    <w:rsid w:val="00087928"/>
    <w:rsid w:val="000B00AC"/>
    <w:rsid w:val="000B2AA3"/>
    <w:rsid w:val="000B544E"/>
    <w:rsid w:val="000C0C34"/>
    <w:rsid w:val="000C3EA7"/>
    <w:rsid w:val="000C506C"/>
    <w:rsid w:val="000D0CBB"/>
    <w:rsid w:val="000D6617"/>
    <w:rsid w:val="000D7E09"/>
    <w:rsid w:val="000E16C9"/>
    <w:rsid w:val="000E2941"/>
    <w:rsid w:val="000F181E"/>
    <w:rsid w:val="00100751"/>
    <w:rsid w:val="00101137"/>
    <w:rsid w:val="00101554"/>
    <w:rsid w:val="001053C0"/>
    <w:rsid w:val="0010571B"/>
    <w:rsid w:val="00110A50"/>
    <w:rsid w:val="00111807"/>
    <w:rsid w:val="00122353"/>
    <w:rsid w:val="00123818"/>
    <w:rsid w:val="001345F3"/>
    <w:rsid w:val="00135E98"/>
    <w:rsid w:val="0015639A"/>
    <w:rsid w:val="001616EA"/>
    <w:rsid w:val="00177F85"/>
    <w:rsid w:val="001803F1"/>
    <w:rsid w:val="00183720"/>
    <w:rsid w:val="00184E89"/>
    <w:rsid w:val="00196279"/>
    <w:rsid w:val="001A4388"/>
    <w:rsid w:val="001A5034"/>
    <w:rsid w:val="001A7063"/>
    <w:rsid w:val="001A70A2"/>
    <w:rsid w:val="001C4565"/>
    <w:rsid w:val="001C7D01"/>
    <w:rsid w:val="001D0779"/>
    <w:rsid w:val="001D3E41"/>
    <w:rsid w:val="001D568A"/>
    <w:rsid w:val="001E5194"/>
    <w:rsid w:val="001F1E56"/>
    <w:rsid w:val="002002D0"/>
    <w:rsid w:val="0020208A"/>
    <w:rsid w:val="002042D6"/>
    <w:rsid w:val="00204A6A"/>
    <w:rsid w:val="002071AB"/>
    <w:rsid w:val="00207D19"/>
    <w:rsid w:val="00215340"/>
    <w:rsid w:val="00221044"/>
    <w:rsid w:val="00223FC0"/>
    <w:rsid w:val="00225275"/>
    <w:rsid w:val="0023264D"/>
    <w:rsid w:val="00233527"/>
    <w:rsid w:val="00243B8A"/>
    <w:rsid w:val="00264C09"/>
    <w:rsid w:val="00265D1B"/>
    <w:rsid w:val="002756D9"/>
    <w:rsid w:val="002817BE"/>
    <w:rsid w:val="00291B3D"/>
    <w:rsid w:val="00292DCB"/>
    <w:rsid w:val="00293850"/>
    <w:rsid w:val="00294C07"/>
    <w:rsid w:val="00297FA8"/>
    <w:rsid w:val="002A1141"/>
    <w:rsid w:val="002A38DF"/>
    <w:rsid w:val="002B5BC6"/>
    <w:rsid w:val="002B6C1B"/>
    <w:rsid w:val="002C2E8A"/>
    <w:rsid w:val="002D01D8"/>
    <w:rsid w:val="002D0A2A"/>
    <w:rsid w:val="002D10BF"/>
    <w:rsid w:val="002D1197"/>
    <w:rsid w:val="002D3B9E"/>
    <w:rsid w:val="002E1A35"/>
    <w:rsid w:val="002E5C71"/>
    <w:rsid w:val="002F47CA"/>
    <w:rsid w:val="002F6717"/>
    <w:rsid w:val="003039E6"/>
    <w:rsid w:val="003133DB"/>
    <w:rsid w:val="003227EB"/>
    <w:rsid w:val="0032405D"/>
    <w:rsid w:val="00335562"/>
    <w:rsid w:val="003361B0"/>
    <w:rsid w:val="00341C2F"/>
    <w:rsid w:val="003620EF"/>
    <w:rsid w:val="00365744"/>
    <w:rsid w:val="00366031"/>
    <w:rsid w:val="00372974"/>
    <w:rsid w:val="0037506A"/>
    <w:rsid w:val="00392A50"/>
    <w:rsid w:val="003960FD"/>
    <w:rsid w:val="003A3814"/>
    <w:rsid w:val="003A5380"/>
    <w:rsid w:val="003A7E2C"/>
    <w:rsid w:val="003B1ABB"/>
    <w:rsid w:val="003B2F01"/>
    <w:rsid w:val="003C201B"/>
    <w:rsid w:val="003C2A50"/>
    <w:rsid w:val="003C2BC4"/>
    <w:rsid w:val="003D266B"/>
    <w:rsid w:val="003D39A7"/>
    <w:rsid w:val="003E18E7"/>
    <w:rsid w:val="003E304F"/>
    <w:rsid w:val="003E493E"/>
    <w:rsid w:val="003F3EC5"/>
    <w:rsid w:val="003F438F"/>
    <w:rsid w:val="003F4508"/>
    <w:rsid w:val="003F60EA"/>
    <w:rsid w:val="00400C9F"/>
    <w:rsid w:val="00400E18"/>
    <w:rsid w:val="00417020"/>
    <w:rsid w:val="00421E3F"/>
    <w:rsid w:val="0042317A"/>
    <w:rsid w:val="00425219"/>
    <w:rsid w:val="00425BB8"/>
    <w:rsid w:val="004278B6"/>
    <w:rsid w:val="004408F3"/>
    <w:rsid w:val="00445431"/>
    <w:rsid w:val="00461D0E"/>
    <w:rsid w:val="00463A03"/>
    <w:rsid w:val="004708B0"/>
    <w:rsid w:val="00475B9B"/>
    <w:rsid w:val="00482110"/>
    <w:rsid w:val="00486DD0"/>
    <w:rsid w:val="0049184E"/>
    <w:rsid w:val="004963EC"/>
    <w:rsid w:val="004978CF"/>
    <w:rsid w:val="004A6B6E"/>
    <w:rsid w:val="004B3F34"/>
    <w:rsid w:val="004B6E98"/>
    <w:rsid w:val="004C133A"/>
    <w:rsid w:val="004C20FA"/>
    <w:rsid w:val="004C2659"/>
    <w:rsid w:val="004D2B0F"/>
    <w:rsid w:val="004D48F5"/>
    <w:rsid w:val="004E7487"/>
    <w:rsid w:val="004F782D"/>
    <w:rsid w:val="0050191E"/>
    <w:rsid w:val="00503D71"/>
    <w:rsid w:val="0051736E"/>
    <w:rsid w:val="00521A99"/>
    <w:rsid w:val="005244B8"/>
    <w:rsid w:val="00525725"/>
    <w:rsid w:val="00526268"/>
    <w:rsid w:val="00533C57"/>
    <w:rsid w:val="0053741D"/>
    <w:rsid w:val="00537B9C"/>
    <w:rsid w:val="005411F4"/>
    <w:rsid w:val="0054710D"/>
    <w:rsid w:val="005557CF"/>
    <w:rsid w:val="005608CD"/>
    <w:rsid w:val="00563C3F"/>
    <w:rsid w:val="005654BD"/>
    <w:rsid w:val="00583C0C"/>
    <w:rsid w:val="0058436F"/>
    <w:rsid w:val="00586E85"/>
    <w:rsid w:val="005935F2"/>
    <w:rsid w:val="005944DF"/>
    <w:rsid w:val="005947A8"/>
    <w:rsid w:val="005A1403"/>
    <w:rsid w:val="005A52A5"/>
    <w:rsid w:val="005B1AD6"/>
    <w:rsid w:val="005B71FB"/>
    <w:rsid w:val="005B7ADE"/>
    <w:rsid w:val="005C00DB"/>
    <w:rsid w:val="005D3593"/>
    <w:rsid w:val="005D5DCD"/>
    <w:rsid w:val="005E6CA4"/>
    <w:rsid w:val="005F2A10"/>
    <w:rsid w:val="00601D92"/>
    <w:rsid w:val="006104E5"/>
    <w:rsid w:val="00614785"/>
    <w:rsid w:val="006153FB"/>
    <w:rsid w:val="00620FC0"/>
    <w:rsid w:val="006211E6"/>
    <w:rsid w:val="00621928"/>
    <w:rsid w:val="00621DFF"/>
    <w:rsid w:val="0062456B"/>
    <w:rsid w:val="0062615B"/>
    <w:rsid w:val="00632776"/>
    <w:rsid w:val="00634615"/>
    <w:rsid w:val="00634717"/>
    <w:rsid w:val="006358FD"/>
    <w:rsid w:val="006369D2"/>
    <w:rsid w:val="00640A49"/>
    <w:rsid w:val="0064322C"/>
    <w:rsid w:val="0064633E"/>
    <w:rsid w:val="00646E73"/>
    <w:rsid w:val="00652C04"/>
    <w:rsid w:val="0066323F"/>
    <w:rsid w:val="00666DAB"/>
    <w:rsid w:val="00677469"/>
    <w:rsid w:val="00683E0C"/>
    <w:rsid w:val="006914CB"/>
    <w:rsid w:val="00691575"/>
    <w:rsid w:val="00694696"/>
    <w:rsid w:val="00697CF4"/>
    <w:rsid w:val="006A3C89"/>
    <w:rsid w:val="006A42DF"/>
    <w:rsid w:val="006B4771"/>
    <w:rsid w:val="006C362F"/>
    <w:rsid w:val="006D5AC3"/>
    <w:rsid w:val="006E00B2"/>
    <w:rsid w:val="006E27F9"/>
    <w:rsid w:val="006F429C"/>
    <w:rsid w:val="007023E5"/>
    <w:rsid w:val="007073A0"/>
    <w:rsid w:val="00711073"/>
    <w:rsid w:val="007114AB"/>
    <w:rsid w:val="00713460"/>
    <w:rsid w:val="00724D56"/>
    <w:rsid w:val="00732189"/>
    <w:rsid w:val="00733975"/>
    <w:rsid w:val="00742B23"/>
    <w:rsid w:val="00742F5E"/>
    <w:rsid w:val="007455A8"/>
    <w:rsid w:val="00746209"/>
    <w:rsid w:val="0074729D"/>
    <w:rsid w:val="00752710"/>
    <w:rsid w:val="007578C3"/>
    <w:rsid w:val="00760391"/>
    <w:rsid w:val="007619EE"/>
    <w:rsid w:val="00773CAC"/>
    <w:rsid w:val="00773DCF"/>
    <w:rsid w:val="00773EAF"/>
    <w:rsid w:val="00776835"/>
    <w:rsid w:val="007850DD"/>
    <w:rsid w:val="0078757F"/>
    <w:rsid w:val="007923C2"/>
    <w:rsid w:val="007A5CAB"/>
    <w:rsid w:val="007B5716"/>
    <w:rsid w:val="007C72BF"/>
    <w:rsid w:val="007D5DFB"/>
    <w:rsid w:val="007E1095"/>
    <w:rsid w:val="007E41E6"/>
    <w:rsid w:val="007E6620"/>
    <w:rsid w:val="007F3433"/>
    <w:rsid w:val="007F5DBB"/>
    <w:rsid w:val="007F6568"/>
    <w:rsid w:val="00806C6E"/>
    <w:rsid w:val="00807E91"/>
    <w:rsid w:val="00837720"/>
    <w:rsid w:val="00840F34"/>
    <w:rsid w:val="00841253"/>
    <w:rsid w:val="00846576"/>
    <w:rsid w:val="00847D5E"/>
    <w:rsid w:val="0085346E"/>
    <w:rsid w:val="008536B6"/>
    <w:rsid w:val="00853CBC"/>
    <w:rsid w:val="00853F0B"/>
    <w:rsid w:val="0085704C"/>
    <w:rsid w:val="00862FB4"/>
    <w:rsid w:val="00871164"/>
    <w:rsid w:val="0087159B"/>
    <w:rsid w:val="008724D1"/>
    <w:rsid w:val="0087544A"/>
    <w:rsid w:val="0087710B"/>
    <w:rsid w:val="00881176"/>
    <w:rsid w:val="00882B3F"/>
    <w:rsid w:val="00883EDF"/>
    <w:rsid w:val="00884EDB"/>
    <w:rsid w:val="0088795A"/>
    <w:rsid w:val="008A23ED"/>
    <w:rsid w:val="008A48F0"/>
    <w:rsid w:val="008A6039"/>
    <w:rsid w:val="008B7472"/>
    <w:rsid w:val="008C2B63"/>
    <w:rsid w:val="008C3929"/>
    <w:rsid w:val="008D4BBA"/>
    <w:rsid w:val="008D5383"/>
    <w:rsid w:val="008D7786"/>
    <w:rsid w:val="008E3883"/>
    <w:rsid w:val="008F39D5"/>
    <w:rsid w:val="00900D51"/>
    <w:rsid w:val="00901133"/>
    <w:rsid w:val="0090468E"/>
    <w:rsid w:val="00915553"/>
    <w:rsid w:val="009155E1"/>
    <w:rsid w:val="00917E1B"/>
    <w:rsid w:val="009244CE"/>
    <w:rsid w:val="009247D3"/>
    <w:rsid w:val="009257C0"/>
    <w:rsid w:val="0093185C"/>
    <w:rsid w:val="009354FB"/>
    <w:rsid w:val="00935860"/>
    <w:rsid w:val="0094184C"/>
    <w:rsid w:val="0094607B"/>
    <w:rsid w:val="00946C9C"/>
    <w:rsid w:val="009508D8"/>
    <w:rsid w:val="0095145F"/>
    <w:rsid w:val="0095154E"/>
    <w:rsid w:val="009515A1"/>
    <w:rsid w:val="00956A23"/>
    <w:rsid w:val="009571C6"/>
    <w:rsid w:val="009645F9"/>
    <w:rsid w:val="009657E0"/>
    <w:rsid w:val="00967BD8"/>
    <w:rsid w:val="009724B4"/>
    <w:rsid w:val="00984357"/>
    <w:rsid w:val="0098714C"/>
    <w:rsid w:val="00992D19"/>
    <w:rsid w:val="0099781F"/>
    <w:rsid w:val="009A104D"/>
    <w:rsid w:val="009B376F"/>
    <w:rsid w:val="009C3E0D"/>
    <w:rsid w:val="009C7BBE"/>
    <w:rsid w:val="009D02A7"/>
    <w:rsid w:val="009D0B69"/>
    <w:rsid w:val="009D1C1B"/>
    <w:rsid w:val="009D2B87"/>
    <w:rsid w:val="009D360D"/>
    <w:rsid w:val="009D54B5"/>
    <w:rsid w:val="009D6F3F"/>
    <w:rsid w:val="009E01F3"/>
    <w:rsid w:val="009E7B81"/>
    <w:rsid w:val="009F3054"/>
    <w:rsid w:val="00A00B2C"/>
    <w:rsid w:val="00A044B6"/>
    <w:rsid w:val="00A13E27"/>
    <w:rsid w:val="00A1452B"/>
    <w:rsid w:val="00A23F95"/>
    <w:rsid w:val="00A242B3"/>
    <w:rsid w:val="00A3095A"/>
    <w:rsid w:val="00A30B74"/>
    <w:rsid w:val="00A374C5"/>
    <w:rsid w:val="00A458B8"/>
    <w:rsid w:val="00A466BC"/>
    <w:rsid w:val="00A52A65"/>
    <w:rsid w:val="00A54185"/>
    <w:rsid w:val="00A54512"/>
    <w:rsid w:val="00A6193C"/>
    <w:rsid w:val="00A66F0F"/>
    <w:rsid w:val="00A774A0"/>
    <w:rsid w:val="00A8697B"/>
    <w:rsid w:val="00A879D2"/>
    <w:rsid w:val="00AA3506"/>
    <w:rsid w:val="00AA48C7"/>
    <w:rsid w:val="00AA4B1C"/>
    <w:rsid w:val="00AA65BE"/>
    <w:rsid w:val="00AB2564"/>
    <w:rsid w:val="00AB5BF9"/>
    <w:rsid w:val="00AB69F6"/>
    <w:rsid w:val="00AC33FC"/>
    <w:rsid w:val="00AD3757"/>
    <w:rsid w:val="00AD3F51"/>
    <w:rsid w:val="00AE28EE"/>
    <w:rsid w:val="00AE48E5"/>
    <w:rsid w:val="00AF088C"/>
    <w:rsid w:val="00AF0E40"/>
    <w:rsid w:val="00AF1DCB"/>
    <w:rsid w:val="00AF6FC0"/>
    <w:rsid w:val="00B00421"/>
    <w:rsid w:val="00B020A5"/>
    <w:rsid w:val="00B02753"/>
    <w:rsid w:val="00B05DF3"/>
    <w:rsid w:val="00B16BC8"/>
    <w:rsid w:val="00B276DD"/>
    <w:rsid w:val="00B33B2A"/>
    <w:rsid w:val="00B33CFE"/>
    <w:rsid w:val="00B3604F"/>
    <w:rsid w:val="00B42C13"/>
    <w:rsid w:val="00B42C75"/>
    <w:rsid w:val="00B516C2"/>
    <w:rsid w:val="00B51AD4"/>
    <w:rsid w:val="00B51F93"/>
    <w:rsid w:val="00B634C2"/>
    <w:rsid w:val="00B667B2"/>
    <w:rsid w:val="00B7017D"/>
    <w:rsid w:val="00B701F9"/>
    <w:rsid w:val="00B70BA8"/>
    <w:rsid w:val="00B75F36"/>
    <w:rsid w:val="00B771E7"/>
    <w:rsid w:val="00B84370"/>
    <w:rsid w:val="00B9600A"/>
    <w:rsid w:val="00BA1130"/>
    <w:rsid w:val="00BB4C0D"/>
    <w:rsid w:val="00BB4CF4"/>
    <w:rsid w:val="00BB695A"/>
    <w:rsid w:val="00BC1CB1"/>
    <w:rsid w:val="00BC30D1"/>
    <w:rsid w:val="00BC4D67"/>
    <w:rsid w:val="00BE29B6"/>
    <w:rsid w:val="00BE4C1B"/>
    <w:rsid w:val="00BF5E71"/>
    <w:rsid w:val="00BF6042"/>
    <w:rsid w:val="00BF7247"/>
    <w:rsid w:val="00C023C0"/>
    <w:rsid w:val="00C02950"/>
    <w:rsid w:val="00C071E6"/>
    <w:rsid w:val="00C072E6"/>
    <w:rsid w:val="00C10BF7"/>
    <w:rsid w:val="00C120AE"/>
    <w:rsid w:val="00C14AA8"/>
    <w:rsid w:val="00C2264A"/>
    <w:rsid w:val="00C2517C"/>
    <w:rsid w:val="00C27699"/>
    <w:rsid w:val="00C31671"/>
    <w:rsid w:val="00C33B5D"/>
    <w:rsid w:val="00C378EC"/>
    <w:rsid w:val="00C409A2"/>
    <w:rsid w:val="00C413ED"/>
    <w:rsid w:val="00C41BAD"/>
    <w:rsid w:val="00C57960"/>
    <w:rsid w:val="00C63DF3"/>
    <w:rsid w:val="00C723F8"/>
    <w:rsid w:val="00C9032D"/>
    <w:rsid w:val="00C90669"/>
    <w:rsid w:val="00C92396"/>
    <w:rsid w:val="00C951D1"/>
    <w:rsid w:val="00CB063B"/>
    <w:rsid w:val="00CB1E59"/>
    <w:rsid w:val="00CB2E3E"/>
    <w:rsid w:val="00CC31E3"/>
    <w:rsid w:val="00CC39B3"/>
    <w:rsid w:val="00CC4772"/>
    <w:rsid w:val="00CC5D1B"/>
    <w:rsid w:val="00CD200F"/>
    <w:rsid w:val="00CD4C09"/>
    <w:rsid w:val="00CD6443"/>
    <w:rsid w:val="00CD6ECB"/>
    <w:rsid w:val="00CE41B2"/>
    <w:rsid w:val="00CE4545"/>
    <w:rsid w:val="00D04F81"/>
    <w:rsid w:val="00D14160"/>
    <w:rsid w:val="00D24652"/>
    <w:rsid w:val="00D24B43"/>
    <w:rsid w:val="00D26BB7"/>
    <w:rsid w:val="00D26DF4"/>
    <w:rsid w:val="00D2729E"/>
    <w:rsid w:val="00D302F9"/>
    <w:rsid w:val="00D315B4"/>
    <w:rsid w:val="00D34BC2"/>
    <w:rsid w:val="00D43FF4"/>
    <w:rsid w:val="00D44DAA"/>
    <w:rsid w:val="00D44DFF"/>
    <w:rsid w:val="00D46E41"/>
    <w:rsid w:val="00D51C39"/>
    <w:rsid w:val="00D527CA"/>
    <w:rsid w:val="00D55065"/>
    <w:rsid w:val="00D64181"/>
    <w:rsid w:val="00D64217"/>
    <w:rsid w:val="00D7114E"/>
    <w:rsid w:val="00D73924"/>
    <w:rsid w:val="00D74334"/>
    <w:rsid w:val="00D8235E"/>
    <w:rsid w:val="00D82723"/>
    <w:rsid w:val="00D83F89"/>
    <w:rsid w:val="00D93085"/>
    <w:rsid w:val="00DA0392"/>
    <w:rsid w:val="00DA31E6"/>
    <w:rsid w:val="00DA57ED"/>
    <w:rsid w:val="00DA7487"/>
    <w:rsid w:val="00DB51E6"/>
    <w:rsid w:val="00DD1CC2"/>
    <w:rsid w:val="00DD1F4B"/>
    <w:rsid w:val="00DD4E1B"/>
    <w:rsid w:val="00DD5ADC"/>
    <w:rsid w:val="00DD638D"/>
    <w:rsid w:val="00DE36F1"/>
    <w:rsid w:val="00DE6D36"/>
    <w:rsid w:val="00DE7F3A"/>
    <w:rsid w:val="00DF08FD"/>
    <w:rsid w:val="00E02ADD"/>
    <w:rsid w:val="00E03CFC"/>
    <w:rsid w:val="00E10B38"/>
    <w:rsid w:val="00E11D8B"/>
    <w:rsid w:val="00E15F9A"/>
    <w:rsid w:val="00E20818"/>
    <w:rsid w:val="00E23324"/>
    <w:rsid w:val="00E2373B"/>
    <w:rsid w:val="00E26493"/>
    <w:rsid w:val="00E30DBA"/>
    <w:rsid w:val="00E32933"/>
    <w:rsid w:val="00E42769"/>
    <w:rsid w:val="00E460A5"/>
    <w:rsid w:val="00E46FAB"/>
    <w:rsid w:val="00E52C20"/>
    <w:rsid w:val="00E601BB"/>
    <w:rsid w:val="00E60D15"/>
    <w:rsid w:val="00E61203"/>
    <w:rsid w:val="00E67BD8"/>
    <w:rsid w:val="00E85676"/>
    <w:rsid w:val="00E9302F"/>
    <w:rsid w:val="00EA1AE5"/>
    <w:rsid w:val="00EA6607"/>
    <w:rsid w:val="00EB7484"/>
    <w:rsid w:val="00EC679F"/>
    <w:rsid w:val="00ED14D1"/>
    <w:rsid w:val="00ED7038"/>
    <w:rsid w:val="00EE3FA6"/>
    <w:rsid w:val="00EE4EA2"/>
    <w:rsid w:val="00EE7E33"/>
    <w:rsid w:val="00EF3118"/>
    <w:rsid w:val="00EF4A4C"/>
    <w:rsid w:val="00EF6CBB"/>
    <w:rsid w:val="00F046F1"/>
    <w:rsid w:val="00F049A1"/>
    <w:rsid w:val="00F15D77"/>
    <w:rsid w:val="00F16DC0"/>
    <w:rsid w:val="00F21B5B"/>
    <w:rsid w:val="00F2440A"/>
    <w:rsid w:val="00F31DC2"/>
    <w:rsid w:val="00F44059"/>
    <w:rsid w:val="00F44692"/>
    <w:rsid w:val="00F46FC9"/>
    <w:rsid w:val="00F54B49"/>
    <w:rsid w:val="00F57D3A"/>
    <w:rsid w:val="00F6171B"/>
    <w:rsid w:val="00F61EFF"/>
    <w:rsid w:val="00F62F6D"/>
    <w:rsid w:val="00F65FCA"/>
    <w:rsid w:val="00F714AF"/>
    <w:rsid w:val="00F739B0"/>
    <w:rsid w:val="00F86A02"/>
    <w:rsid w:val="00FA1EB2"/>
    <w:rsid w:val="00FB0D29"/>
    <w:rsid w:val="00FB1621"/>
    <w:rsid w:val="00FC13BD"/>
    <w:rsid w:val="00FC4163"/>
    <w:rsid w:val="00FC5AC7"/>
    <w:rsid w:val="00FC68B9"/>
    <w:rsid w:val="00FD11CA"/>
    <w:rsid w:val="00FD2DB2"/>
    <w:rsid w:val="00FD4EF8"/>
    <w:rsid w:val="00FD59C1"/>
    <w:rsid w:val="00FE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4AD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C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D3B9E"/>
    <w:pPr>
      <w:keepNext/>
      <w:jc w:val="both"/>
      <w:outlineLvl w:val="0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3B9E"/>
    <w:rPr>
      <w:rFonts w:ascii="Times New Roman" w:eastAsia="Times New Roman" w:hAnsi="Times New Roman" w:cs="Times New Roman"/>
      <w:b/>
      <w:snapToGrid w:val="0"/>
      <w:szCs w:val="20"/>
      <w:lang w:val="ru-RU" w:eastAsia="ru-RU"/>
    </w:rPr>
  </w:style>
  <w:style w:type="paragraph" w:styleId="CommentText">
    <w:name w:val="annotation text"/>
    <w:basedOn w:val="Normal"/>
    <w:link w:val="CommentTextChar"/>
    <w:rsid w:val="002D3B9E"/>
  </w:style>
  <w:style w:type="character" w:customStyle="1" w:styleId="CommentTextChar">
    <w:name w:val="Comment Text Char"/>
    <w:basedOn w:val="DefaultParagraphFont"/>
    <w:link w:val="CommentText"/>
    <w:rsid w:val="002D3B9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CommentReference">
    <w:name w:val="annotation reference"/>
    <w:uiPriority w:val="99"/>
    <w:unhideWhenUsed/>
    <w:rsid w:val="002D3B9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B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9E"/>
    <w:rPr>
      <w:rFonts w:ascii="Lucida Grande" w:eastAsia="Times New Roman" w:hAnsi="Lucida Grande" w:cs="Lucida Grande"/>
      <w:sz w:val="18"/>
      <w:szCs w:val="18"/>
      <w:lang w:val="ru-RU" w:eastAsia="ru-RU"/>
    </w:rPr>
  </w:style>
  <w:style w:type="table" w:styleId="TableGrid">
    <w:name w:val="Table Grid"/>
    <w:basedOn w:val="TableNormal"/>
    <w:uiPriority w:val="59"/>
    <w:rsid w:val="002F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D360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1E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D5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0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20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4620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20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C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2D3B9E"/>
    <w:pPr>
      <w:keepNext/>
      <w:jc w:val="both"/>
      <w:outlineLvl w:val="0"/>
    </w:pPr>
    <w:rPr>
      <w:b/>
      <w:snapToGrid w:val="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3B9E"/>
    <w:rPr>
      <w:rFonts w:ascii="Times New Roman" w:eastAsia="Times New Roman" w:hAnsi="Times New Roman" w:cs="Times New Roman"/>
      <w:b/>
      <w:snapToGrid w:val="0"/>
      <w:szCs w:val="20"/>
      <w:lang w:val="ru-RU" w:eastAsia="ru-RU"/>
    </w:rPr>
  </w:style>
  <w:style w:type="paragraph" w:styleId="CommentText">
    <w:name w:val="annotation text"/>
    <w:basedOn w:val="Normal"/>
    <w:link w:val="CommentTextChar"/>
    <w:rsid w:val="002D3B9E"/>
  </w:style>
  <w:style w:type="character" w:customStyle="1" w:styleId="CommentTextChar">
    <w:name w:val="Comment Text Char"/>
    <w:basedOn w:val="DefaultParagraphFont"/>
    <w:link w:val="CommentText"/>
    <w:rsid w:val="002D3B9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CommentReference">
    <w:name w:val="annotation reference"/>
    <w:uiPriority w:val="99"/>
    <w:unhideWhenUsed/>
    <w:rsid w:val="002D3B9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B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9E"/>
    <w:rPr>
      <w:rFonts w:ascii="Lucida Grande" w:eastAsia="Times New Roman" w:hAnsi="Lucida Grande" w:cs="Lucida Grande"/>
      <w:sz w:val="18"/>
      <w:szCs w:val="18"/>
      <w:lang w:val="ru-RU" w:eastAsia="ru-RU"/>
    </w:rPr>
  </w:style>
  <w:style w:type="table" w:styleId="TableGrid">
    <w:name w:val="Table Grid"/>
    <w:basedOn w:val="TableNormal"/>
    <w:uiPriority w:val="59"/>
    <w:rsid w:val="002F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D360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1E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D5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20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20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4620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20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0CB5C-BCA1-934A-90A9-EAF453CB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2218</Words>
  <Characters>12646</Characters>
  <Application>Microsoft Macintosh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Information Services</cp:lastModifiedBy>
  <cp:revision>51</cp:revision>
  <dcterms:created xsi:type="dcterms:W3CDTF">2017-05-25T20:46:00Z</dcterms:created>
  <dcterms:modified xsi:type="dcterms:W3CDTF">2017-05-26T17:12:00Z</dcterms:modified>
</cp:coreProperties>
</file>